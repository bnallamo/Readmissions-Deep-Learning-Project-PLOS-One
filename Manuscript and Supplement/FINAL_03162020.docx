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BD6C8" w14:textId="76038342" w:rsidR="00376299" w:rsidRDefault="005E2183" w:rsidP="00376299">
      <w:pPr>
        <w:outlineLvl w:val="0"/>
        <w:rPr>
          <w:ins w:id="1" w:author="Nallamothu, Brahmajee" w:date="2019-12-16T12:13:00Z"/>
          <w:rFonts w:ascii="Arial" w:hAnsi="Arial" w:cs="Arial"/>
          <w:color w:val="000000"/>
          <w:sz w:val="22"/>
          <w:szCs w:val="22"/>
          <w:shd w:val="clear" w:color="auto" w:fill="FFFFFF"/>
        </w:rPr>
      </w:pPr>
      <w:del w:id="2" w:author="Nallamothu, Brahmajee" w:date="2019-12-16T12:13:00Z">
        <w:r w:rsidRPr="005E2183">
          <w:rPr>
            <w:rFonts w:ascii="Arial" w:hAnsi="Arial" w:cs="Arial"/>
            <w:color w:val="000000"/>
            <w:sz w:val="22"/>
            <w:szCs w:val="22"/>
            <w:shd w:val="clear" w:color="auto" w:fill="FFFFFF"/>
          </w:rPr>
          <w:delText xml:space="preserve">Title: </w:delText>
        </w:r>
      </w:del>
    </w:p>
    <w:p w14:paraId="42354185" w14:textId="77777777" w:rsidR="00376299" w:rsidRDefault="00376299" w:rsidP="00376299">
      <w:pPr>
        <w:outlineLvl w:val="0"/>
        <w:rPr>
          <w:ins w:id="3" w:author="Nallamothu, Brahmajee" w:date="2019-12-16T12:13:00Z"/>
          <w:rFonts w:ascii="Arial" w:hAnsi="Arial" w:cs="Arial"/>
          <w:color w:val="000000"/>
          <w:sz w:val="22"/>
          <w:szCs w:val="22"/>
          <w:shd w:val="clear" w:color="auto" w:fill="FFFFFF"/>
        </w:rPr>
      </w:pPr>
    </w:p>
    <w:p w14:paraId="41D70186" w14:textId="77777777" w:rsidR="00376299" w:rsidRDefault="00376299" w:rsidP="00376299">
      <w:pPr>
        <w:outlineLvl w:val="0"/>
        <w:rPr>
          <w:ins w:id="4" w:author="Nallamothu, Brahmajee" w:date="2019-12-16T12:13:00Z"/>
          <w:rFonts w:ascii="Arial" w:hAnsi="Arial" w:cs="Arial"/>
          <w:color w:val="000000"/>
          <w:sz w:val="22"/>
          <w:szCs w:val="22"/>
          <w:shd w:val="clear" w:color="auto" w:fill="FFFFFF"/>
        </w:rPr>
      </w:pPr>
    </w:p>
    <w:p w14:paraId="7ED47E4B" w14:textId="77777777" w:rsidR="00376299" w:rsidRDefault="00376299" w:rsidP="00376299">
      <w:pPr>
        <w:outlineLvl w:val="0"/>
        <w:rPr>
          <w:ins w:id="5" w:author="Nallamothu, Brahmajee" w:date="2019-12-16T12:13:00Z"/>
          <w:rFonts w:ascii="Arial" w:hAnsi="Arial" w:cs="Arial"/>
          <w:color w:val="000000"/>
          <w:sz w:val="22"/>
          <w:szCs w:val="22"/>
          <w:shd w:val="clear" w:color="auto" w:fill="FFFFFF"/>
        </w:rPr>
      </w:pPr>
    </w:p>
    <w:p w14:paraId="59DA362D" w14:textId="77777777" w:rsidR="00376299" w:rsidRDefault="00376299" w:rsidP="00376299">
      <w:pPr>
        <w:outlineLvl w:val="0"/>
        <w:rPr>
          <w:ins w:id="6" w:author="Nallamothu, Brahmajee" w:date="2019-12-16T12:13:00Z"/>
          <w:rFonts w:ascii="Arial" w:hAnsi="Arial" w:cs="Arial"/>
          <w:color w:val="000000"/>
          <w:sz w:val="22"/>
          <w:szCs w:val="22"/>
          <w:shd w:val="clear" w:color="auto" w:fill="FFFFFF"/>
        </w:rPr>
      </w:pPr>
    </w:p>
    <w:p w14:paraId="0893A19C" w14:textId="77777777" w:rsidR="00376299" w:rsidRDefault="00376299" w:rsidP="00376299">
      <w:pPr>
        <w:outlineLvl w:val="0"/>
        <w:rPr>
          <w:ins w:id="7" w:author="Nallamothu, Brahmajee" w:date="2019-12-16T12:13:00Z"/>
          <w:rFonts w:ascii="Arial" w:hAnsi="Arial" w:cs="Arial"/>
          <w:color w:val="000000"/>
          <w:sz w:val="22"/>
          <w:szCs w:val="22"/>
          <w:shd w:val="clear" w:color="auto" w:fill="FFFFFF"/>
        </w:rPr>
      </w:pPr>
    </w:p>
    <w:p w14:paraId="0A6F5008" w14:textId="56C0B95B" w:rsidR="00376299" w:rsidRDefault="00376299">
      <w:pPr>
        <w:jc w:val="center"/>
        <w:outlineLvl w:val="0"/>
        <w:rPr>
          <w:rFonts w:ascii="Arial" w:hAnsi="Arial"/>
          <w:color w:val="000000"/>
          <w:sz w:val="22"/>
          <w:shd w:val="clear" w:color="auto" w:fill="FFFFFF"/>
          <w:rPrChange w:id="8" w:author="Nallamothu, Brahmajee" w:date="2019-12-16T12:13:00Z">
            <w:rPr>
              <w:rFonts w:ascii="Arial" w:hAnsi="Arial"/>
              <w:b/>
              <w:sz w:val="22"/>
            </w:rPr>
          </w:rPrChange>
        </w:rPr>
        <w:pPrChange w:id="9" w:author="Nallamothu, Brahmajee" w:date="2019-12-16T12:13:00Z">
          <w:pPr>
            <w:outlineLvl w:val="0"/>
          </w:pPr>
        </w:pPrChange>
      </w:pPr>
      <w:r>
        <w:rPr>
          <w:rFonts w:ascii="Arial" w:hAnsi="Arial" w:cs="Arial"/>
          <w:color w:val="000000"/>
          <w:sz w:val="22"/>
          <w:szCs w:val="22"/>
          <w:shd w:val="clear" w:color="auto" w:fill="FFFFFF"/>
        </w:rPr>
        <w:t xml:space="preserve">Predicting 30-day </w:t>
      </w:r>
      <w:del w:id="10" w:author="Nallamothu, Brahmajee" w:date="2019-12-16T12:13:00Z">
        <w:r w:rsidR="005E2183" w:rsidRPr="005E2183">
          <w:rPr>
            <w:rFonts w:ascii="Arial" w:hAnsi="Arial" w:cs="Arial"/>
            <w:color w:val="000000"/>
            <w:sz w:val="22"/>
            <w:szCs w:val="22"/>
            <w:shd w:val="clear" w:color="auto" w:fill="FFFFFF"/>
          </w:rPr>
          <w:delText xml:space="preserve">Hospital Readmissions Using </w:delText>
        </w:r>
        <w:r w:rsidR="00F17DE3">
          <w:rPr>
            <w:rFonts w:ascii="Arial" w:hAnsi="Arial" w:cs="Arial"/>
            <w:color w:val="000000"/>
            <w:sz w:val="22"/>
            <w:szCs w:val="22"/>
            <w:shd w:val="clear" w:color="auto" w:fill="FFFFFF"/>
          </w:rPr>
          <w:delText>Artificial Neural Networks</w:delText>
        </w:r>
      </w:del>
      <w:ins w:id="11" w:author="Nallamothu, Brahmajee" w:date="2019-12-16T12:13:00Z">
        <w:r>
          <w:rPr>
            <w:rFonts w:ascii="Arial" w:hAnsi="Arial" w:cs="Arial"/>
            <w:color w:val="000000"/>
            <w:sz w:val="22"/>
            <w:szCs w:val="22"/>
            <w:shd w:val="clear" w:color="auto" w:fill="FFFFFF"/>
          </w:rPr>
          <w:t>hospital readmissions u</w:t>
        </w:r>
        <w:r w:rsidRPr="005E2183">
          <w:rPr>
            <w:rFonts w:ascii="Arial" w:hAnsi="Arial" w:cs="Arial"/>
            <w:color w:val="000000"/>
            <w:sz w:val="22"/>
            <w:szCs w:val="22"/>
            <w:shd w:val="clear" w:color="auto" w:fill="FFFFFF"/>
          </w:rPr>
          <w:t xml:space="preserve">sing </w:t>
        </w:r>
        <w:r>
          <w:rPr>
            <w:rFonts w:ascii="Arial" w:hAnsi="Arial" w:cs="Arial"/>
            <w:color w:val="000000"/>
            <w:sz w:val="22"/>
            <w:szCs w:val="22"/>
            <w:shd w:val="clear" w:color="auto" w:fill="FFFFFF"/>
          </w:rPr>
          <w:t>artificial neural networks</w:t>
        </w:r>
      </w:ins>
      <w:r>
        <w:rPr>
          <w:rFonts w:ascii="Arial" w:hAnsi="Arial" w:cs="Arial"/>
          <w:color w:val="000000"/>
          <w:sz w:val="22"/>
          <w:szCs w:val="22"/>
          <w:shd w:val="clear" w:color="auto" w:fill="FFFFFF"/>
        </w:rPr>
        <w:t xml:space="preserve"> with </w:t>
      </w:r>
      <w:del w:id="12" w:author="Nallamothu, Brahmajee" w:date="2019-12-16T12:13:00Z">
        <w:r w:rsidR="00F17DE3">
          <w:rPr>
            <w:rFonts w:ascii="Arial" w:hAnsi="Arial" w:cs="Arial"/>
            <w:color w:val="000000"/>
            <w:sz w:val="22"/>
            <w:szCs w:val="22"/>
            <w:shd w:val="clear" w:color="auto" w:fill="FFFFFF"/>
          </w:rPr>
          <w:delText>Medical Code Embedding</w:delText>
        </w:r>
      </w:del>
    </w:p>
    <w:p w14:paraId="3A93B1E6" w14:textId="77777777" w:rsidR="004876C3" w:rsidRPr="009931E3" w:rsidRDefault="004876C3" w:rsidP="00DD0925">
      <w:pPr>
        <w:outlineLvl w:val="0"/>
        <w:rPr>
          <w:del w:id="13" w:author="Nallamothu, Brahmajee" w:date="2019-12-16T12:13:00Z"/>
          <w:rFonts w:ascii="Arial" w:hAnsi="Arial" w:cs="Arial"/>
          <w:color w:val="000000" w:themeColor="text1"/>
          <w:sz w:val="22"/>
          <w:szCs w:val="22"/>
        </w:rPr>
      </w:pPr>
    </w:p>
    <w:p w14:paraId="4F1C963A" w14:textId="77777777" w:rsidR="00193B06" w:rsidRPr="009931E3" w:rsidRDefault="00193B06" w:rsidP="00193B06">
      <w:pPr>
        <w:rPr>
          <w:del w:id="14" w:author="Nallamothu, Brahmajee" w:date="2019-12-16T12:13:00Z"/>
          <w:rFonts w:ascii="Arial" w:hAnsi="Arial" w:cs="Arial"/>
          <w:color w:val="000000" w:themeColor="text1"/>
          <w:sz w:val="22"/>
          <w:szCs w:val="22"/>
        </w:rPr>
      </w:pPr>
      <w:del w:id="15" w:author="Nallamothu, Brahmajee" w:date="2019-12-16T12:13:00Z">
        <w:r w:rsidRPr="009931E3">
          <w:rPr>
            <w:rFonts w:ascii="Arial" w:hAnsi="Arial" w:cs="Arial"/>
            <w:color w:val="000000" w:themeColor="text1"/>
            <w:sz w:val="22"/>
            <w:szCs w:val="22"/>
          </w:rPr>
          <w:delText xml:space="preserve">Short Title: </w:delText>
        </w:r>
        <w:r w:rsidR="00FA6E63">
          <w:rPr>
            <w:rFonts w:ascii="Arial" w:hAnsi="Arial" w:cs="Arial"/>
            <w:color w:val="000000" w:themeColor="text1"/>
            <w:sz w:val="22"/>
            <w:szCs w:val="22"/>
          </w:rPr>
          <w:delText>Artificial Neural Networks for</w:delText>
        </w:r>
        <w:r w:rsidR="00F31ABA">
          <w:rPr>
            <w:rFonts w:ascii="Arial" w:hAnsi="Arial" w:cs="Arial"/>
            <w:color w:val="000000" w:themeColor="text1"/>
            <w:sz w:val="22"/>
            <w:szCs w:val="22"/>
          </w:rPr>
          <w:delText xml:space="preserve"> </w:delText>
        </w:r>
        <w:r w:rsidR="005E2183">
          <w:rPr>
            <w:rFonts w:ascii="Arial" w:hAnsi="Arial" w:cs="Arial"/>
            <w:color w:val="000000" w:themeColor="text1"/>
            <w:sz w:val="22"/>
            <w:szCs w:val="22"/>
          </w:rPr>
          <w:delText>Predict</w:delText>
        </w:r>
        <w:r w:rsidR="00FA6E63">
          <w:rPr>
            <w:rFonts w:ascii="Arial" w:hAnsi="Arial" w:cs="Arial"/>
            <w:color w:val="000000" w:themeColor="text1"/>
            <w:sz w:val="22"/>
            <w:szCs w:val="22"/>
          </w:rPr>
          <w:delText>ing</w:delText>
        </w:r>
        <w:r w:rsidR="005E2183">
          <w:rPr>
            <w:rFonts w:ascii="Arial" w:hAnsi="Arial" w:cs="Arial"/>
            <w:color w:val="000000" w:themeColor="text1"/>
            <w:sz w:val="22"/>
            <w:szCs w:val="22"/>
          </w:rPr>
          <w:delText xml:space="preserve"> </w:delText>
        </w:r>
        <w:r w:rsidR="00FA6E63">
          <w:rPr>
            <w:rFonts w:ascii="Arial" w:hAnsi="Arial" w:cs="Arial"/>
            <w:color w:val="000000" w:themeColor="text1"/>
            <w:sz w:val="22"/>
            <w:szCs w:val="22"/>
          </w:rPr>
          <w:delText>30-day</w:delText>
        </w:r>
        <w:r w:rsidR="00F31ABA">
          <w:rPr>
            <w:rFonts w:ascii="Arial" w:hAnsi="Arial" w:cs="Arial"/>
            <w:color w:val="000000" w:themeColor="text1"/>
            <w:sz w:val="22"/>
            <w:szCs w:val="22"/>
          </w:rPr>
          <w:delText xml:space="preserve"> </w:delText>
        </w:r>
        <w:r w:rsidR="005E2183">
          <w:rPr>
            <w:rFonts w:ascii="Arial" w:hAnsi="Arial" w:cs="Arial"/>
            <w:color w:val="000000" w:themeColor="text1"/>
            <w:sz w:val="22"/>
            <w:szCs w:val="22"/>
          </w:rPr>
          <w:delText>Readmission</w:delText>
        </w:r>
        <w:r w:rsidRPr="009931E3">
          <w:rPr>
            <w:rFonts w:ascii="Arial" w:hAnsi="Arial" w:cs="Arial"/>
            <w:color w:val="000000" w:themeColor="text1"/>
            <w:sz w:val="22"/>
            <w:szCs w:val="22"/>
          </w:rPr>
          <w:delText>.</w:delText>
        </w:r>
      </w:del>
    </w:p>
    <w:p w14:paraId="16BC0876" w14:textId="77777777" w:rsidR="00193B06" w:rsidRPr="009931E3" w:rsidRDefault="00193B06" w:rsidP="00193B06">
      <w:pPr>
        <w:rPr>
          <w:del w:id="16" w:author="Nallamothu, Brahmajee" w:date="2019-12-16T12:13:00Z"/>
          <w:rFonts w:ascii="Arial" w:hAnsi="Arial" w:cs="Arial"/>
          <w:color w:val="000000" w:themeColor="text1"/>
          <w:sz w:val="22"/>
          <w:szCs w:val="22"/>
        </w:rPr>
      </w:pPr>
    </w:p>
    <w:p w14:paraId="07816E5D" w14:textId="469D6518" w:rsidR="00376299" w:rsidRPr="009931E3" w:rsidRDefault="00193B06" w:rsidP="00376299">
      <w:pPr>
        <w:jc w:val="center"/>
        <w:outlineLvl w:val="0"/>
        <w:rPr>
          <w:ins w:id="17" w:author="Nallamothu, Brahmajee" w:date="2019-12-16T12:13:00Z"/>
          <w:rFonts w:ascii="Arial" w:hAnsi="Arial" w:cs="Arial"/>
          <w:b/>
          <w:sz w:val="22"/>
          <w:szCs w:val="22"/>
        </w:rPr>
      </w:pPr>
      <w:del w:id="18" w:author="Nallamothu, Brahmajee" w:date="2019-12-16T12:13:00Z">
        <w:r w:rsidRPr="009931E3">
          <w:rPr>
            <w:rFonts w:ascii="Arial" w:hAnsi="Arial" w:cs="Arial"/>
            <w:color w:val="000000" w:themeColor="text1"/>
            <w:sz w:val="22"/>
            <w:szCs w:val="22"/>
          </w:rPr>
          <w:delText xml:space="preserve">Authors: </w:delText>
        </w:r>
      </w:del>
      <w:ins w:id="19" w:author="Nallamothu, Brahmajee" w:date="2019-12-16T12:13:00Z">
        <w:r w:rsidR="00376299">
          <w:rPr>
            <w:rFonts w:ascii="Arial" w:hAnsi="Arial" w:cs="Arial"/>
            <w:color w:val="000000"/>
            <w:sz w:val="22"/>
            <w:szCs w:val="22"/>
            <w:shd w:val="clear" w:color="auto" w:fill="FFFFFF"/>
          </w:rPr>
          <w:t>medical code embedding</w:t>
        </w:r>
      </w:ins>
    </w:p>
    <w:p w14:paraId="0B739764" w14:textId="77777777" w:rsidR="00376299" w:rsidRPr="009931E3" w:rsidRDefault="00376299" w:rsidP="00376299">
      <w:pPr>
        <w:outlineLvl w:val="0"/>
        <w:rPr>
          <w:ins w:id="20" w:author="Nallamothu, Brahmajee" w:date="2019-12-16T12:13:00Z"/>
          <w:rFonts w:ascii="Arial" w:hAnsi="Arial" w:cs="Arial"/>
          <w:color w:val="000000" w:themeColor="text1"/>
          <w:sz w:val="22"/>
          <w:szCs w:val="22"/>
        </w:rPr>
      </w:pPr>
    </w:p>
    <w:p w14:paraId="0EDB0237" w14:textId="77777777" w:rsidR="00376299" w:rsidRPr="009931E3" w:rsidRDefault="00376299" w:rsidP="00376299">
      <w:pPr>
        <w:rPr>
          <w:ins w:id="21" w:author="Nallamothu, Brahmajee" w:date="2019-12-16T12:13:00Z"/>
          <w:rFonts w:ascii="Arial" w:hAnsi="Arial" w:cs="Arial"/>
          <w:color w:val="000000" w:themeColor="text1"/>
          <w:sz w:val="22"/>
          <w:szCs w:val="22"/>
        </w:rPr>
      </w:pPr>
    </w:p>
    <w:p w14:paraId="02F0BCD8" w14:textId="07D53B99" w:rsidR="00376299" w:rsidRPr="005E2183" w:rsidRDefault="00376299" w:rsidP="00376299">
      <w:pPr>
        <w:rPr>
          <w:rFonts w:ascii="Arial" w:eastAsia="Calibri" w:hAnsi="Arial" w:cs="Arial"/>
          <w:color w:val="000000" w:themeColor="text1"/>
          <w:sz w:val="22"/>
          <w:szCs w:val="22"/>
        </w:rPr>
      </w:pPr>
      <w:r>
        <w:rPr>
          <w:rFonts w:ascii="Arial" w:eastAsia="Calibri" w:hAnsi="Arial" w:cs="Arial"/>
          <w:color w:val="000000" w:themeColor="text1"/>
          <w:sz w:val="22"/>
          <w:szCs w:val="22"/>
        </w:rPr>
        <w:t>Wenshuo Liu, PhD</w:t>
      </w:r>
      <w:r>
        <w:rPr>
          <w:rFonts w:ascii="Arial" w:eastAsia="Calibri" w:hAnsi="Arial" w:cs="Arial"/>
          <w:color w:val="000000" w:themeColor="text1"/>
          <w:sz w:val="22"/>
          <w:szCs w:val="22"/>
          <w:vertAlign w:val="superscript"/>
        </w:rPr>
        <w:t>1</w:t>
      </w:r>
      <w:r w:rsidRPr="005E2183">
        <w:rPr>
          <w:rFonts w:ascii="Arial" w:eastAsia="Calibri" w:hAnsi="Arial" w:cs="Arial"/>
          <w:color w:val="000000" w:themeColor="text1"/>
          <w:sz w:val="22"/>
          <w:szCs w:val="22"/>
        </w:rPr>
        <w:t>;</w:t>
      </w:r>
      <w:r>
        <w:rPr>
          <w:rFonts w:ascii="Arial" w:eastAsia="Calibri" w:hAnsi="Arial" w:cs="Arial"/>
          <w:color w:val="000000" w:themeColor="text1"/>
          <w:sz w:val="22"/>
          <w:szCs w:val="22"/>
        </w:rPr>
        <w:t xml:space="preserve"> </w:t>
      </w:r>
      <w:ins w:id="22" w:author="Nallamothu, Brahmajee" w:date="2019-12-16T12:13:00Z">
        <w:r>
          <w:rPr>
            <w:rFonts w:ascii="Arial" w:eastAsia="Calibri" w:hAnsi="Arial" w:cs="Arial"/>
            <w:color w:val="000000" w:themeColor="text1"/>
            <w:sz w:val="22"/>
            <w:szCs w:val="22"/>
          </w:rPr>
          <w:t>Cooper</w:t>
        </w:r>
        <w:del w:id="23" w:author="Microsoft Office User" w:date="2020-03-16T10:15:00Z">
          <w:r w:rsidDel="00A6344D">
            <w:rPr>
              <w:rFonts w:ascii="Arial" w:eastAsia="Calibri" w:hAnsi="Arial" w:cs="Arial"/>
              <w:color w:val="000000" w:themeColor="text1"/>
              <w:sz w:val="22"/>
              <w:szCs w:val="22"/>
            </w:rPr>
            <w:delText xml:space="preserve"> M.</w:delText>
          </w:r>
        </w:del>
        <w:r>
          <w:rPr>
            <w:rFonts w:ascii="Arial" w:eastAsia="Calibri" w:hAnsi="Arial" w:cs="Arial"/>
            <w:color w:val="000000" w:themeColor="text1"/>
            <w:sz w:val="22"/>
            <w:szCs w:val="22"/>
          </w:rPr>
          <w:t xml:space="preserve"> Stansbury, MSc;</w:t>
        </w:r>
        <w:r>
          <w:rPr>
            <w:rFonts w:ascii="Arial" w:eastAsia="Calibri" w:hAnsi="Arial" w:cs="Arial"/>
            <w:color w:val="000000" w:themeColor="text1"/>
            <w:sz w:val="22"/>
            <w:szCs w:val="22"/>
            <w:vertAlign w:val="superscript"/>
          </w:rPr>
          <w:t>2, 3</w:t>
        </w:r>
        <w:r>
          <w:rPr>
            <w:rFonts w:ascii="Arial" w:eastAsia="Calibri" w:hAnsi="Arial" w:cs="Arial"/>
            <w:color w:val="000000" w:themeColor="text1"/>
            <w:sz w:val="22"/>
            <w:szCs w:val="22"/>
          </w:rPr>
          <w:t>;</w:t>
        </w:r>
        <w:r w:rsidRPr="005E2183">
          <w:rPr>
            <w:rFonts w:ascii="Arial" w:eastAsia="Calibri" w:hAnsi="Arial" w:cs="Arial"/>
            <w:color w:val="000000" w:themeColor="text1"/>
            <w:sz w:val="22"/>
            <w:szCs w:val="22"/>
          </w:rPr>
          <w:t xml:space="preserve"> </w:t>
        </w:r>
      </w:ins>
      <w:r w:rsidRPr="005E2183">
        <w:rPr>
          <w:rFonts w:ascii="Arial" w:eastAsia="Calibri" w:hAnsi="Arial" w:cs="Arial"/>
          <w:color w:val="000000" w:themeColor="text1"/>
          <w:sz w:val="22"/>
          <w:szCs w:val="22"/>
        </w:rPr>
        <w:t>Karandeep Singh, MD, MMSc</w:t>
      </w:r>
      <w:r>
        <w:rPr>
          <w:rFonts w:ascii="Arial" w:eastAsia="Calibri" w:hAnsi="Arial" w:cs="Arial"/>
          <w:color w:val="000000" w:themeColor="text1"/>
          <w:sz w:val="22"/>
          <w:szCs w:val="22"/>
          <w:vertAlign w:val="superscript"/>
        </w:rPr>
        <w:t>1,</w:t>
      </w:r>
      <w:del w:id="24" w:author="Nallamothu, Brahmajee" w:date="2019-12-16T12:13:00Z">
        <w:r w:rsidR="005E2183" w:rsidRPr="005E2183">
          <w:rPr>
            <w:rFonts w:ascii="Arial" w:eastAsia="Calibri" w:hAnsi="Arial" w:cs="Arial"/>
            <w:color w:val="000000" w:themeColor="text1"/>
            <w:sz w:val="22"/>
            <w:szCs w:val="22"/>
            <w:vertAlign w:val="superscript"/>
          </w:rPr>
          <w:delText>2,3</w:delText>
        </w:r>
      </w:del>
      <w:ins w:id="25" w:author="Nallamothu, Brahmajee" w:date="2019-12-16T12:13:00Z">
        <w:r>
          <w:rPr>
            <w:rFonts w:ascii="Arial" w:eastAsia="Calibri" w:hAnsi="Arial" w:cs="Arial"/>
            <w:color w:val="000000" w:themeColor="text1"/>
            <w:sz w:val="22"/>
            <w:szCs w:val="22"/>
            <w:vertAlign w:val="superscript"/>
          </w:rPr>
          <w:t>4,5</w:t>
        </w:r>
      </w:ins>
      <w:r w:rsidRPr="005E2183">
        <w:rPr>
          <w:rFonts w:ascii="Arial" w:eastAsia="Calibri" w:hAnsi="Arial" w:cs="Arial"/>
          <w:color w:val="000000" w:themeColor="text1"/>
          <w:sz w:val="22"/>
          <w:szCs w:val="22"/>
        </w:rPr>
        <w:t xml:space="preserve">; Andrew M. Ryan, </w:t>
      </w:r>
      <w:del w:id="26" w:author="Nallamothu, Brahmajee" w:date="2019-12-16T12:13:00Z">
        <w:r w:rsidR="005E2183" w:rsidRPr="005E2183">
          <w:rPr>
            <w:rFonts w:ascii="Arial" w:eastAsia="Calibri" w:hAnsi="Arial" w:cs="Arial"/>
            <w:color w:val="000000" w:themeColor="text1"/>
            <w:sz w:val="22"/>
            <w:szCs w:val="22"/>
          </w:rPr>
          <w:delText>PhD</w:delText>
        </w:r>
        <w:r w:rsidR="005E2183" w:rsidRPr="005E2183">
          <w:rPr>
            <w:rFonts w:ascii="Arial" w:eastAsia="Calibri" w:hAnsi="Arial" w:cs="Arial"/>
            <w:color w:val="000000" w:themeColor="text1"/>
            <w:sz w:val="22"/>
            <w:szCs w:val="22"/>
            <w:vertAlign w:val="superscript"/>
          </w:rPr>
          <w:delText>4</w:delText>
        </w:r>
      </w:del>
      <w:ins w:id="27" w:author="Nallamothu, Brahmajee" w:date="2019-12-16T12:13:00Z">
        <w:r w:rsidRPr="005E2183">
          <w:rPr>
            <w:rFonts w:ascii="Arial" w:eastAsia="Calibri" w:hAnsi="Arial" w:cs="Arial"/>
            <w:color w:val="000000" w:themeColor="text1"/>
            <w:sz w:val="22"/>
            <w:szCs w:val="22"/>
          </w:rPr>
          <w:t>PhD</w:t>
        </w:r>
        <w:r>
          <w:rPr>
            <w:rFonts w:ascii="Arial" w:eastAsia="Calibri" w:hAnsi="Arial" w:cs="Arial"/>
            <w:color w:val="000000" w:themeColor="text1"/>
            <w:sz w:val="22"/>
            <w:szCs w:val="22"/>
            <w:vertAlign w:val="superscript"/>
          </w:rPr>
          <w:t>6</w:t>
        </w:r>
      </w:ins>
      <w:r w:rsidRPr="005E2183">
        <w:rPr>
          <w:rFonts w:ascii="Arial" w:eastAsia="Calibri" w:hAnsi="Arial" w:cs="Arial"/>
          <w:color w:val="000000" w:themeColor="text1"/>
          <w:sz w:val="22"/>
          <w:szCs w:val="22"/>
        </w:rPr>
        <w:t xml:space="preserve">; Devraj Sukul, </w:t>
      </w:r>
      <w:del w:id="28" w:author="Nallamothu, Brahmajee" w:date="2019-12-16T12:13:00Z">
        <w:r w:rsidR="005E2183" w:rsidRPr="005E2183">
          <w:rPr>
            <w:rFonts w:ascii="Arial" w:eastAsia="Calibri" w:hAnsi="Arial" w:cs="Arial"/>
            <w:color w:val="000000" w:themeColor="text1"/>
            <w:sz w:val="22"/>
            <w:szCs w:val="22"/>
          </w:rPr>
          <w:delText>MD</w:delText>
        </w:r>
        <w:r w:rsidR="005E2183" w:rsidRPr="005E2183">
          <w:rPr>
            <w:rFonts w:ascii="Arial" w:eastAsia="Calibri" w:hAnsi="Arial" w:cs="Arial"/>
            <w:color w:val="000000" w:themeColor="text1"/>
            <w:sz w:val="22"/>
            <w:szCs w:val="22"/>
            <w:vertAlign w:val="superscript"/>
          </w:rPr>
          <w:delText>5</w:delText>
        </w:r>
      </w:del>
      <w:ins w:id="29" w:author="Nallamothu, Brahmajee" w:date="2019-12-16T12:13:00Z">
        <w:r w:rsidRPr="005E2183">
          <w:rPr>
            <w:rFonts w:ascii="Arial" w:eastAsia="Calibri" w:hAnsi="Arial" w:cs="Arial"/>
            <w:color w:val="000000" w:themeColor="text1"/>
            <w:sz w:val="22"/>
            <w:szCs w:val="22"/>
          </w:rPr>
          <w:t>MD</w:t>
        </w:r>
        <w:r>
          <w:rPr>
            <w:rFonts w:ascii="Arial" w:eastAsia="Calibri" w:hAnsi="Arial" w:cs="Arial"/>
            <w:color w:val="000000" w:themeColor="text1"/>
            <w:sz w:val="22"/>
            <w:szCs w:val="22"/>
            <w:vertAlign w:val="superscript"/>
          </w:rPr>
          <w:t>7</w:t>
        </w:r>
      </w:ins>
      <w:r w:rsidRPr="005E2183">
        <w:rPr>
          <w:rFonts w:ascii="Arial" w:eastAsia="Calibri" w:hAnsi="Arial" w:cs="Arial"/>
          <w:color w:val="000000" w:themeColor="text1"/>
          <w:sz w:val="22"/>
          <w:szCs w:val="22"/>
        </w:rPr>
        <w:t>; Elham Mahmoudi, PhD</w:t>
      </w:r>
      <w:r>
        <w:rPr>
          <w:rFonts w:ascii="Arial" w:eastAsia="Calibri" w:hAnsi="Arial" w:cs="Arial"/>
          <w:color w:val="000000" w:themeColor="text1"/>
          <w:sz w:val="22"/>
          <w:szCs w:val="22"/>
          <w:vertAlign w:val="superscript"/>
        </w:rPr>
        <w:t>1,</w:t>
      </w:r>
      <w:del w:id="30" w:author="Nallamothu, Brahmajee" w:date="2019-12-16T12:13:00Z">
        <w:r w:rsidR="005E2183" w:rsidRPr="005E2183">
          <w:rPr>
            <w:rFonts w:ascii="Arial" w:eastAsia="Calibri" w:hAnsi="Arial" w:cs="Arial"/>
            <w:color w:val="000000" w:themeColor="text1"/>
            <w:sz w:val="22"/>
            <w:szCs w:val="22"/>
            <w:vertAlign w:val="superscript"/>
          </w:rPr>
          <w:delText>6</w:delText>
        </w:r>
      </w:del>
      <w:ins w:id="31" w:author="Nallamothu, Brahmajee" w:date="2019-12-16T12:13:00Z">
        <w:r>
          <w:rPr>
            <w:rFonts w:ascii="Arial" w:eastAsia="Calibri" w:hAnsi="Arial" w:cs="Arial"/>
            <w:color w:val="000000" w:themeColor="text1"/>
            <w:sz w:val="22"/>
            <w:szCs w:val="22"/>
            <w:vertAlign w:val="superscript"/>
          </w:rPr>
          <w:t>8</w:t>
        </w:r>
      </w:ins>
      <w:r w:rsidRPr="005E2183">
        <w:rPr>
          <w:rFonts w:ascii="Arial" w:eastAsia="Calibri" w:hAnsi="Arial" w:cs="Arial"/>
          <w:color w:val="000000" w:themeColor="text1"/>
          <w:sz w:val="22"/>
          <w:szCs w:val="22"/>
        </w:rPr>
        <w:t xml:space="preserve">; Akbar </w:t>
      </w:r>
      <w:del w:id="32" w:author="Microsoft Office User" w:date="2020-03-16T10:22:00Z">
        <w:r w:rsidRPr="005E2183" w:rsidDel="00C10F7F">
          <w:rPr>
            <w:rFonts w:ascii="Arial" w:eastAsia="Calibri" w:hAnsi="Arial" w:cs="Arial"/>
            <w:color w:val="000000" w:themeColor="text1"/>
            <w:sz w:val="22"/>
            <w:szCs w:val="22"/>
          </w:rPr>
          <w:delText xml:space="preserve">K. </w:delText>
        </w:r>
      </w:del>
      <w:r w:rsidRPr="005E2183">
        <w:rPr>
          <w:rFonts w:ascii="Arial" w:eastAsia="Calibri" w:hAnsi="Arial" w:cs="Arial"/>
          <w:color w:val="000000" w:themeColor="text1"/>
          <w:sz w:val="22"/>
          <w:szCs w:val="22"/>
        </w:rPr>
        <w:t>Waljee, MD, MSc</w:t>
      </w:r>
      <w:r>
        <w:rPr>
          <w:rFonts w:ascii="Arial" w:eastAsia="Calibri" w:hAnsi="Arial" w:cs="Arial"/>
          <w:color w:val="000000" w:themeColor="text1"/>
          <w:sz w:val="22"/>
          <w:szCs w:val="22"/>
          <w:vertAlign w:val="superscript"/>
        </w:rPr>
        <w:t>1,</w:t>
      </w:r>
      <w:del w:id="33" w:author="Nallamothu, Brahmajee" w:date="2019-12-16T12:13:00Z">
        <w:r w:rsidR="005E2183" w:rsidRPr="005E2183">
          <w:rPr>
            <w:rFonts w:ascii="Arial" w:eastAsia="Calibri" w:hAnsi="Arial" w:cs="Arial"/>
            <w:color w:val="000000" w:themeColor="text1"/>
            <w:sz w:val="22"/>
            <w:szCs w:val="22"/>
            <w:vertAlign w:val="superscript"/>
          </w:rPr>
          <w:delText>7,8</w:delText>
        </w:r>
        <w:r w:rsidR="005E2183">
          <w:rPr>
            <w:rFonts w:ascii="Arial" w:eastAsia="Calibri" w:hAnsi="Arial" w:cs="Arial"/>
            <w:color w:val="000000" w:themeColor="text1"/>
            <w:sz w:val="22"/>
            <w:szCs w:val="22"/>
          </w:rPr>
          <w:delText xml:space="preserve">; </w:delText>
        </w:r>
        <w:r w:rsidR="00782408">
          <w:rPr>
            <w:rFonts w:ascii="Arial" w:eastAsia="Calibri" w:hAnsi="Arial" w:cs="Arial"/>
            <w:color w:val="000000" w:themeColor="text1"/>
            <w:sz w:val="22"/>
            <w:szCs w:val="22"/>
          </w:rPr>
          <w:delText>Cooper M. Stansbury, MSc;</w:delText>
        </w:r>
      </w:del>
      <w:r>
        <w:rPr>
          <w:rFonts w:ascii="Arial" w:eastAsia="Calibri" w:hAnsi="Arial" w:cs="Arial"/>
          <w:color w:val="000000" w:themeColor="text1"/>
          <w:sz w:val="22"/>
          <w:szCs w:val="22"/>
          <w:vertAlign w:val="superscript"/>
        </w:rPr>
        <w:t>9,</w:t>
      </w:r>
      <w:del w:id="34" w:author="Nallamothu, Brahmajee" w:date="2019-12-16T12:13:00Z">
        <w:r w:rsidR="00782408">
          <w:rPr>
            <w:rFonts w:ascii="Arial" w:eastAsia="Calibri" w:hAnsi="Arial" w:cs="Arial"/>
            <w:color w:val="000000" w:themeColor="text1"/>
            <w:sz w:val="22"/>
            <w:szCs w:val="22"/>
            <w:vertAlign w:val="superscript"/>
          </w:rPr>
          <w:delText xml:space="preserve"> </w:delText>
        </w:r>
      </w:del>
      <w:r>
        <w:rPr>
          <w:rFonts w:ascii="Arial" w:eastAsia="Calibri" w:hAnsi="Arial" w:cs="Arial"/>
          <w:color w:val="000000" w:themeColor="text1"/>
          <w:sz w:val="22"/>
          <w:szCs w:val="22"/>
          <w:vertAlign w:val="superscript"/>
        </w:rPr>
        <w:t>10</w:t>
      </w:r>
      <w:ins w:id="35" w:author="Nallamothu, Brahmajee" w:date="2019-12-16T12:13:00Z">
        <w:r>
          <w:rPr>
            <w:rFonts w:ascii="Arial" w:eastAsia="Calibri" w:hAnsi="Arial" w:cs="Arial"/>
            <w:color w:val="000000" w:themeColor="text1"/>
            <w:sz w:val="22"/>
            <w:szCs w:val="22"/>
          </w:rPr>
          <w:t>;</w:t>
        </w:r>
      </w:ins>
      <w:r>
        <w:rPr>
          <w:rFonts w:ascii="Arial" w:eastAsia="Calibri" w:hAnsi="Arial" w:cs="Arial"/>
          <w:color w:val="000000" w:themeColor="text1"/>
          <w:sz w:val="22"/>
          <w:szCs w:val="22"/>
        </w:rPr>
        <w:t xml:space="preserve"> Ji Zhu, PhD, MSc</w:t>
      </w:r>
      <w:r w:rsidRPr="005E2183">
        <w:rPr>
          <w:rFonts w:ascii="Arial" w:eastAsia="Calibri" w:hAnsi="Arial" w:cs="Arial"/>
          <w:color w:val="000000" w:themeColor="text1"/>
          <w:sz w:val="22"/>
          <w:szCs w:val="22"/>
          <w:vertAlign w:val="superscript"/>
        </w:rPr>
        <w:t>1,</w:t>
      </w:r>
      <w:del w:id="36" w:author="Nallamothu, Brahmajee" w:date="2019-12-16T12:13:00Z">
        <w:r w:rsidR="00782408">
          <w:rPr>
            <w:rFonts w:ascii="Arial" w:eastAsia="Calibri" w:hAnsi="Arial" w:cs="Arial"/>
            <w:color w:val="000000" w:themeColor="text1"/>
            <w:sz w:val="22"/>
            <w:szCs w:val="22"/>
            <w:vertAlign w:val="superscript"/>
          </w:rPr>
          <w:delText>11</w:delText>
        </w:r>
      </w:del>
      <w:ins w:id="37" w:author="Nallamothu, Brahmajee" w:date="2019-12-16T12:13:00Z">
        <w:r>
          <w:rPr>
            <w:rFonts w:ascii="Arial" w:eastAsia="Calibri" w:hAnsi="Arial" w:cs="Arial"/>
            <w:color w:val="000000" w:themeColor="text1"/>
            <w:sz w:val="22"/>
            <w:szCs w:val="22"/>
            <w:vertAlign w:val="superscript"/>
          </w:rPr>
          <w:t>12</w:t>
        </w:r>
      </w:ins>
      <w:r w:rsidRPr="005E2183">
        <w:rPr>
          <w:rFonts w:ascii="Arial" w:eastAsia="Calibri" w:hAnsi="Arial" w:cs="Arial"/>
          <w:color w:val="000000" w:themeColor="text1"/>
          <w:sz w:val="22"/>
          <w:szCs w:val="22"/>
        </w:rPr>
        <w:t>; Brahmajee K. Nallamothu, MD, MPH</w:t>
      </w:r>
      <w:r>
        <w:rPr>
          <w:rFonts w:ascii="Arial" w:eastAsia="Calibri" w:hAnsi="Arial" w:cs="Arial"/>
          <w:color w:val="000000" w:themeColor="text1"/>
          <w:sz w:val="22"/>
          <w:szCs w:val="22"/>
          <w:vertAlign w:val="superscript"/>
        </w:rPr>
        <w:t>1,</w:t>
      </w:r>
      <w:del w:id="38" w:author="Nallamothu, Brahmajee" w:date="2019-12-16T12:13:00Z">
        <w:r w:rsidR="005E2183" w:rsidRPr="005E2183">
          <w:rPr>
            <w:rFonts w:ascii="Arial" w:eastAsia="Calibri" w:hAnsi="Arial" w:cs="Arial"/>
            <w:color w:val="000000" w:themeColor="text1"/>
            <w:sz w:val="22"/>
            <w:szCs w:val="22"/>
            <w:vertAlign w:val="superscript"/>
          </w:rPr>
          <w:delText>5,8</w:delText>
        </w:r>
      </w:del>
      <w:ins w:id="39" w:author="Nallamothu, Brahmajee" w:date="2019-12-16T12:13:00Z">
        <w:r>
          <w:rPr>
            <w:rFonts w:ascii="Arial" w:eastAsia="Calibri" w:hAnsi="Arial" w:cs="Arial"/>
            <w:color w:val="000000" w:themeColor="text1"/>
            <w:sz w:val="22"/>
            <w:szCs w:val="22"/>
            <w:vertAlign w:val="superscript"/>
          </w:rPr>
          <w:t>7,10</w:t>
        </w:r>
      </w:ins>
    </w:p>
    <w:p w14:paraId="68895B2C" w14:textId="77777777" w:rsidR="00376299" w:rsidRPr="009931E3" w:rsidRDefault="00376299" w:rsidP="00376299">
      <w:pPr>
        <w:rPr>
          <w:rFonts w:ascii="Arial" w:eastAsia="Calibri" w:hAnsi="Arial" w:cs="Arial"/>
          <w:color w:val="000000" w:themeColor="text1"/>
          <w:sz w:val="22"/>
          <w:szCs w:val="22"/>
          <w:vertAlign w:val="superscript"/>
        </w:rPr>
      </w:pPr>
    </w:p>
    <w:p w14:paraId="787B835F" w14:textId="3EA9F0B9"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Michigan Integrated Center for Health Analytics and Medical Prediction, University of Michigan, Ann Arbor, MI</w:t>
      </w:r>
      <w:ins w:id="40" w:author="Nallamothu, Brahmajee" w:date="2019-12-16T12:13:00Z">
        <w:r>
          <w:rPr>
            <w:rFonts w:ascii="Arial" w:hAnsi="Arial" w:cs="Arial"/>
            <w:color w:val="000000" w:themeColor="text1"/>
            <w:sz w:val="22"/>
            <w:szCs w:val="22"/>
          </w:rPr>
          <w:t>, USA</w:t>
        </w:r>
      </w:ins>
    </w:p>
    <w:p w14:paraId="3179B0E6" w14:textId="35E08888" w:rsidR="00376299" w:rsidRPr="00782408" w:rsidRDefault="00376299" w:rsidP="00376299">
      <w:pPr>
        <w:pStyle w:val="ListParagraph"/>
        <w:numPr>
          <w:ilvl w:val="0"/>
          <w:numId w:val="3"/>
        </w:numPr>
        <w:rPr>
          <w:ins w:id="41" w:author="Nallamothu, Brahmajee" w:date="2019-12-16T12:13:00Z"/>
          <w:rFonts w:ascii="Arial" w:hAnsi="Arial" w:cs="Arial"/>
          <w:color w:val="000000" w:themeColor="text1"/>
          <w:sz w:val="22"/>
          <w:szCs w:val="22"/>
        </w:rPr>
      </w:pPr>
      <w:ins w:id="42" w:author="Nallamothu, Brahmajee" w:date="2019-12-16T12:13:00Z">
        <w:r w:rsidRPr="00376299">
          <w:rPr>
            <w:rFonts w:ascii="Arial" w:hAnsi="Arial" w:cs="Arial"/>
            <w:color w:val="000000" w:themeColor="text1"/>
            <w:sz w:val="22"/>
            <w:szCs w:val="22"/>
          </w:rPr>
          <w:t>Department of Computational Biology and Bioinformatics, University of Michigan Medical School, Ann Arbor, MI</w:t>
        </w:r>
        <w:r>
          <w:rPr>
            <w:rFonts w:ascii="Arial" w:hAnsi="Arial" w:cs="Arial"/>
            <w:color w:val="000000" w:themeColor="text1"/>
            <w:sz w:val="22"/>
            <w:szCs w:val="22"/>
          </w:rPr>
          <w:t>, USA</w:t>
        </w:r>
      </w:ins>
    </w:p>
    <w:p w14:paraId="24843D46" w14:textId="51A6B61F" w:rsidR="00376299" w:rsidRPr="00782408" w:rsidRDefault="00376299" w:rsidP="00376299">
      <w:pPr>
        <w:pStyle w:val="ListParagraph"/>
        <w:numPr>
          <w:ilvl w:val="0"/>
          <w:numId w:val="3"/>
        </w:numPr>
        <w:rPr>
          <w:ins w:id="43" w:author="Nallamothu, Brahmajee" w:date="2019-12-16T12:13:00Z"/>
          <w:rFonts w:ascii="Arial" w:hAnsi="Arial" w:cs="Arial"/>
          <w:color w:val="000000" w:themeColor="text1"/>
          <w:sz w:val="22"/>
          <w:szCs w:val="22"/>
        </w:rPr>
      </w:pPr>
      <w:ins w:id="44" w:author="Nallamothu, Brahmajee" w:date="2019-12-16T12:13:00Z">
        <w:r w:rsidRPr="00376299">
          <w:rPr>
            <w:rFonts w:ascii="Arial" w:hAnsi="Arial" w:cs="Arial"/>
            <w:color w:val="000000" w:themeColor="text1"/>
            <w:sz w:val="22"/>
            <w:szCs w:val="22"/>
          </w:rPr>
          <w:t>Department of Systems, Populations, and Leadership, University of Michigan School of Nursing, Ann Arbor, MI</w:t>
        </w:r>
        <w:r>
          <w:rPr>
            <w:rFonts w:ascii="Arial" w:hAnsi="Arial" w:cs="Arial"/>
            <w:color w:val="000000" w:themeColor="text1"/>
            <w:sz w:val="22"/>
            <w:szCs w:val="22"/>
          </w:rPr>
          <w:t>, USA</w:t>
        </w:r>
      </w:ins>
    </w:p>
    <w:p w14:paraId="356BC2EE" w14:textId="400C180A"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Division of Learning and Knowledge Systems, Department of Learning Health Sciences, University of Michigan Medical School, Ann Arbor, MI</w:t>
      </w:r>
      <w:ins w:id="45" w:author="Nallamothu, Brahmajee" w:date="2019-12-16T12:13:00Z">
        <w:r>
          <w:rPr>
            <w:rFonts w:ascii="Arial" w:hAnsi="Arial" w:cs="Arial"/>
            <w:color w:val="000000" w:themeColor="text1"/>
            <w:sz w:val="22"/>
            <w:szCs w:val="22"/>
          </w:rPr>
          <w:t>, USA</w:t>
        </w:r>
      </w:ins>
    </w:p>
    <w:p w14:paraId="02220233" w14:textId="5A926B39"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Division of Nephrology, Department of Internal Medicine, University of Michigan Medical School, Ann Arbor, MI</w:t>
      </w:r>
      <w:ins w:id="46" w:author="Nallamothu, Brahmajee" w:date="2019-12-16T12:13:00Z">
        <w:r>
          <w:rPr>
            <w:rFonts w:ascii="Arial" w:hAnsi="Arial" w:cs="Arial"/>
            <w:color w:val="000000" w:themeColor="text1"/>
            <w:sz w:val="22"/>
            <w:szCs w:val="22"/>
          </w:rPr>
          <w:t>, USA</w:t>
        </w:r>
      </w:ins>
    </w:p>
    <w:p w14:paraId="6DBB1AEB" w14:textId="78EF1300"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Department of Health Management and Policy, University of Michigan School of Public Health, Ann Arbor, MI</w:t>
      </w:r>
      <w:ins w:id="47" w:author="Nallamothu, Brahmajee" w:date="2019-12-16T12:13:00Z">
        <w:r>
          <w:rPr>
            <w:rFonts w:ascii="Arial" w:hAnsi="Arial" w:cs="Arial"/>
            <w:color w:val="000000" w:themeColor="text1"/>
            <w:sz w:val="22"/>
            <w:szCs w:val="22"/>
          </w:rPr>
          <w:t>, USA</w:t>
        </w:r>
      </w:ins>
    </w:p>
    <w:p w14:paraId="3E0492A6" w14:textId="36121CAC" w:rsidR="00376299"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Division of Cardiology, Department of Internal Medicine, University of Michigan Medical School, Ann Arbor, MI</w:t>
      </w:r>
      <w:ins w:id="48" w:author="Nallamothu, Brahmajee" w:date="2019-12-16T12:13:00Z">
        <w:r>
          <w:rPr>
            <w:rFonts w:ascii="Arial" w:hAnsi="Arial" w:cs="Arial"/>
            <w:color w:val="000000" w:themeColor="text1"/>
            <w:sz w:val="22"/>
            <w:szCs w:val="22"/>
          </w:rPr>
          <w:t>, USA</w:t>
        </w:r>
      </w:ins>
      <w:r w:rsidRPr="005E2183">
        <w:rPr>
          <w:rFonts w:ascii="Arial" w:hAnsi="Arial" w:cs="Arial"/>
          <w:color w:val="000000" w:themeColor="text1"/>
          <w:sz w:val="22"/>
          <w:szCs w:val="22"/>
        </w:rPr>
        <w:t xml:space="preserve"> </w:t>
      </w:r>
    </w:p>
    <w:p w14:paraId="507ABCA6" w14:textId="77777777" w:rsidR="00376299"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Department of Family Medicine, University of Michigan Medical School, Ann Arbor, MI</w:t>
      </w:r>
      <w:r>
        <w:rPr>
          <w:rFonts w:ascii="Arial" w:hAnsi="Arial" w:cs="Arial"/>
          <w:color w:val="000000" w:themeColor="text1"/>
          <w:sz w:val="22"/>
          <w:szCs w:val="22"/>
        </w:rPr>
        <w:t xml:space="preserve"> </w:t>
      </w:r>
    </w:p>
    <w:p w14:paraId="0FA41E0D" w14:textId="7ECEDB81" w:rsidR="00376299" w:rsidRPr="005E2183"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Division of Gastroenterology and Hepatology, Department of Internal Medicine, University of Michigan Medical School, Ann Arbor, MI</w:t>
      </w:r>
      <w:ins w:id="49" w:author="Nallamothu, Brahmajee" w:date="2019-12-16T12:13:00Z">
        <w:r>
          <w:rPr>
            <w:rFonts w:ascii="Arial" w:hAnsi="Arial" w:cs="Arial"/>
            <w:color w:val="000000" w:themeColor="text1"/>
            <w:sz w:val="22"/>
            <w:szCs w:val="22"/>
          </w:rPr>
          <w:t>, USA</w:t>
        </w:r>
      </w:ins>
    </w:p>
    <w:p w14:paraId="262181DC" w14:textId="183C0DD9" w:rsidR="00376299" w:rsidRDefault="00376299" w:rsidP="00376299">
      <w:pPr>
        <w:pStyle w:val="ListParagraph"/>
        <w:numPr>
          <w:ilvl w:val="0"/>
          <w:numId w:val="3"/>
        </w:numPr>
        <w:rPr>
          <w:rFonts w:ascii="Arial" w:hAnsi="Arial" w:cs="Arial"/>
          <w:color w:val="000000" w:themeColor="text1"/>
          <w:sz w:val="22"/>
          <w:szCs w:val="22"/>
        </w:rPr>
      </w:pPr>
      <w:r w:rsidRPr="005E2183">
        <w:rPr>
          <w:rFonts w:ascii="Arial" w:hAnsi="Arial" w:cs="Arial"/>
          <w:color w:val="000000" w:themeColor="text1"/>
          <w:sz w:val="22"/>
          <w:szCs w:val="22"/>
        </w:rPr>
        <w:t>VA Center for Clinical Management Research, VA Ann Arbor Health Care System, Ann Arbor, MI</w:t>
      </w:r>
      <w:ins w:id="50" w:author="Nallamothu, Brahmajee" w:date="2019-12-16T12:13:00Z">
        <w:r>
          <w:rPr>
            <w:rFonts w:ascii="Arial" w:hAnsi="Arial" w:cs="Arial"/>
            <w:color w:val="000000" w:themeColor="text1"/>
            <w:sz w:val="22"/>
            <w:szCs w:val="22"/>
          </w:rPr>
          <w:t>, USA</w:t>
        </w:r>
      </w:ins>
    </w:p>
    <w:p w14:paraId="1A5C075E" w14:textId="77777777" w:rsidR="00782408" w:rsidRPr="00782408" w:rsidRDefault="00782408" w:rsidP="00782408">
      <w:pPr>
        <w:pStyle w:val="ListParagraph"/>
        <w:numPr>
          <w:ilvl w:val="0"/>
          <w:numId w:val="3"/>
        </w:numPr>
        <w:rPr>
          <w:del w:id="51" w:author="Nallamothu, Brahmajee" w:date="2019-12-16T12:13:00Z"/>
          <w:rFonts w:ascii="Arial" w:hAnsi="Arial" w:cs="Arial"/>
          <w:color w:val="000000" w:themeColor="text1"/>
          <w:sz w:val="22"/>
          <w:szCs w:val="22"/>
        </w:rPr>
      </w:pPr>
      <w:del w:id="52" w:author="Nallamothu, Brahmajee" w:date="2019-12-16T12:13:00Z">
        <w:r>
          <w:delText>Department of Computational Biology and Bioinformatics, University of Michigan Medical School, Ann Arbor, MI</w:delText>
        </w:r>
      </w:del>
    </w:p>
    <w:p w14:paraId="5793701F" w14:textId="77777777" w:rsidR="00782408" w:rsidRPr="00782408" w:rsidRDefault="00782408" w:rsidP="00782408">
      <w:pPr>
        <w:pStyle w:val="ListParagraph"/>
        <w:numPr>
          <w:ilvl w:val="0"/>
          <w:numId w:val="3"/>
        </w:numPr>
        <w:rPr>
          <w:del w:id="53" w:author="Nallamothu, Brahmajee" w:date="2019-12-16T12:13:00Z"/>
          <w:rFonts w:ascii="Arial" w:hAnsi="Arial" w:cs="Arial"/>
          <w:color w:val="000000" w:themeColor="text1"/>
          <w:sz w:val="22"/>
          <w:szCs w:val="22"/>
        </w:rPr>
      </w:pPr>
      <w:del w:id="54" w:author="Nallamothu, Brahmajee" w:date="2019-12-16T12:13:00Z">
        <w:r>
          <w:delText xml:space="preserve">Department of </w:delText>
        </w:r>
        <w:r w:rsidRPr="005005FC">
          <w:delText>Systems, Populations, and Leadership</w:delText>
        </w:r>
        <w:r>
          <w:delText xml:space="preserve">, </w:delText>
        </w:r>
        <w:r w:rsidRPr="005005FC">
          <w:delText>University of Michigan School of Nursing</w:delText>
        </w:r>
        <w:r>
          <w:delText>, Ann Arbor, MI</w:delText>
        </w:r>
      </w:del>
    </w:p>
    <w:p w14:paraId="754294B0" w14:textId="010ECCEE" w:rsidR="00376299" w:rsidRPr="00782408" w:rsidRDefault="00376299" w:rsidP="00376299">
      <w:pPr>
        <w:pStyle w:val="ListParagraph"/>
        <w:numPr>
          <w:ilvl w:val="0"/>
          <w:numId w:val="3"/>
        </w:numPr>
        <w:rPr>
          <w:rFonts w:ascii="Arial" w:hAnsi="Arial" w:cs="Arial"/>
          <w:color w:val="000000" w:themeColor="text1"/>
          <w:sz w:val="22"/>
          <w:szCs w:val="22"/>
        </w:rPr>
      </w:pPr>
      <w:r w:rsidRPr="00782408">
        <w:rPr>
          <w:rFonts w:ascii="Arial" w:hAnsi="Arial" w:cs="Arial"/>
          <w:color w:val="000000" w:themeColor="text1"/>
          <w:sz w:val="22"/>
          <w:szCs w:val="22"/>
        </w:rPr>
        <w:t>Department of Statistics, University of Michigan, Ann Arbor, MI</w:t>
      </w:r>
      <w:ins w:id="55" w:author="Nallamothu, Brahmajee" w:date="2019-12-16T12:13:00Z">
        <w:r>
          <w:rPr>
            <w:rFonts w:ascii="Arial" w:hAnsi="Arial" w:cs="Arial"/>
            <w:color w:val="000000" w:themeColor="text1"/>
            <w:sz w:val="22"/>
            <w:szCs w:val="22"/>
          </w:rPr>
          <w:t>, USA</w:t>
        </w:r>
      </w:ins>
    </w:p>
    <w:p w14:paraId="164F1049" w14:textId="77777777" w:rsidR="00376299" w:rsidRPr="009931E3" w:rsidRDefault="00376299" w:rsidP="00376299">
      <w:pPr>
        <w:widowControl w:val="0"/>
        <w:autoSpaceDE w:val="0"/>
        <w:autoSpaceDN w:val="0"/>
        <w:adjustRightInd w:val="0"/>
        <w:rPr>
          <w:rFonts w:ascii="Arial" w:hAnsi="Arial" w:cs="Arial"/>
          <w:b/>
          <w:sz w:val="22"/>
          <w:szCs w:val="22"/>
        </w:rPr>
      </w:pPr>
    </w:p>
    <w:p w14:paraId="4F961AA5" w14:textId="4E414055" w:rsidR="00376299" w:rsidRPr="00376299" w:rsidRDefault="00376299" w:rsidP="00376299">
      <w:pPr>
        <w:widowControl w:val="0"/>
        <w:autoSpaceDE w:val="0"/>
        <w:autoSpaceDN w:val="0"/>
        <w:adjustRightInd w:val="0"/>
        <w:outlineLvl w:val="0"/>
        <w:rPr>
          <w:rStyle w:val="Hyperlink"/>
          <w:color w:val="000000" w:themeColor="text1"/>
          <w:u w:val="none"/>
          <w:rPrChange w:id="56" w:author="Nallamothu, Brahmajee" w:date="2019-12-16T12:13:00Z">
            <w:rPr>
              <w:rFonts w:ascii="Arial" w:hAnsi="Arial"/>
              <w:color w:val="000000" w:themeColor="text1"/>
              <w:sz w:val="22"/>
            </w:rPr>
          </w:rPrChange>
        </w:rPr>
      </w:pPr>
      <w:r w:rsidRPr="009931E3">
        <w:rPr>
          <w:rFonts w:ascii="Arial" w:hAnsi="Arial" w:cs="Arial"/>
          <w:iCs/>
          <w:color w:val="000000" w:themeColor="text1"/>
          <w:sz w:val="22"/>
          <w:szCs w:val="22"/>
        </w:rPr>
        <w:t>Correspondence</w:t>
      </w:r>
      <w:r w:rsidRPr="009931E3">
        <w:rPr>
          <w:rFonts w:ascii="Arial" w:hAnsi="Arial" w:cs="Arial"/>
          <w:color w:val="000000" w:themeColor="text1"/>
          <w:sz w:val="22"/>
          <w:szCs w:val="22"/>
        </w:rPr>
        <w:t>:</w:t>
      </w:r>
      <w:r w:rsidRPr="009931E3">
        <w:rPr>
          <w:rFonts w:ascii="Arial" w:hAnsi="Arial" w:cs="Arial"/>
          <w:color w:val="000000" w:themeColor="text1"/>
          <w:sz w:val="22"/>
          <w:szCs w:val="22"/>
        </w:rPr>
        <w:tab/>
      </w:r>
      <w:del w:id="57" w:author="Nallamothu, Brahmajee" w:date="2019-12-16T12:13:00Z">
        <w:r w:rsidR="005E2183" w:rsidRPr="005E2183">
          <w:rPr>
            <w:rFonts w:ascii="Arial" w:eastAsia="Calibri" w:hAnsi="Arial" w:cs="Arial"/>
            <w:color w:val="000000" w:themeColor="text1"/>
            <w:sz w:val="22"/>
            <w:szCs w:val="22"/>
          </w:rPr>
          <w:delText>Brahmajee K. Nallamothu, MD, MPH</w:delText>
        </w:r>
        <w:r w:rsidR="005E2183">
          <w:rPr>
            <w:rFonts w:ascii="Arial" w:eastAsia="Calibri" w:hAnsi="Arial" w:cs="Arial"/>
            <w:color w:val="000000" w:themeColor="text1"/>
            <w:sz w:val="22"/>
            <w:szCs w:val="22"/>
          </w:rPr>
          <w:delText xml:space="preserve"> </w:delText>
        </w:r>
      </w:del>
      <w:ins w:id="58" w:author="Nallamothu, Brahmajee" w:date="2019-12-16T12:13:00Z">
        <w:r w:rsidRPr="00376299">
          <w:rPr>
            <w:rStyle w:val="Hyperlink"/>
            <w:rFonts w:ascii="Arial" w:hAnsi="Arial" w:cs="Arial"/>
            <w:color w:val="000000" w:themeColor="text1"/>
            <w:sz w:val="22"/>
            <w:szCs w:val="22"/>
            <w:u w:val="none"/>
          </w:rPr>
          <w:fldChar w:fldCharType="begin"/>
        </w:r>
        <w:r w:rsidRPr="00376299">
          <w:rPr>
            <w:rStyle w:val="Hyperlink"/>
            <w:rFonts w:ascii="Arial" w:hAnsi="Arial" w:cs="Arial"/>
            <w:color w:val="000000" w:themeColor="text1"/>
            <w:sz w:val="22"/>
            <w:szCs w:val="22"/>
            <w:u w:val="none"/>
          </w:rPr>
          <w:instrText xml:space="preserve"> HYPERLINK "mailto:bnallamo@med.umich.edu" </w:instrText>
        </w:r>
        <w:r w:rsidRPr="00376299">
          <w:rPr>
            <w:rStyle w:val="Hyperlink"/>
            <w:rFonts w:ascii="Arial" w:hAnsi="Arial" w:cs="Arial"/>
            <w:color w:val="000000" w:themeColor="text1"/>
            <w:sz w:val="22"/>
            <w:szCs w:val="22"/>
            <w:u w:val="none"/>
          </w:rPr>
          <w:fldChar w:fldCharType="separate"/>
        </w:r>
        <w:r w:rsidRPr="00376299">
          <w:rPr>
            <w:rStyle w:val="Hyperlink"/>
            <w:rFonts w:ascii="Arial" w:hAnsi="Arial" w:cs="Arial"/>
            <w:sz w:val="22"/>
            <w:szCs w:val="22"/>
            <w:u w:val="none"/>
          </w:rPr>
          <w:t>bnallamo@med.umich.edu</w:t>
        </w:r>
        <w:r w:rsidRPr="00376299">
          <w:rPr>
            <w:rStyle w:val="Hyperlink"/>
            <w:rFonts w:ascii="Arial" w:hAnsi="Arial" w:cs="Arial"/>
            <w:color w:val="000000" w:themeColor="text1"/>
            <w:sz w:val="22"/>
            <w:szCs w:val="22"/>
            <w:u w:val="none"/>
          </w:rPr>
          <w:fldChar w:fldCharType="end"/>
        </w:r>
        <w:r w:rsidRPr="00376299">
          <w:rPr>
            <w:rStyle w:val="Hyperlink"/>
            <w:rFonts w:ascii="Arial" w:hAnsi="Arial" w:cs="Arial"/>
            <w:color w:val="000000" w:themeColor="text1"/>
            <w:sz w:val="22"/>
            <w:szCs w:val="22"/>
            <w:u w:val="none"/>
          </w:rPr>
          <w:t xml:space="preserve"> (BKN)</w:t>
        </w:r>
      </w:ins>
    </w:p>
    <w:p w14:paraId="384DEC5F" w14:textId="77777777" w:rsidR="00193B06" w:rsidRPr="009931E3" w:rsidRDefault="00193B06" w:rsidP="005E2183">
      <w:pPr>
        <w:widowControl w:val="0"/>
        <w:autoSpaceDE w:val="0"/>
        <w:autoSpaceDN w:val="0"/>
        <w:adjustRightInd w:val="0"/>
        <w:outlineLvl w:val="0"/>
        <w:rPr>
          <w:del w:id="59" w:author="Nallamothu, Brahmajee" w:date="2019-12-16T12:13:00Z"/>
          <w:rFonts w:ascii="Arial" w:hAnsi="Arial" w:cs="Arial"/>
          <w:color w:val="000000" w:themeColor="text1"/>
          <w:sz w:val="22"/>
          <w:szCs w:val="22"/>
        </w:rPr>
      </w:pPr>
      <w:del w:id="60" w:author="Nallamothu, Brahmajee" w:date="2019-12-16T12:13:00Z">
        <w:r w:rsidRPr="009931E3">
          <w:rPr>
            <w:rFonts w:ascii="Arial" w:hAnsi="Arial" w:cs="Arial"/>
            <w:color w:val="000000" w:themeColor="text1"/>
            <w:sz w:val="22"/>
            <w:szCs w:val="22"/>
          </w:rPr>
          <w:tab/>
        </w:r>
        <w:r w:rsidRPr="009931E3">
          <w:rPr>
            <w:rFonts w:ascii="Arial" w:hAnsi="Arial" w:cs="Arial"/>
            <w:color w:val="000000" w:themeColor="text1"/>
            <w:sz w:val="22"/>
            <w:szCs w:val="22"/>
          </w:rPr>
          <w:tab/>
        </w:r>
        <w:r w:rsidRPr="009931E3">
          <w:rPr>
            <w:rFonts w:ascii="Arial" w:hAnsi="Arial" w:cs="Arial"/>
            <w:color w:val="000000" w:themeColor="text1"/>
            <w:sz w:val="22"/>
            <w:szCs w:val="22"/>
          </w:rPr>
          <w:tab/>
          <w:delText>University of Michigan School of Medicine</w:delText>
        </w:r>
      </w:del>
    </w:p>
    <w:p w14:paraId="2071DD25" w14:textId="77777777" w:rsidR="005E2183" w:rsidRPr="005E2183" w:rsidRDefault="00193B06" w:rsidP="005E2183">
      <w:pPr>
        <w:widowControl w:val="0"/>
        <w:autoSpaceDE w:val="0"/>
        <w:autoSpaceDN w:val="0"/>
        <w:adjustRightInd w:val="0"/>
        <w:rPr>
          <w:del w:id="61" w:author="Nallamothu, Brahmajee" w:date="2019-12-16T12:13:00Z"/>
          <w:rFonts w:ascii="Arial" w:hAnsi="Arial" w:cs="Arial"/>
          <w:color w:val="000000" w:themeColor="text1"/>
          <w:sz w:val="22"/>
          <w:szCs w:val="22"/>
        </w:rPr>
      </w:pPr>
      <w:del w:id="62" w:author="Nallamothu, Brahmajee" w:date="2019-12-16T12:13:00Z">
        <w:r w:rsidRPr="009931E3">
          <w:rPr>
            <w:rFonts w:ascii="Arial" w:hAnsi="Arial" w:cs="Arial"/>
            <w:color w:val="000000" w:themeColor="text1"/>
            <w:sz w:val="22"/>
            <w:szCs w:val="22"/>
          </w:rPr>
          <w:tab/>
        </w:r>
        <w:r w:rsidRPr="009931E3">
          <w:rPr>
            <w:rFonts w:ascii="Arial" w:hAnsi="Arial" w:cs="Arial"/>
            <w:color w:val="000000" w:themeColor="text1"/>
            <w:sz w:val="22"/>
            <w:szCs w:val="22"/>
          </w:rPr>
          <w:tab/>
        </w:r>
        <w:r w:rsidRPr="009931E3">
          <w:rPr>
            <w:rFonts w:ascii="Arial" w:hAnsi="Arial" w:cs="Arial"/>
            <w:color w:val="000000" w:themeColor="text1"/>
            <w:sz w:val="22"/>
            <w:szCs w:val="22"/>
          </w:rPr>
          <w:tab/>
        </w:r>
        <w:r w:rsidR="005E2183" w:rsidRPr="005E2183">
          <w:rPr>
            <w:rFonts w:ascii="Arial" w:hAnsi="Arial" w:cs="Arial"/>
            <w:color w:val="000000" w:themeColor="text1"/>
            <w:sz w:val="22"/>
            <w:szCs w:val="22"/>
          </w:rPr>
          <w:delText>2800 Plymouth Road, Building 16</w:delText>
        </w:r>
      </w:del>
    </w:p>
    <w:p w14:paraId="4B3D85BE" w14:textId="77777777" w:rsidR="00193B06" w:rsidRPr="009931E3" w:rsidRDefault="005E2183" w:rsidP="00782408">
      <w:pPr>
        <w:widowControl w:val="0"/>
        <w:autoSpaceDE w:val="0"/>
        <w:autoSpaceDN w:val="0"/>
        <w:adjustRightInd w:val="0"/>
        <w:ind w:left="1440" w:firstLine="720"/>
        <w:rPr>
          <w:del w:id="63" w:author="Nallamothu, Brahmajee" w:date="2019-12-16T12:13:00Z"/>
          <w:rFonts w:ascii="Arial" w:hAnsi="Arial" w:cs="Arial"/>
          <w:color w:val="000000" w:themeColor="text1"/>
          <w:sz w:val="22"/>
          <w:szCs w:val="22"/>
        </w:rPr>
      </w:pPr>
      <w:del w:id="64" w:author="Nallamothu, Brahmajee" w:date="2019-12-16T12:13:00Z">
        <w:r w:rsidRPr="005E2183">
          <w:rPr>
            <w:rFonts w:ascii="Arial" w:hAnsi="Arial" w:cs="Arial"/>
            <w:color w:val="000000" w:themeColor="text1"/>
            <w:sz w:val="22"/>
            <w:szCs w:val="22"/>
          </w:rPr>
          <w:delText>Ann Arbor, MI 48109</w:delText>
        </w:r>
        <w:r w:rsidR="00782408">
          <w:rPr>
            <w:rFonts w:ascii="Arial" w:hAnsi="Arial" w:cs="Arial"/>
            <w:color w:val="000000" w:themeColor="text1"/>
            <w:sz w:val="22"/>
            <w:szCs w:val="22"/>
          </w:rPr>
          <w:delText xml:space="preserve">; </w:delText>
        </w:r>
        <w:r w:rsidR="00193B06" w:rsidRPr="009931E3">
          <w:rPr>
            <w:rFonts w:ascii="Arial" w:hAnsi="Arial" w:cs="Arial"/>
            <w:color w:val="000000" w:themeColor="text1"/>
            <w:sz w:val="22"/>
            <w:szCs w:val="22"/>
          </w:rPr>
          <w:delText xml:space="preserve">Tel: </w:delText>
        </w:r>
        <w:r w:rsidR="00382996">
          <w:rPr>
            <w:rFonts w:ascii="Arial" w:hAnsi="Arial" w:cs="Arial"/>
            <w:color w:val="000000" w:themeColor="text1"/>
            <w:sz w:val="22"/>
            <w:szCs w:val="22"/>
          </w:rPr>
          <w:delText>734.615.</w:delText>
        </w:r>
        <w:r w:rsidRPr="005E2183">
          <w:rPr>
            <w:rFonts w:ascii="Arial" w:hAnsi="Arial" w:cs="Arial"/>
            <w:color w:val="000000" w:themeColor="text1"/>
            <w:sz w:val="22"/>
            <w:szCs w:val="22"/>
          </w:rPr>
          <w:delText>3878</w:delText>
        </w:r>
      </w:del>
    </w:p>
    <w:p w14:paraId="1240B7CC" w14:textId="77777777" w:rsidR="00193B06" w:rsidRPr="009931E3" w:rsidRDefault="005E2183" w:rsidP="00193B06">
      <w:pPr>
        <w:widowControl w:val="0"/>
        <w:autoSpaceDE w:val="0"/>
        <w:autoSpaceDN w:val="0"/>
        <w:adjustRightInd w:val="0"/>
        <w:ind w:left="1440" w:firstLine="720"/>
        <w:rPr>
          <w:del w:id="65" w:author="Nallamothu, Brahmajee" w:date="2019-12-16T12:13:00Z"/>
          <w:rStyle w:val="Hyperlink"/>
          <w:rFonts w:ascii="Arial" w:hAnsi="Arial" w:cs="Arial"/>
          <w:color w:val="000000" w:themeColor="text1"/>
          <w:sz w:val="22"/>
          <w:szCs w:val="22"/>
        </w:rPr>
      </w:pPr>
      <w:del w:id="66" w:author="Nallamothu, Brahmajee" w:date="2019-12-16T12:13:00Z">
        <w:r w:rsidRPr="005E2183">
          <w:rPr>
            <w:rStyle w:val="Hyperlink"/>
            <w:rFonts w:ascii="Arial" w:hAnsi="Arial" w:cs="Arial"/>
            <w:color w:val="000000" w:themeColor="text1"/>
            <w:sz w:val="22"/>
            <w:szCs w:val="22"/>
          </w:rPr>
          <w:delText>bnallamo@med.umich.edu</w:delText>
        </w:r>
      </w:del>
    </w:p>
    <w:p w14:paraId="57D7C48E" w14:textId="77777777" w:rsidR="00193B06" w:rsidRPr="009931E3" w:rsidRDefault="00193B06" w:rsidP="00193B06">
      <w:pPr>
        <w:outlineLvl w:val="0"/>
        <w:rPr>
          <w:del w:id="67" w:author="Nallamothu, Brahmajee" w:date="2019-12-16T12:13:00Z"/>
          <w:rFonts w:ascii="Arial" w:hAnsi="Arial" w:cs="Arial"/>
          <w:color w:val="000000" w:themeColor="text1"/>
          <w:sz w:val="22"/>
          <w:szCs w:val="22"/>
        </w:rPr>
      </w:pPr>
    </w:p>
    <w:p w14:paraId="0B9C6550" w14:textId="77777777" w:rsidR="007477A9" w:rsidRPr="009931E3" w:rsidRDefault="007477A9" w:rsidP="00193B06">
      <w:pPr>
        <w:outlineLvl w:val="0"/>
        <w:rPr>
          <w:del w:id="68" w:author="Nallamothu, Brahmajee" w:date="2019-12-16T12:13:00Z"/>
          <w:rFonts w:ascii="Arial" w:hAnsi="Arial" w:cs="Arial"/>
          <w:color w:val="000000" w:themeColor="text1"/>
          <w:sz w:val="22"/>
          <w:szCs w:val="22"/>
        </w:rPr>
      </w:pPr>
      <w:del w:id="69" w:author="Nallamothu, Brahmajee" w:date="2019-12-16T12:13:00Z">
        <w:r w:rsidRPr="009931E3">
          <w:rPr>
            <w:rFonts w:ascii="Arial" w:hAnsi="Arial" w:cs="Arial"/>
            <w:color w:val="000000" w:themeColor="text1"/>
            <w:sz w:val="22"/>
            <w:szCs w:val="22"/>
          </w:rPr>
          <w:delText xml:space="preserve">Date of Original Submission: </w:delText>
        </w:r>
        <w:r w:rsidRPr="009931E3">
          <w:rPr>
            <w:rFonts w:ascii="Arial" w:hAnsi="Arial" w:cs="Arial"/>
            <w:color w:val="000000" w:themeColor="text1"/>
            <w:sz w:val="22"/>
            <w:szCs w:val="22"/>
          </w:rPr>
          <w:tab/>
        </w:r>
        <w:r w:rsidR="00CD27BD">
          <w:rPr>
            <w:rFonts w:ascii="Arial" w:hAnsi="Arial" w:cs="Arial"/>
            <w:color w:val="000000" w:themeColor="text1"/>
            <w:sz w:val="22"/>
            <w:szCs w:val="22"/>
          </w:rPr>
          <w:delText>June 3</w:delText>
        </w:r>
        <w:r w:rsidRPr="009931E3">
          <w:rPr>
            <w:rFonts w:ascii="Arial" w:hAnsi="Arial" w:cs="Arial"/>
            <w:color w:val="000000" w:themeColor="text1"/>
            <w:sz w:val="22"/>
            <w:szCs w:val="22"/>
          </w:rPr>
          <w:delText xml:space="preserve"> 2019</w:delText>
        </w:r>
      </w:del>
    </w:p>
    <w:p w14:paraId="09E76CDB" w14:textId="77777777" w:rsidR="007477A9" w:rsidRPr="009931E3" w:rsidRDefault="007477A9" w:rsidP="00193B06">
      <w:pPr>
        <w:outlineLvl w:val="0"/>
        <w:rPr>
          <w:del w:id="70" w:author="Nallamothu, Brahmajee" w:date="2019-12-16T12:13:00Z"/>
          <w:rFonts w:ascii="Arial" w:hAnsi="Arial" w:cs="Arial"/>
          <w:color w:val="000000" w:themeColor="text1"/>
          <w:sz w:val="22"/>
          <w:szCs w:val="22"/>
        </w:rPr>
      </w:pPr>
    </w:p>
    <w:p w14:paraId="4C890D0C" w14:textId="0E47C948" w:rsidR="00376299" w:rsidRPr="009931E3" w:rsidRDefault="00193B06" w:rsidP="00376299">
      <w:pPr>
        <w:outlineLvl w:val="0"/>
        <w:rPr>
          <w:ins w:id="71" w:author="Nallamothu, Brahmajee" w:date="2019-12-16T12:13:00Z"/>
          <w:rFonts w:ascii="Arial" w:hAnsi="Arial" w:cs="Arial"/>
          <w:color w:val="000000" w:themeColor="text1"/>
          <w:sz w:val="22"/>
          <w:szCs w:val="22"/>
        </w:rPr>
      </w:pPr>
      <w:del w:id="72" w:author="Nallamothu, Brahmajee" w:date="2019-12-16T12:13:00Z">
        <w:r w:rsidRPr="009931E3">
          <w:rPr>
            <w:rFonts w:ascii="Arial" w:hAnsi="Arial" w:cs="Arial"/>
            <w:color w:val="000000" w:themeColor="text1"/>
            <w:sz w:val="22"/>
            <w:szCs w:val="22"/>
          </w:rPr>
          <w:delText xml:space="preserve">Word Count: </w:delText>
        </w:r>
        <w:r w:rsidRPr="009931E3">
          <w:rPr>
            <w:rFonts w:ascii="Arial" w:hAnsi="Arial" w:cs="Arial"/>
            <w:color w:val="000000" w:themeColor="text1"/>
            <w:sz w:val="22"/>
            <w:szCs w:val="22"/>
          </w:rPr>
          <w:tab/>
        </w:r>
        <w:r w:rsidRPr="009931E3">
          <w:rPr>
            <w:rFonts w:ascii="Arial" w:hAnsi="Arial" w:cs="Arial"/>
            <w:color w:val="000000" w:themeColor="text1"/>
            <w:sz w:val="22"/>
            <w:szCs w:val="22"/>
          </w:rPr>
          <w:tab/>
        </w:r>
        <w:r w:rsidR="00814C53">
          <w:rPr>
            <w:rFonts w:ascii="Arial" w:hAnsi="Arial" w:cs="Arial"/>
            <w:color w:val="000000" w:themeColor="text1"/>
            <w:sz w:val="22"/>
            <w:szCs w:val="22"/>
          </w:rPr>
          <w:delText>3217</w:delText>
        </w:r>
        <w:r w:rsidR="00685190" w:rsidRPr="009931E3">
          <w:rPr>
            <w:rFonts w:ascii="Arial" w:hAnsi="Arial" w:cs="Arial"/>
            <w:color w:val="000000" w:themeColor="text1"/>
            <w:sz w:val="22"/>
            <w:szCs w:val="22"/>
          </w:rPr>
          <w:delText xml:space="preserve"> </w:delText>
        </w:r>
        <w:r w:rsidRPr="009931E3">
          <w:rPr>
            <w:rFonts w:ascii="Arial" w:hAnsi="Arial" w:cs="Arial"/>
            <w:color w:val="000000" w:themeColor="text1"/>
            <w:sz w:val="22"/>
            <w:szCs w:val="22"/>
          </w:rPr>
          <w:tab/>
          <w:delText xml:space="preserve">(Excluding </w:delText>
        </w:r>
      </w:del>
    </w:p>
    <w:p w14:paraId="7AF264F3" w14:textId="77777777" w:rsidR="00376299" w:rsidRPr="009931E3" w:rsidRDefault="00376299" w:rsidP="00376299">
      <w:pPr>
        <w:rPr>
          <w:ins w:id="73" w:author="Nallamothu, Brahmajee" w:date="2019-12-16T12:13:00Z"/>
          <w:rFonts w:ascii="Arial" w:eastAsia="Calibri" w:hAnsi="Arial" w:cs="Arial"/>
          <w:color w:val="000000" w:themeColor="text1"/>
          <w:sz w:val="22"/>
          <w:szCs w:val="22"/>
        </w:rPr>
      </w:pPr>
    </w:p>
    <w:p w14:paraId="5BB895A8" w14:textId="77777777" w:rsidR="00376299" w:rsidRPr="009931E3" w:rsidRDefault="00376299" w:rsidP="00376299">
      <w:pPr>
        <w:pStyle w:val="NormalWeb"/>
        <w:spacing w:before="0" w:beforeAutospacing="0" w:after="225" w:afterAutospacing="0" w:line="480" w:lineRule="auto"/>
        <w:textAlignment w:val="baseline"/>
        <w:rPr>
          <w:ins w:id="74" w:author="Nallamothu, Brahmajee" w:date="2019-12-16T12:13:00Z"/>
          <w:rFonts w:ascii="Arial" w:hAnsi="Arial" w:cs="Arial"/>
          <w:b/>
          <w:color w:val="000000" w:themeColor="text1"/>
          <w:sz w:val="22"/>
          <w:szCs w:val="22"/>
        </w:rPr>
      </w:pPr>
    </w:p>
    <w:p w14:paraId="53524265" w14:textId="77777777" w:rsidR="00376299" w:rsidRPr="009931E3" w:rsidRDefault="00376299" w:rsidP="00376299">
      <w:pPr>
        <w:rPr>
          <w:ins w:id="75" w:author="Nallamothu, Brahmajee" w:date="2019-12-16T12:13:00Z"/>
          <w:rFonts w:ascii="Arial" w:hAnsi="Arial" w:cs="Arial"/>
          <w:b/>
          <w:color w:val="333333"/>
          <w:sz w:val="22"/>
          <w:szCs w:val="22"/>
        </w:rPr>
      </w:pPr>
      <w:ins w:id="76" w:author="Nallamothu, Brahmajee" w:date="2019-12-16T12:13:00Z">
        <w:r w:rsidRPr="009931E3">
          <w:rPr>
            <w:rFonts w:ascii="Arial" w:hAnsi="Arial" w:cs="Arial"/>
            <w:b/>
            <w:color w:val="333333"/>
            <w:sz w:val="22"/>
            <w:szCs w:val="22"/>
          </w:rPr>
          <w:br w:type="page"/>
        </w:r>
      </w:ins>
    </w:p>
    <w:p w14:paraId="1AA741EA" w14:textId="77777777" w:rsidR="00193B06" w:rsidRPr="009931E3" w:rsidRDefault="005D4707" w:rsidP="00193B06">
      <w:pPr>
        <w:outlineLvl w:val="0"/>
        <w:rPr>
          <w:del w:id="77" w:author="Nallamothu, Brahmajee" w:date="2019-12-16T12:13:00Z"/>
          <w:rFonts w:ascii="Arial" w:hAnsi="Arial" w:cs="Arial"/>
          <w:color w:val="000000" w:themeColor="text1"/>
          <w:sz w:val="22"/>
          <w:szCs w:val="22"/>
        </w:rPr>
      </w:pPr>
      <w:moveFromRangeStart w:id="78" w:author="Nallamothu, Brahmajee" w:date="2019-12-16T12:13:00Z" w:name="move27390831"/>
      <w:moveFrom w:id="79" w:author="Nallamothu, Brahmajee" w:date="2019-12-16T12:13:00Z">
        <w:r>
          <w:rPr>
            <w:rPrChange w:id="80" w:author="Nallamothu, Brahmajee" w:date="2019-12-16T12:13:00Z">
              <w:rPr>
                <w:rFonts w:ascii="Arial" w:hAnsi="Arial"/>
                <w:color w:val="000000" w:themeColor="text1"/>
                <w:sz w:val="22"/>
              </w:rPr>
            </w:rPrChange>
          </w:rPr>
          <w:lastRenderedPageBreak/>
          <w:t>References</w:t>
        </w:r>
      </w:moveFrom>
      <w:moveFromRangeEnd w:id="78"/>
      <w:del w:id="81" w:author="Nallamothu, Brahmajee" w:date="2019-12-16T12:13:00Z">
        <w:r w:rsidR="00193B06" w:rsidRPr="009931E3">
          <w:rPr>
            <w:rFonts w:ascii="Arial" w:hAnsi="Arial" w:cs="Arial"/>
            <w:color w:val="000000" w:themeColor="text1"/>
            <w:sz w:val="22"/>
            <w:szCs w:val="22"/>
          </w:rPr>
          <w:delText>)</w:delText>
        </w:r>
      </w:del>
    </w:p>
    <w:p w14:paraId="10A158DF" w14:textId="1D987F28" w:rsidR="00F402ED" w:rsidRDefault="00193B06">
      <w:pPr>
        <w:pStyle w:val="Heading1"/>
        <w:rPr>
          <w:rPrChange w:id="82" w:author="Nallamothu, Brahmajee" w:date="2019-12-16T12:13:00Z">
            <w:rPr>
              <w:rFonts w:ascii="Arial" w:hAnsi="Arial"/>
              <w:color w:val="000000" w:themeColor="text1"/>
              <w:sz w:val="22"/>
            </w:rPr>
          </w:rPrChange>
        </w:rPr>
        <w:pPrChange w:id="83" w:author="Nallamothu, Brahmajee" w:date="2019-12-16T12:13:00Z">
          <w:pPr>
            <w:outlineLvl w:val="0"/>
          </w:pPr>
        </w:pPrChange>
      </w:pPr>
      <w:del w:id="84" w:author="Nallamothu, Brahmajee" w:date="2019-12-16T12:13:00Z">
        <w:r w:rsidRPr="009931E3">
          <w:rPr>
            <w:rFonts w:cs="Arial"/>
            <w:sz w:val="22"/>
            <w:szCs w:val="22"/>
          </w:rPr>
          <w:tab/>
        </w:r>
        <w:r w:rsidRPr="009931E3">
          <w:rPr>
            <w:rFonts w:cs="Arial"/>
            <w:sz w:val="22"/>
            <w:szCs w:val="22"/>
          </w:rPr>
          <w:tab/>
        </w:r>
        <w:r w:rsidRPr="009931E3">
          <w:rPr>
            <w:rFonts w:cs="Arial"/>
            <w:sz w:val="22"/>
            <w:szCs w:val="22"/>
          </w:rPr>
          <w:tab/>
        </w:r>
        <w:r w:rsidR="00054D1F">
          <w:rPr>
            <w:rFonts w:cs="Arial"/>
            <w:sz w:val="22"/>
            <w:szCs w:val="22"/>
          </w:rPr>
          <w:delText>2</w:delText>
        </w:r>
        <w:r w:rsidR="00814C53">
          <w:rPr>
            <w:rFonts w:cs="Arial"/>
            <w:sz w:val="22"/>
            <w:szCs w:val="22"/>
          </w:rPr>
          <w:delText>25</w:delText>
        </w:r>
        <w:r w:rsidRPr="009931E3">
          <w:rPr>
            <w:rFonts w:cs="Arial"/>
            <w:sz w:val="22"/>
            <w:szCs w:val="22"/>
          </w:rPr>
          <w:tab/>
        </w:r>
      </w:del>
      <w:r w:rsidR="004A5EF9">
        <w:rPr>
          <w:rPrChange w:id="85" w:author="Nallamothu, Brahmajee" w:date="2019-12-16T12:13:00Z">
            <w:rPr>
              <w:b/>
              <w:sz w:val="22"/>
            </w:rPr>
          </w:rPrChange>
        </w:rPr>
        <w:t>Abstrac</w:t>
      </w:r>
      <w:r w:rsidR="00D245CA">
        <w:rPr>
          <w:rPrChange w:id="86" w:author="Nallamothu, Brahmajee" w:date="2019-12-16T12:13:00Z">
            <w:rPr>
              <w:b/>
              <w:sz w:val="22"/>
            </w:rPr>
          </w:rPrChange>
        </w:rPr>
        <w:t>t</w:t>
      </w:r>
      <w:ins w:id="87" w:author="Nallamothu, Brahmajee" w:date="2019-12-16T12:13:00Z">
        <w:r w:rsidR="004A5EF9">
          <w:t xml:space="preserve"> </w:t>
        </w:r>
      </w:ins>
    </w:p>
    <w:p w14:paraId="7E52F081" w14:textId="77777777" w:rsidR="00193B06" w:rsidRPr="009931E3" w:rsidRDefault="00193B06" w:rsidP="00193B06">
      <w:pPr>
        <w:widowControl w:val="0"/>
        <w:autoSpaceDE w:val="0"/>
        <w:autoSpaceDN w:val="0"/>
        <w:adjustRightInd w:val="0"/>
        <w:outlineLvl w:val="0"/>
        <w:rPr>
          <w:del w:id="88" w:author="Nallamothu, Brahmajee" w:date="2019-12-16T12:13:00Z"/>
          <w:rFonts w:ascii="Arial" w:hAnsi="Arial" w:cs="Arial"/>
          <w:color w:val="000000" w:themeColor="text1"/>
          <w:sz w:val="22"/>
          <w:szCs w:val="22"/>
        </w:rPr>
      </w:pPr>
    </w:p>
    <w:p w14:paraId="4EE16FEF" w14:textId="77777777" w:rsidR="00193B06" w:rsidRPr="009931E3" w:rsidRDefault="00193B06" w:rsidP="00193B06">
      <w:pPr>
        <w:widowControl w:val="0"/>
        <w:autoSpaceDE w:val="0"/>
        <w:autoSpaceDN w:val="0"/>
        <w:adjustRightInd w:val="0"/>
        <w:rPr>
          <w:del w:id="89" w:author="Nallamothu, Brahmajee" w:date="2019-12-16T12:13:00Z"/>
          <w:rFonts w:ascii="Arial" w:eastAsia="MS Mincho" w:hAnsi="Arial" w:cs="Arial"/>
          <w:color w:val="000000" w:themeColor="text1"/>
          <w:sz w:val="22"/>
          <w:szCs w:val="22"/>
        </w:rPr>
      </w:pPr>
      <w:del w:id="90" w:author="Nallamothu, Brahmajee" w:date="2019-12-16T12:13:00Z">
        <w:r w:rsidRPr="009931E3">
          <w:rPr>
            <w:rFonts w:ascii="Arial" w:hAnsi="Arial" w:cs="Arial"/>
            <w:color w:val="000000" w:themeColor="text1"/>
            <w:sz w:val="22"/>
            <w:szCs w:val="22"/>
          </w:rPr>
          <w:delText>Grant Support:</w:delText>
        </w:r>
        <w:r w:rsidRPr="009931E3">
          <w:rPr>
            <w:rFonts w:ascii="Arial" w:hAnsi="Arial" w:cs="Arial"/>
            <w:color w:val="000000" w:themeColor="text1"/>
            <w:sz w:val="22"/>
            <w:szCs w:val="22"/>
          </w:rPr>
          <w:tab/>
        </w:r>
        <w:r w:rsidR="00382996" w:rsidRPr="00382996">
          <w:rPr>
            <w:rFonts w:ascii="Arial" w:hAnsi="Arial" w:cs="Arial"/>
            <w:color w:val="000000" w:themeColor="text1"/>
            <w:sz w:val="22"/>
            <w:szCs w:val="22"/>
          </w:rPr>
          <w:delText>Michigan Institute for Data Science (MIDAS) Challenge Award</w:delText>
        </w:r>
      </w:del>
    </w:p>
    <w:p w14:paraId="39901365" w14:textId="77777777" w:rsidR="00193B06" w:rsidRPr="009931E3" w:rsidRDefault="00193B06" w:rsidP="00193B06">
      <w:pPr>
        <w:widowControl w:val="0"/>
        <w:autoSpaceDE w:val="0"/>
        <w:autoSpaceDN w:val="0"/>
        <w:adjustRightInd w:val="0"/>
        <w:rPr>
          <w:del w:id="91" w:author="Nallamothu, Brahmajee" w:date="2019-12-16T12:13:00Z"/>
          <w:rFonts w:ascii="Arial" w:hAnsi="Arial" w:cs="Arial"/>
          <w:color w:val="000000" w:themeColor="text1"/>
          <w:sz w:val="22"/>
          <w:szCs w:val="22"/>
        </w:rPr>
      </w:pPr>
      <w:del w:id="92" w:author="Nallamothu, Brahmajee" w:date="2019-12-16T12:13:00Z">
        <w:r w:rsidRPr="009931E3">
          <w:rPr>
            <w:rFonts w:ascii="Arial" w:eastAsia="MS Mincho" w:hAnsi="Arial" w:cs="Arial"/>
            <w:color w:val="000000" w:themeColor="text1"/>
            <w:sz w:val="22"/>
            <w:szCs w:val="22"/>
          </w:rPr>
          <w:tab/>
        </w:r>
        <w:r w:rsidRPr="009931E3">
          <w:rPr>
            <w:rFonts w:ascii="Arial" w:eastAsia="MS Mincho" w:hAnsi="Arial" w:cs="Arial"/>
            <w:color w:val="000000" w:themeColor="text1"/>
            <w:sz w:val="22"/>
            <w:szCs w:val="22"/>
          </w:rPr>
          <w:tab/>
        </w:r>
        <w:r w:rsidRPr="009931E3">
          <w:rPr>
            <w:rFonts w:ascii="Arial" w:eastAsia="MS Mincho" w:hAnsi="Arial" w:cs="Arial"/>
            <w:color w:val="000000" w:themeColor="text1"/>
            <w:sz w:val="22"/>
            <w:szCs w:val="22"/>
          </w:rPr>
          <w:tab/>
        </w:r>
      </w:del>
    </w:p>
    <w:p w14:paraId="6744CEEC" w14:textId="77777777" w:rsidR="004876C3" w:rsidRPr="009931E3" w:rsidRDefault="00193B06" w:rsidP="002C342F">
      <w:pPr>
        <w:widowControl w:val="0"/>
        <w:autoSpaceDE w:val="0"/>
        <w:autoSpaceDN w:val="0"/>
        <w:adjustRightInd w:val="0"/>
        <w:ind w:left="2160" w:hanging="2160"/>
        <w:rPr>
          <w:del w:id="93" w:author="Nallamothu, Brahmajee" w:date="2019-12-16T12:13:00Z"/>
          <w:rFonts w:ascii="Arial" w:hAnsi="Arial" w:cs="Arial"/>
          <w:iCs/>
          <w:color w:val="000000" w:themeColor="text1"/>
          <w:sz w:val="22"/>
          <w:szCs w:val="22"/>
        </w:rPr>
      </w:pPr>
      <w:del w:id="94" w:author="Nallamothu, Brahmajee" w:date="2019-12-16T12:13:00Z">
        <w:r w:rsidRPr="009931E3">
          <w:rPr>
            <w:rFonts w:ascii="Arial" w:hAnsi="Arial" w:cs="Arial"/>
            <w:iCs/>
            <w:color w:val="000000" w:themeColor="text1"/>
            <w:sz w:val="22"/>
            <w:szCs w:val="22"/>
          </w:rPr>
          <w:delText>Keywo</w:delText>
        </w:r>
        <w:r w:rsidR="005A611E" w:rsidRPr="009931E3">
          <w:rPr>
            <w:rFonts w:ascii="Arial" w:hAnsi="Arial" w:cs="Arial"/>
            <w:iCs/>
            <w:color w:val="000000" w:themeColor="text1"/>
            <w:sz w:val="22"/>
            <w:szCs w:val="22"/>
          </w:rPr>
          <w:delText>rds:</w:delText>
        </w:r>
        <w:r w:rsidR="005A611E" w:rsidRPr="009931E3">
          <w:rPr>
            <w:rFonts w:ascii="Arial" w:hAnsi="Arial" w:cs="Arial"/>
            <w:iCs/>
            <w:color w:val="000000" w:themeColor="text1"/>
            <w:sz w:val="22"/>
            <w:szCs w:val="22"/>
          </w:rPr>
          <w:tab/>
        </w:r>
        <w:r w:rsidR="00382996">
          <w:rPr>
            <w:rFonts w:ascii="Arial" w:hAnsi="Arial" w:cs="Arial"/>
            <w:iCs/>
            <w:color w:val="000000" w:themeColor="text1"/>
            <w:sz w:val="22"/>
            <w:szCs w:val="22"/>
          </w:rPr>
          <w:delText>Hospital readmission; ICD-9 codes; word embedding; risk-adjustment</w:delText>
        </w:r>
        <w:r w:rsidR="005A611E" w:rsidRPr="009931E3">
          <w:rPr>
            <w:rFonts w:ascii="Arial" w:hAnsi="Arial" w:cs="Arial"/>
            <w:iCs/>
            <w:color w:val="000000" w:themeColor="text1"/>
            <w:sz w:val="22"/>
            <w:szCs w:val="22"/>
          </w:rPr>
          <w:delText xml:space="preserve">; </w:delText>
        </w:r>
        <w:r w:rsidR="00BC67F5">
          <w:rPr>
            <w:rFonts w:ascii="Arial" w:hAnsi="Arial" w:cs="Arial"/>
            <w:iCs/>
            <w:color w:val="000000" w:themeColor="text1"/>
            <w:sz w:val="22"/>
            <w:szCs w:val="22"/>
          </w:rPr>
          <w:delText>prediction</w:delText>
        </w:r>
        <w:r w:rsidR="005A611E" w:rsidRPr="009931E3">
          <w:rPr>
            <w:rFonts w:ascii="Arial" w:hAnsi="Arial" w:cs="Arial"/>
            <w:iCs/>
            <w:color w:val="000000" w:themeColor="text1"/>
            <w:sz w:val="22"/>
            <w:szCs w:val="22"/>
          </w:rPr>
          <w:delText xml:space="preserve"> modeling; machine learning</w:delText>
        </w:r>
        <w:r w:rsidR="00EA2332">
          <w:rPr>
            <w:rFonts w:ascii="Arial" w:hAnsi="Arial" w:cs="Arial"/>
            <w:iCs/>
            <w:color w:val="000000" w:themeColor="text1"/>
            <w:sz w:val="22"/>
            <w:szCs w:val="22"/>
          </w:rPr>
          <w:delText>; artificial neural networks</w:delText>
        </w:r>
      </w:del>
    </w:p>
    <w:p w14:paraId="55C32DA4" w14:textId="77777777" w:rsidR="00193B06" w:rsidRPr="009931E3" w:rsidRDefault="00193B06" w:rsidP="002C342F">
      <w:pPr>
        <w:widowControl w:val="0"/>
        <w:autoSpaceDE w:val="0"/>
        <w:autoSpaceDN w:val="0"/>
        <w:adjustRightInd w:val="0"/>
        <w:ind w:left="2160" w:hanging="2160"/>
        <w:rPr>
          <w:del w:id="95" w:author="Nallamothu, Brahmajee" w:date="2019-12-16T12:13:00Z"/>
          <w:rFonts w:ascii="Arial" w:hAnsi="Arial" w:cs="Arial"/>
          <w:iCs/>
          <w:color w:val="000000" w:themeColor="text1"/>
          <w:sz w:val="22"/>
          <w:szCs w:val="22"/>
        </w:rPr>
      </w:pPr>
      <w:del w:id="96" w:author="Nallamothu, Brahmajee" w:date="2019-12-16T12:13:00Z">
        <w:r w:rsidRPr="009931E3">
          <w:rPr>
            <w:rFonts w:ascii="Arial" w:hAnsi="Arial" w:cs="Arial"/>
            <w:iCs/>
            <w:color w:val="000000" w:themeColor="text1"/>
            <w:sz w:val="22"/>
            <w:szCs w:val="22"/>
          </w:rPr>
          <w:tab/>
        </w:r>
        <w:r w:rsidRPr="009931E3">
          <w:rPr>
            <w:rFonts w:ascii="Arial" w:hAnsi="Arial" w:cs="Arial"/>
            <w:iCs/>
            <w:color w:val="000000" w:themeColor="text1"/>
            <w:sz w:val="22"/>
            <w:szCs w:val="22"/>
          </w:rPr>
          <w:tab/>
        </w:r>
        <w:r w:rsidRPr="009931E3">
          <w:rPr>
            <w:rFonts w:ascii="Arial" w:hAnsi="Arial" w:cs="Arial"/>
            <w:iCs/>
            <w:color w:val="000000" w:themeColor="text1"/>
            <w:sz w:val="22"/>
            <w:szCs w:val="22"/>
          </w:rPr>
          <w:tab/>
        </w:r>
      </w:del>
    </w:p>
    <w:p w14:paraId="3BBADAB9" w14:textId="77777777" w:rsidR="00193B06" w:rsidRPr="009931E3" w:rsidRDefault="00D17495" w:rsidP="00193B06">
      <w:pPr>
        <w:widowControl w:val="0"/>
        <w:autoSpaceDE w:val="0"/>
        <w:autoSpaceDN w:val="0"/>
        <w:adjustRightInd w:val="0"/>
        <w:outlineLvl w:val="0"/>
        <w:rPr>
          <w:del w:id="97" w:author="Nallamothu, Brahmajee" w:date="2019-12-16T12:13:00Z"/>
          <w:rFonts w:ascii="Arial" w:hAnsi="Arial" w:cs="Arial"/>
          <w:color w:val="000000" w:themeColor="text1"/>
          <w:sz w:val="22"/>
          <w:szCs w:val="22"/>
        </w:rPr>
      </w:pPr>
      <w:del w:id="98" w:author="Nallamothu, Brahmajee" w:date="2019-12-16T12:13:00Z">
        <w:r w:rsidRPr="009931E3">
          <w:rPr>
            <w:rFonts w:ascii="Arial" w:hAnsi="Arial" w:cs="Arial"/>
            <w:color w:val="000000" w:themeColor="text1"/>
            <w:sz w:val="22"/>
            <w:szCs w:val="22"/>
          </w:rPr>
          <w:delText>Competing Interests</w:delText>
        </w:r>
        <w:r w:rsidR="00193B06" w:rsidRPr="009931E3">
          <w:rPr>
            <w:rFonts w:ascii="Arial" w:hAnsi="Arial" w:cs="Arial"/>
            <w:caps/>
            <w:color w:val="000000" w:themeColor="text1"/>
            <w:sz w:val="22"/>
            <w:szCs w:val="22"/>
          </w:rPr>
          <w:delText>:</w:delText>
        </w:r>
        <w:r w:rsidR="00193B06" w:rsidRPr="009931E3">
          <w:rPr>
            <w:rFonts w:ascii="Arial" w:hAnsi="Arial" w:cs="Arial"/>
            <w:color w:val="000000" w:themeColor="text1"/>
            <w:sz w:val="22"/>
            <w:szCs w:val="22"/>
          </w:rPr>
          <w:tab/>
          <w:delText>No potential conflicts of interest relevant to this manuscript are present.</w:delText>
        </w:r>
      </w:del>
    </w:p>
    <w:p w14:paraId="0A65C580" w14:textId="77777777" w:rsidR="00193B06" w:rsidRPr="009931E3" w:rsidRDefault="00193B06" w:rsidP="00193B06">
      <w:pPr>
        <w:widowControl w:val="0"/>
        <w:autoSpaceDE w:val="0"/>
        <w:autoSpaceDN w:val="0"/>
        <w:adjustRightInd w:val="0"/>
        <w:rPr>
          <w:del w:id="99" w:author="Nallamothu, Brahmajee" w:date="2019-12-16T12:13:00Z"/>
          <w:rFonts w:ascii="Arial" w:hAnsi="Arial" w:cs="Arial"/>
          <w:iCs/>
          <w:color w:val="000000" w:themeColor="text1"/>
          <w:sz w:val="22"/>
          <w:szCs w:val="22"/>
        </w:rPr>
      </w:pPr>
    </w:p>
    <w:p w14:paraId="7D566E40" w14:textId="77777777" w:rsidR="00193B06" w:rsidRPr="009931E3" w:rsidRDefault="00193B06" w:rsidP="00193B06">
      <w:pPr>
        <w:widowControl w:val="0"/>
        <w:autoSpaceDE w:val="0"/>
        <w:autoSpaceDN w:val="0"/>
        <w:adjustRightInd w:val="0"/>
        <w:outlineLvl w:val="0"/>
        <w:rPr>
          <w:del w:id="100" w:author="Nallamothu, Brahmajee" w:date="2019-12-16T12:13:00Z"/>
          <w:rFonts w:ascii="Arial" w:hAnsi="Arial" w:cs="Arial"/>
          <w:color w:val="000000" w:themeColor="text1"/>
          <w:sz w:val="22"/>
          <w:szCs w:val="22"/>
        </w:rPr>
      </w:pPr>
      <w:del w:id="101" w:author="Nallamothu, Brahmajee" w:date="2019-12-16T12:13:00Z">
        <w:r w:rsidRPr="009931E3">
          <w:rPr>
            <w:rFonts w:ascii="Arial" w:hAnsi="Arial" w:cs="Arial"/>
            <w:iCs/>
            <w:color w:val="000000" w:themeColor="text1"/>
            <w:sz w:val="22"/>
            <w:szCs w:val="22"/>
          </w:rPr>
          <w:delText xml:space="preserve">Writing Assistance: </w:delText>
        </w:r>
        <w:r w:rsidRPr="009931E3">
          <w:rPr>
            <w:rFonts w:ascii="Arial" w:hAnsi="Arial" w:cs="Arial"/>
            <w:iCs/>
            <w:color w:val="000000" w:themeColor="text1"/>
            <w:sz w:val="22"/>
            <w:szCs w:val="22"/>
          </w:rPr>
          <w:tab/>
          <w:delText>N</w:delText>
        </w:r>
        <w:r w:rsidRPr="009931E3">
          <w:rPr>
            <w:rFonts w:ascii="Arial" w:hAnsi="Arial" w:cs="Arial"/>
            <w:color w:val="000000" w:themeColor="text1"/>
            <w:sz w:val="22"/>
            <w:szCs w:val="22"/>
          </w:rPr>
          <w:delText>o writing assistance was provided.</w:delText>
        </w:r>
      </w:del>
    </w:p>
    <w:p w14:paraId="77D09AA3" w14:textId="77777777" w:rsidR="00814C53" w:rsidRDefault="00814C53" w:rsidP="004876C3">
      <w:pPr>
        <w:rPr>
          <w:del w:id="102" w:author="Nallamothu, Brahmajee" w:date="2019-12-16T12:13:00Z"/>
          <w:rFonts w:ascii="Arial" w:hAnsi="Arial" w:cs="Arial"/>
          <w:sz w:val="22"/>
          <w:szCs w:val="22"/>
        </w:rPr>
      </w:pPr>
    </w:p>
    <w:p w14:paraId="18C95621" w14:textId="77777777" w:rsidR="004876C3" w:rsidRPr="009931E3" w:rsidRDefault="004876C3" w:rsidP="004876C3">
      <w:pPr>
        <w:rPr>
          <w:del w:id="103" w:author="Nallamothu, Brahmajee" w:date="2019-12-16T12:13:00Z"/>
          <w:rFonts w:ascii="Arial" w:hAnsi="Arial" w:cs="Arial"/>
          <w:sz w:val="22"/>
          <w:szCs w:val="22"/>
        </w:rPr>
      </w:pPr>
      <w:del w:id="104" w:author="Nallamothu, Brahmajee" w:date="2019-12-16T12:13:00Z">
        <w:r w:rsidRPr="009931E3">
          <w:rPr>
            <w:rFonts w:ascii="Arial" w:hAnsi="Arial" w:cs="Arial"/>
            <w:sz w:val="22"/>
            <w:szCs w:val="22"/>
          </w:rPr>
          <w:delText>Author Contributions:</w:delText>
        </w:r>
      </w:del>
    </w:p>
    <w:p w14:paraId="7EF9EDA7" w14:textId="77777777" w:rsidR="004876C3" w:rsidRPr="009931E3" w:rsidRDefault="004876C3" w:rsidP="004876C3">
      <w:pPr>
        <w:rPr>
          <w:del w:id="105" w:author="Nallamothu, Brahmajee" w:date="2019-12-16T12:13:00Z"/>
          <w:rFonts w:ascii="Arial" w:eastAsia="Calibri" w:hAnsi="Arial" w:cs="Arial"/>
          <w:color w:val="000000" w:themeColor="text1"/>
          <w:sz w:val="22"/>
          <w:szCs w:val="22"/>
        </w:rPr>
      </w:pPr>
    </w:p>
    <w:p w14:paraId="551F0C50" w14:textId="77777777" w:rsidR="00BB145B" w:rsidRDefault="004876C3" w:rsidP="004876C3">
      <w:pPr>
        <w:rPr>
          <w:del w:id="106" w:author="Nallamothu, Brahmajee" w:date="2019-12-16T12:13:00Z"/>
          <w:rFonts w:ascii="Arial" w:eastAsia="Calibri" w:hAnsi="Arial" w:cs="Arial"/>
          <w:color w:val="000000" w:themeColor="text1"/>
          <w:sz w:val="22"/>
          <w:szCs w:val="22"/>
        </w:rPr>
      </w:pPr>
      <w:del w:id="107" w:author="Nallamothu, Brahmajee" w:date="2019-12-16T12:13:00Z">
        <w:r w:rsidRPr="009931E3">
          <w:rPr>
            <w:rFonts w:ascii="Arial" w:eastAsia="Calibri" w:hAnsi="Arial" w:cs="Arial"/>
            <w:color w:val="000000" w:themeColor="text1"/>
            <w:sz w:val="22"/>
            <w:szCs w:val="22"/>
          </w:rPr>
          <w:delText xml:space="preserve">Wenshuo Liu: </w:delText>
        </w:r>
        <w:r w:rsidR="00F24EC4">
          <w:rPr>
            <w:rFonts w:ascii="Arial" w:eastAsia="Calibri" w:hAnsi="Arial" w:cs="Arial"/>
            <w:color w:val="000000" w:themeColor="text1"/>
            <w:sz w:val="22"/>
            <w:szCs w:val="22"/>
          </w:rPr>
          <w:delText>Study design, methodology development, data curation and statistical analysis, drafting of manuscript, critical review of manuscript.</w:delText>
        </w:r>
      </w:del>
    </w:p>
    <w:p w14:paraId="23284197" w14:textId="77777777" w:rsidR="00F24EC4" w:rsidRPr="009931E3" w:rsidRDefault="00F24EC4" w:rsidP="004876C3">
      <w:pPr>
        <w:rPr>
          <w:del w:id="108" w:author="Nallamothu, Brahmajee" w:date="2019-12-16T12:13:00Z"/>
          <w:rFonts w:ascii="Arial" w:eastAsia="Calibri" w:hAnsi="Arial" w:cs="Arial"/>
          <w:color w:val="000000" w:themeColor="text1"/>
          <w:sz w:val="22"/>
          <w:szCs w:val="22"/>
        </w:rPr>
      </w:pPr>
    </w:p>
    <w:p w14:paraId="5A69003E" w14:textId="77777777" w:rsidR="00BB145B" w:rsidRDefault="00F24EC4" w:rsidP="004876C3">
      <w:pPr>
        <w:rPr>
          <w:del w:id="109" w:author="Nallamothu, Brahmajee" w:date="2019-12-16T12:13:00Z"/>
          <w:rFonts w:ascii="Arial" w:eastAsia="Calibri" w:hAnsi="Arial" w:cs="Arial"/>
          <w:color w:val="000000" w:themeColor="text1"/>
          <w:sz w:val="22"/>
          <w:szCs w:val="22"/>
        </w:rPr>
      </w:pPr>
      <w:del w:id="110" w:author="Nallamothu, Brahmajee" w:date="2019-12-16T12:13:00Z">
        <w:r>
          <w:rPr>
            <w:rFonts w:ascii="Arial" w:eastAsia="Calibri" w:hAnsi="Arial" w:cs="Arial"/>
            <w:color w:val="000000" w:themeColor="text1"/>
            <w:sz w:val="22"/>
            <w:szCs w:val="22"/>
          </w:rPr>
          <w:delText>Karandeep Singh: critical review of manuscript.</w:delText>
        </w:r>
      </w:del>
    </w:p>
    <w:p w14:paraId="093B21D2" w14:textId="77777777" w:rsidR="00F24EC4" w:rsidRDefault="00F24EC4" w:rsidP="004876C3">
      <w:pPr>
        <w:rPr>
          <w:del w:id="111" w:author="Nallamothu, Brahmajee" w:date="2019-12-16T12:13:00Z"/>
          <w:rFonts w:ascii="Arial" w:eastAsia="Calibri" w:hAnsi="Arial" w:cs="Arial"/>
          <w:color w:val="000000" w:themeColor="text1"/>
          <w:sz w:val="22"/>
          <w:szCs w:val="22"/>
        </w:rPr>
      </w:pPr>
    </w:p>
    <w:p w14:paraId="3C8D19DB" w14:textId="77777777" w:rsidR="00F24EC4" w:rsidRDefault="00F24EC4" w:rsidP="004876C3">
      <w:pPr>
        <w:rPr>
          <w:del w:id="112" w:author="Nallamothu, Brahmajee" w:date="2019-12-16T12:13:00Z"/>
          <w:rFonts w:ascii="Arial" w:eastAsia="Calibri" w:hAnsi="Arial" w:cs="Arial"/>
          <w:color w:val="000000" w:themeColor="text1"/>
          <w:sz w:val="22"/>
          <w:szCs w:val="22"/>
        </w:rPr>
      </w:pPr>
      <w:del w:id="113" w:author="Nallamothu, Brahmajee" w:date="2019-12-16T12:13:00Z">
        <w:r>
          <w:rPr>
            <w:rFonts w:ascii="Arial" w:eastAsia="Calibri" w:hAnsi="Arial" w:cs="Arial"/>
            <w:color w:val="000000" w:themeColor="text1"/>
            <w:sz w:val="22"/>
            <w:szCs w:val="22"/>
          </w:rPr>
          <w:delText>Andrew M. Ryan: critical review of manuscript.</w:delText>
        </w:r>
      </w:del>
    </w:p>
    <w:p w14:paraId="0C25B29D" w14:textId="77777777" w:rsidR="00F24EC4" w:rsidRDefault="00F24EC4" w:rsidP="004876C3">
      <w:pPr>
        <w:rPr>
          <w:del w:id="114" w:author="Nallamothu, Brahmajee" w:date="2019-12-16T12:13:00Z"/>
          <w:rFonts w:ascii="Arial" w:eastAsia="Calibri" w:hAnsi="Arial" w:cs="Arial"/>
          <w:color w:val="000000" w:themeColor="text1"/>
          <w:sz w:val="22"/>
          <w:szCs w:val="22"/>
        </w:rPr>
      </w:pPr>
    </w:p>
    <w:p w14:paraId="1D41F286" w14:textId="77777777" w:rsidR="00F24EC4" w:rsidRDefault="00F24EC4" w:rsidP="004876C3">
      <w:pPr>
        <w:rPr>
          <w:del w:id="115" w:author="Nallamothu, Brahmajee" w:date="2019-12-16T12:13:00Z"/>
          <w:rFonts w:ascii="Arial" w:eastAsia="Calibri" w:hAnsi="Arial" w:cs="Arial"/>
          <w:color w:val="000000" w:themeColor="text1"/>
          <w:sz w:val="22"/>
          <w:szCs w:val="22"/>
        </w:rPr>
      </w:pPr>
      <w:del w:id="116" w:author="Nallamothu, Brahmajee" w:date="2019-12-16T12:13:00Z">
        <w:r>
          <w:rPr>
            <w:rFonts w:ascii="Arial" w:eastAsia="Calibri" w:hAnsi="Arial" w:cs="Arial"/>
            <w:color w:val="000000" w:themeColor="text1"/>
            <w:sz w:val="22"/>
            <w:szCs w:val="22"/>
          </w:rPr>
          <w:delText>Devraj Sukul: data curation, critical review of manuscript.</w:delText>
        </w:r>
      </w:del>
    </w:p>
    <w:p w14:paraId="0601CF15" w14:textId="77777777" w:rsidR="00F24EC4" w:rsidRDefault="00F24EC4" w:rsidP="004876C3">
      <w:pPr>
        <w:rPr>
          <w:del w:id="117" w:author="Nallamothu, Brahmajee" w:date="2019-12-16T12:13:00Z"/>
          <w:rFonts w:ascii="Arial" w:eastAsia="Calibri" w:hAnsi="Arial" w:cs="Arial"/>
          <w:color w:val="000000" w:themeColor="text1"/>
          <w:sz w:val="22"/>
          <w:szCs w:val="22"/>
        </w:rPr>
      </w:pPr>
    </w:p>
    <w:p w14:paraId="0E720849" w14:textId="77777777" w:rsidR="00F24EC4" w:rsidRDefault="00F24EC4" w:rsidP="004876C3">
      <w:pPr>
        <w:rPr>
          <w:del w:id="118" w:author="Nallamothu, Brahmajee" w:date="2019-12-16T12:13:00Z"/>
          <w:rFonts w:ascii="Arial" w:eastAsia="Calibri" w:hAnsi="Arial" w:cs="Arial"/>
          <w:color w:val="000000" w:themeColor="text1"/>
          <w:sz w:val="22"/>
          <w:szCs w:val="22"/>
        </w:rPr>
      </w:pPr>
      <w:del w:id="119" w:author="Nallamothu, Brahmajee" w:date="2019-12-16T12:13:00Z">
        <w:r>
          <w:rPr>
            <w:rFonts w:ascii="Arial" w:eastAsia="Calibri" w:hAnsi="Arial" w:cs="Arial"/>
            <w:color w:val="000000" w:themeColor="text1"/>
            <w:sz w:val="22"/>
            <w:szCs w:val="22"/>
          </w:rPr>
          <w:delText>Elham Mahmoudi: critical review of manuscript.</w:delText>
        </w:r>
      </w:del>
    </w:p>
    <w:p w14:paraId="47B4A013" w14:textId="77777777" w:rsidR="00F24EC4" w:rsidRDefault="00F24EC4" w:rsidP="004876C3">
      <w:pPr>
        <w:rPr>
          <w:del w:id="120" w:author="Nallamothu, Brahmajee" w:date="2019-12-16T12:13:00Z"/>
          <w:rFonts w:ascii="Arial" w:eastAsia="Calibri" w:hAnsi="Arial" w:cs="Arial"/>
          <w:color w:val="000000" w:themeColor="text1"/>
          <w:sz w:val="22"/>
          <w:szCs w:val="22"/>
        </w:rPr>
      </w:pPr>
    </w:p>
    <w:p w14:paraId="776DE4A5" w14:textId="77777777" w:rsidR="00F24EC4" w:rsidRDefault="00F24EC4" w:rsidP="004876C3">
      <w:pPr>
        <w:rPr>
          <w:del w:id="121" w:author="Nallamothu, Brahmajee" w:date="2019-12-16T12:13:00Z"/>
          <w:rFonts w:ascii="Arial" w:eastAsia="Calibri" w:hAnsi="Arial" w:cs="Arial"/>
          <w:color w:val="000000" w:themeColor="text1"/>
          <w:sz w:val="22"/>
          <w:szCs w:val="22"/>
        </w:rPr>
      </w:pPr>
      <w:del w:id="122" w:author="Nallamothu, Brahmajee" w:date="2019-12-16T12:13:00Z">
        <w:r>
          <w:rPr>
            <w:rFonts w:ascii="Arial" w:eastAsia="Calibri" w:hAnsi="Arial" w:cs="Arial"/>
            <w:color w:val="000000" w:themeColor="text1"/>
            <w:sz w:val="22"/>
            <w:szCs w:val="22"/>
          </w:rPr>
          <w:delText>Akbar K. Waljee</w:delText>
        </w:r>
        <w:r w:rsidRPr="009931E3">
          <w:rPr>
            <w:rFonts w:ascii="Arial" w:eastAsia="Calibri" w:hAnsi="Arial" w:cs="Arial"/>
            <w:color w:val="000000" w:themeColor="text1"/>
            <w:sz w:val="22"/>
            <w:szCs w:val="22"/>
          </w:rPr>
          <w:delText xml:space="preserve">: </w:delText>
        </w:r>
        <w:r>
          <w:rPr>
            <w:rFonts w:ascii="Arial" w:eastAsia="Calibri" w:hAnsi="Arial" w:cs="Arial"/>
            <w:color w:val="000000" w:themeColor="text1"/>
            <w:sz w:val="22"/>
            <w:szCs w:val="22"/>
          </w:rPr>
          <w:delText xml:space="preserve">critical review of manuscript. </w:delText>
        </w:r>
      </w:del>
    </w:p>
    <w:p w14:paraId="4DE995C9" w14:textId="77777777" w:rsidR="00782408" w:rsidRDefault="00782408" w:rsidP="004876C3">
      <w:pPr>
        <w:rPr>
          <w:del w:id="123" w:author="Nallamothu, Brahmajee" w:date="2019-12-16T12:13:00Z"/>
          <w:rFonts w:ascii="Arial" w:eastAsia="Calibri" w:hAnsi="Arial" w:cs="Arial"/>
          <w:color w:val="000000" w:themeColor="text1"/>
          <w:sz w:val="22"/>
          <w:szCs w:val="22"/>
        </w:rPr>
      </w:pPr>
    </w:p>
    <w:p w14:paraId="15242600" w14:textId="77777777" w:rsidR="00782408" w:rsidRDefault="00782408" w:rsidP="004876C3">
      <w:pPr>
        <w:rPr>
          <w:del w:id="124" w:author="Nallamothu, Brahmajee" w:date="2019-12-16T12:13:00Z"/>
          <w:rFonts w:ascii="Arial" w:eastAsia="Calibri" w:hAnsi="Arial" w:cs="Arial"/>
          <w:color w:val="000000" w:themeColor="text1"/>
          <w:sz w:val="22"/>
          <w:szCs w:val="22"/>
        </w:rPr>
      </w:pPr>
      <w:del w:id="125" w:author="Nallamothu, Brahmajee" w:date="2019-12-16T12:13:00Z">
        <w:r>
          <w:rPr>
            <w:rFonts w:ascii="Arial" w:eastAsia="Calibri" w:hAnsi="Arial" w:cs="Arial"/>
            <w:color w:val="000000" w:themeColor="text1"/>
            <w:sz w:val="22"/>
            <w:szCs w:val="22"/>
          </w:rPr>
          <w:delText>Cooper M. Stansbury: critical review of manuscript.</w:delText>
        </w:r>
      </w:del>
    </w:p>
    <w:p w14:paraId="26D289A5" w14:textId="77777777" w:rsidR="00F24EC4" w:rsidRPr="009931E3" w:rsidRDefault="00F24EC4" w:rsidP="004876C3">
      <w:pPr>
        <w:rPr>
          <w:del w:id="126" w:author="Nallamothu, Brahmajee" w:date="2019-12-16T12:13:00Z"/>
          <w:rFonts w:ascii="Arial" w:eastAsia="Calibri" w:hAnsi="Arial" w:cs="Arial"/>
          <w:color w:val="000000" w:themeColor="text1"/>
          <w:sz w:val="22"/>
          <w:szCs w:val="22"/>
        </w:rPr>
      </w:pPr>
    </w:p>
    <w:p w14:paraId="75F748E5" w14:textId="77777777" w:rsidR="004876C3" w:rsidRDefault="004876C3" w:rsidP="004876C3">
      <w:pPr>
        <w:rPr>
          <w:del w:id="127" w:author="Nallamothu, Brahmajee" w:date="2019-12-16T12:13:00Z"/>
          <w:rFonts w:ascii="Arial" w:eastAsia="Calibri" w:hAnsi="Arial" w:cs="Arial"/>
          <w:color w:val="000000" w:themeColor="text1"/>
          <w:sz w:val="22"/>
          <w:szCs w:val="22"/>
        </w:rPr>
      </w:pPr>
      <w:del w:id="128" w:author="Nallamothu, Brahmajee" w:date="2019-12-16T12:13:00Z">
        <w:r w:rsidRPr="009931E3">
          <w:rPr>
            <w:rFonts w:ascii="Arial" w:eastAsia="Calibri" w:hAnsi="Arial" w:cs="Arial"/>
            <w:color w:val="000000" w:themeColor="text1"/>
            <w:sz w:val="22"/>
            <w:szCs w:val="22"/>
          </w:rPr>
          <w:delText xml:space="preserve">Ji Zhu: </w:delText>
        </w:r>
        <w:r w:rsidR="00F24EC4">
          <w:rPr>
            <w:rFonts w:ascii="Arial" w:eastAsia="Calibri" w:hAnsi="Arial" w:cs="Arial"/>
            <w:color w:val="000000" w:themeColor="text1"/>
            <w:sz w:val="22"/>
            <w:szCs w:val="22"/>
          </w:rPr>
          <w:delText xml:space="preserve">Study design, methodology development, statistical analysis, drafting of manuscript, critical review of manuscript. </w:delText>
        </w:r>
      </w:del>
    </w:p>
    <w:p w14:paraId="2AB45DBF" w14:textId="77777777" w:rsidR="00F24EC4" w:rsidRPr="009931E3" w:rsidRDefault="00F24EC4" w:rsidP="004876C3">
      <w:pPr>
        <w:rPr>
          <w:del w:id="129" w:author="Nallamothu, Brahmajee" w:date="2019-12-16T12:13:00Z"/>
          <w:rFonts w:ascii="Arial" w:eastAsia="Calibri" w:hAnsi="Arial" w:cs="Arial"/>
          <w:color w:val="000000" w:themeColor="text1"/>
          <w:sz w:val="22"/>
          <w:szCs w:val="22"/>
        </w:rPr>
      </w:pPr>
    </w:p>
    <w:p w14:paraId="647D393C" w14:textId="77777777" w:rsidR="004876C3" w:rsidRPr="009931E3" w:rsidRDefault="004876C3" w:rsidP="004876C3">
      <w:pPr>
        <w:rPr>
          <w:del w:id="130" w:author="Nallamothu, Brahmajee" w:date="2019-12-16T12:13:00Z"/>
          <w:rFonts w:ascii="Arial" w:eastAsia="Calibri" w:hAnsi="Arial" w:cs="Arial"/>
          <w:color w:val="000000" w:themeColor="text1"/>
          <w:sz w:val="22"/>
          <w:szCs w:val="22"/>
        </w:rPr>
      </w:pPr>
      <w:del w:id="131" w:author="Nallamothu, Brahmajee" w:date="2019-12-16T12:13:00Z">
        <w:r w:rsidRPr="009931E3">
          <w:rPr>
            <w:rFonts w:ascii="Arial" w:eastAsia="Calibri" w:hAnsi="Arial" w:cs="Arial"/>
            <w:color w:val="000000" w:themeColor="text1"/>
            <w:sz w:val="22"/>
            <w:szCs w:val="22"/>
          </w:rPr>
          <w:delText>Brahmaj</w:delText>
        </w:r>
        <w:r w:rsidR="00F24EC4">
          <w:rPr>
            <w:rFonts w:ascii="Arial" w:eastAsia="Calibri" w:hAnsi="Arial" w:cs="Arial"/>
            <w:color w:val="000000" w:themeColor="text1"/>
            <w:sz w:val="22"/>
            <w:szCs w:val="22"/>
          </w:rPr>
          <w:delText>ee K. Nallamothu: Study design</w:delText>
        </w:r>
        <w:r w:rsidRPr="009931E3">
          <w:rPr>
            <w:rFonts w:ascii="Arial" w:eastAsia="Calibri" w:hAnsi="Arial" w:cs="Arial"/>
            <w:color w:val="000000" w:themeColor="text1"/>
            <w:sz w:val="22"/>
            <w:szCs w:val="22"/>
          </w:rPr>
          <w:delText xml:space="preserve">, data interpretation, </w:delText>
        </w:r>
        <w:r w:rsidR="00BB145B" w:rsidRPr="009931E3">
          <w:rPr>
            <w:rFonts w:ascii="Arial" w:eastAsia="Calibri" w:hAnsi="Arial" w:cs="Arial"/>
            <w:color w:val="000000" w:themeColor="text1"/>
            <w:sz w:val="22"/>
            <w:szCs w:val="22"/>
          </w:rPr>
          <w:delText xml:space="preserve">drafting of manuscript, </w:delText>
        </w:r>
        <w:r w:rsidRPr="009931E3">
          <w:rPr>
            <w:rFonts w:ascii="Arial" w:eastAsia="Calibri" w:hAnsi="Arial" w:cs="Arial"/>
            <w:color w:val="000000" w:themeColor="text1"/>
            <w:sz w:val="22"/>
            <w:szCs w:val="22"/>
          </w:rPr>
          <w:delText>critical review of manuscript.</w:delText>
        </w:r>
      </w:del>
    </w:p>
    <w:p w14:paraId="33098C43" w14:textId="77777777" w:rsidR="004876C3" w:rsidRPr="009931E3" w:rsidRDefault="004876C3" w:rsidP="004876C3">
      <w:pPr>
        <w:rPr>
          <w:del w:id="132" w:author="Nallamothu, Brahmajee" w:date="2019-12-16T12:13:00Z"/>
          <w:rFonts w:ascii="Arial" w:eastAsia="Calibri" w:hAnsi="Arial" w:cs="Arial"/>
          <w:color w:val="000000" w:themeColor="text1"/>
          <w:sz w:val="22"/>
          <w:szCs w:val="22"/>
        </w:rPr>
      </w:pPr>
    </w:p>
    <w:p w14:paraId="1056BB89" w14:textId="77777777" w:rsidR="004876C3" w:rsidRPr="009931E3" w:rsidRDefault="004876C3" w:rsidP="004876C3">
      <w:pPr>
        <w:rPr>
          <w:del w:id="133" w:author="Nallamothu, Brahmajee" w:date="2019-12-16T12:13:00Z"/>
          <w:rFonts w:ascii="Arial" w:eastAsia="Calibri" w:hAnsi="Arial" w:cs="Arial"/>
          <w:color w:val="000000" w:themeColor="text1"/>
          <w:sz w:val="22"/>
          <w:szCs w:val="22"/>
        </w:rPr>
      </w:pPr>
    </w:p>
    <w:p w14:paraId="6A653E66" w14:textId="77777777" w:rsidR="00A800F7" w:rsidRPr="009931E3" w:rsidRDefault="00A800F7" w:rsidP="00A800F7">
      <w:pPr>
        <w:pStyle w:val="NormalWeb"/>
        <w:spacing w:before="0" w:beforeAutospacing="0" w:after="225" w:afterAutospacing="0"/>
        <w:textAlignment w:val="baseline"/>
        <w:rPr>
          <w:del w:id="134" w:author="Nallamothu, Brahmajee" w:date="2019-12-16T12:13:00Z"/>
          <w:rFonts w:ascii="Arial" w:hAnsi="Arial" w:cs="Arial"/>
          <w:color w:val="000000" w:themeColor="text1"/>
          <w:sz w:val="22"/>
          <w:szCs w:val="22"/>
        </w:rPr>
      </w:pPr>
    </w:p>
    <w:p w14:paraId="4917C1C5" w14:textId="77777777" w:rsidR="00FF5E77" w:rsidRPr="009931E3" w:rsidRDefault="00FF5E77" w:rsidP="00CA2994">
      <w:pPr>
        <w:rPr>
          <w:del w:id="135" w:author="Nallamothu, Brahmajee" w:date="2019-12-16T12:13:00Z"/>
          <w:rFonts w:ascii="Arial" w:hAnsi="Arial" w:cs="Arial"/>
          <w:color w:val="000000" w:themeColor="text1"/>
          <w:sz w:val="22"/>
          <w:szCs w:val="22"/>
        </w:rPr>
      </w:pPr>
      <w:del w:id="136" w:author="Nallamothu, Brahmajee" w:date="2019-12-16T12:13:00Z">
        <w:r w:rsidRPr="009931E3">
          <w:rPr>
            <w:rFonts w:ascii="Arial" w:hAnsi="Arial" w:cs="Arial"/>
            <w:color w:val="000000" w:themeColor="text1"/>
            <w:sz w:val="22"/>
            <w:szCs w:val="22"/>
          </w:rPr>
          <w:delText>Transparency declaration</w:delText>
        </w:r>
        <w:r w:rsidR="00651C22" w:rsidRPr="009931E3">
          <w:rPr>
            <w:rFonts w:ascii="Arial" w:hAnsi="Arial" w:cs="Arial"/>
            <w:color w:val="000000" w:themeColor="text1"/>
            <w:sz w:val="22"/>
            <w:szCs w:val="22"/>
          </w:rPr>
          <w:delText>:</w:delText>
        </w:r>
      </w:del>
    </w:p>
    <w:p w14:paraId="2F717FEE" w14:textId="77777777" w:rsidR="00651C22" w:rsidRPr="009931E3" w:rsidRDefault="00651C22" w:rsidP="00CA2994">
      <w:pPr>
        <w:rPr>
          <w:del w:id="137" w:author="Nallamothu, Brahmajee" w:date="2019-12-16T12:13:00Z"/>
          <w:rFonts w:ascii="Arial" w:hAnsi="Arial" w:cs="Arial"/>
          <w:i/>
          <w:color w:val="000000" w:themeColor="text1"/>
          <w:sz w:val="22"/>
          <w:szCs w:val="22"/>
        </w:rPr>
      </w:pPr>
    </w:p>
    <w:p w14:paraId="30458D60" w14:textId="77777777" w:rsidR="00FF5E77" w:rsidRPr="009931E3" w:rsidRDefault="00E04898" w:rsidP="006E5482">
      <w:pPr>
        <w:pStyle w:val="NormalWeb"/>
        <w:spacing w:before="0" w:beforeAutospacing="0" w:after="225" w:afterAutospacing="0" w:line="480" w:lineRule="auto"/>
        <w:textAlignment w:val="baseline"/>
        <w:rPr>
          <w:del w:id="138" w:author="Nallamothu, Brahmajee" w:date="2019-12-16T12:13:00Z"/>
          <w:rFonts w:ascii="Arial" w:hAnsi="Arial" w:cs="Arial"/>
          <w:color w:val="000000" w:themeColor="text1"/>
          <w:sz w:val="22"/>
          <w:szCs w:val="22"/>
        </w:rPr>
      </w:pPr>
      <w:del w:id="139" w:author="Nallamothu, Brahmajee" w:date="2019-12-16T12:13:00Z">
        <w:r>
          <w:rPr>
            <w:rFonts w:ascii="Arial" w:hAnsi="Arial" w:cs="Arial"/>
            <w:color w:val="000000" w:themeColor="text1"/>
            <w:sz w:val="22"/>
            <w:szCs w:val="22"/>
          </w:rPr>
          <w:delText>Wenshuo Liu</w:delText>
        </w:r>
        <w:r w:rsidR="00FF5E77" w:rsidRPr="009931E3">
          <w:rPr>
            <w:rFonts w:ascii="Arial" w:hAnsi="Arial" w:cs="Arial"/>
            <w:color w:val="000000" w:themeColor="text1"/>
            <w:sz w:val="22"/>
            <w:szCs w:val="22"/>
          </w:rPr>
          <w:delText xml:space="preserve">, </w:delText>
        </w:r>
        <w:r w:rsidR="00A17D02">
          <w:rPr>
            <w:rFonts w:ascii="Arial" w:hAnsi="Arial" w:cs="Arial"/>
            <w:color w:val="000000" w:themeColor="text1"/>
            <w:sz w:val="22"/>
            <w:szCs w:val="22"/>
          </w:rPr>
          <w:delText xml:space="preserve">Ji Zhu, and Brahmajee Nallamothu </w:delText>
        </w:r>
        <w:r w:rsidR="00FF5E77" w:rsidRPr="009931E3">
          <w:rPr>
            <w:rFonts w:ascii="Arial" w:hAnsi="Arial" w:cs="Arial"/>
            <w:color w:val="000000" w:themeColor="text1"/>
            <w:sz w:val="22"/>
            <w:szCs w:val="22"/>
          </w:rPr>
          <w:delText>affirm that this manuscript is an honest, accurate, and transparent account of the study being reported; that no important aspects of the study have been omitted; and that any discrepancies from the study as planned have been explained.</w:delText>
        </w:r>
      </w:del>
    </w:p>
    <w:p w14:paraId="774D7363" w14:textId="77777777" w:rsidR="00D6662C" w:rsidRPr="009931E3" w:rsidRDefault="00D6662C" w:rsidP="006E5482">
      <w:pPr>
        <w:pStyle w:val="NormalWeb"/>
        <w:spacing w:before="0" w:beforeAutospacing="0" w:after="225" w:afterAutospacing="0" w:line="480" w:lineRule="auto"/>
        <w:textAlignment w:val="baseline"/>
        <w:rPr>
          <w:del w:id="140" w:author="Nallamothu, Brahmajee" w:date="2019-12-16T12:13:00Z"/>
          <w:rFonts w:ascii="Arial" w:hAnsi="Arial" w:cs="Arial"/>
          <w:b/>
          <w:color w:val="000000" w:themeColor="text1"/>
          <w:sz w:val="22"/>
          <w:szCs w:val="22"/>
        </w:rPr>
      </w:pPr>
    </w:p>
    <w:p w14:paraId="7150A329" w14:textId="77777777" w:rsidR="00651C22" w:rsidRPr="009931E3" w:rsidRDefault="00651C22">
      <w:pPr>
        <w:rPr>
          <w:del w:id="141" w:author="Nallamothu, Brahmajee" w:date="2019-12-16T12:13:00Z"/>
          <w:rFonts w:ascii="Arial" w:hAnsi="Arial" w:cs="Arial"/>
          <w:b/>
          <w:color w:val="333333"/>
          <w:sz w:val="22"/>
          <w:szCs w:val="22"/>
        </w:rPr>
      </w:pPr>
      <w:del w:id="142" w:author="Nallamothu, Brahmajee" w:date="2019-12-16T12:13:00Z">
        <w:r w:rsidRPr="009931E3">
          <w:rPr>
            <w:rFonts w:ascii="Arial" w:hAnsi="Arial" w:cs="Arial"/>
            <w:b/>
            <w:color w:val="333333"/>
            <w:sz w:val="22"/>
            <w:szCs w:val="22"/>
          </w:rPr>
          <w:br w:type="page"/>
        </w:r>
      </w:del>
    </w:p>
    <w:p w14:paraId="43E61776" w14:textId="3D904206" w:rsidR="00F402ED" w:rsidRPr="00F402ED" w:rsidRDefault="00C7236C">
      <w:pPr>
        <w:rPr>
          <w:rPrChange w:id="143" w:author="Nallamothu, Brahmajee" w:date="2019-12-16T12:13:00Z">
            <w:rPr>
              <w:rFonts w:ascii="Arial" w:hAnsi="Arial"/>
              <w:b/>
              <w:sz w:val="22"/>
            </w:rPr>
          </w:rPrChange>
        </w:rPr>
        <w:pPrChange w:id="144" w:author="Nallamothu, Brahmajee" w:date="2019-12-16T12:13:00Z">
          <w:pPr>
            <w:spacing w:line="480" w:lineRule="auto"/>
          </w:pPr>
        </w:pPrChange>
      </w:pPr>
      <w:del w:id="145" w:author="Nallamothu, Brahmajee" w:date="2019-12-16T12:13:00Z">
        <w:r>
          <w:rPr>
            <w:rFonts w:ascii="Arial" w:hAnsi="Arial" w:cs="Arial"/>
            <w:b/>
            <w:sz w:val="22"/>
            <w:szCs w:val="22"/>
          </w:rPr>
          <w:delText xml:space="preserve">ABSTRACT (PLOS </w:delText>
        </w:r>
        <w:r w:rsidR="0056128A">
          <w:rPr>
            <w:rFonts w:ascii="Arial" w:hAnsi="Arial" w:cs="Arial"/>
            <w:b/>
            <w:sz w:val="22"/>
            <w:szCs w:val="22"/>
          </w:rPr>
          <w:delText>ONE</w:delText>
        </w:r>
        <w:r w:rsidR="00BC67F5">
          <w:rPr>
            <w:rFonts w:ascii="Arial" w:hAnsi="Arial" w:cs="Arial"/>
            <w:b/>
            <w:sz w:val="22"/>
            <w:szCs w:val="22"/>
          </w:rPr>
          <w:delText xml:space="preserve"> Word Count 225</w:delText>
        </w:r>
        <w:r>
          <w:rPr>
            <w:rFonts w:ascii="Arial" w:hAnsi="Arial" w:cs="Arial"/>
            <w:b/>
            <w:sz w:val="22"/>
            <w:szCs w:val="22"/>
          </w:rPr>
          <w:delText>)</w:delText>
        </w:r>
      </w:del>
    </w:p>
    <w:p w14:paraId="5EB773AD" w14:textId="0C1D3F6D" w:rsidR="00895F46" w:rsidRPr="00782408" w:rsidRDefault="00601389">
      <w:pPr>
        <w:spacing w:line="480" w:lineRule="auto"/>
        <w:ind w:firstLine="720"/>
        <w:outlineLvl w:val="0"/>
        <w:rPr>
          <w:rFonts w:ascii="Arial" w:eastAsia="Arial" w:hAnsi="Arial" w:cs="Arial"/>
          <w:color w:val="000000"/>
          <w:sz w:val="22"/>
          <w:szCs w:val="22"/>
          <w:lang w:val="en-GB" w:eastAsia="zh-CN"/>
        </w:rPr>
        <w:pPrChange w:id="146" w:author="Nallamothu, Brahmajee" w:date="2019-12-16T12:13:00Z">
          <w:pPr>
            <w:spacing w:line="480" w:lineRule="auto"/>
            <w:outlineLvl w:val="0"/>
          </w:pPr>
        </w:pPrChange>
      </w:pPr>
      <w:r w:rsidRPr="00782408">
        <w:rPr>
          <w:rFonts w:ascii="Arial" w:eastAsia="Arial" w:hAnsi="Arial" w:cs="Arial"/>
          <w:color w:val="000000"/>
          <w:sz w:val="22"/>
          <w:szCs w:val="22"/>
          <w:lang w:val="en-GB" w:eastAsia="zh-CN"/>
        </w:rPr>
        <w:t xml:space="preserve">Reducing </w:t>
      </w:r>
      <w:r w:rsidR="00493E0A" w:rsidRPr="00782408">
        <w:rPr>
          <w:rFonts w:ascii="Arial" w:eastAsia="Arial" w:hAnsi="Arial" w:cs="Arial"/>
          <w:color w:val="000000"/>
          <w:sz w:val="22"/>
          <w:szCs w:val="22"/>
          <w:lang w:val="en-GB" w:eastAsia="zh-CN"/>
        </w:rPr>
        <w:t xml:space="preserve">unplanned </w:t>
      </w:r>
      <w:r w:rsidR="000358A4" w:rsidRPr="00782408">
        <w:rPr>
          <w:rFonts w:ascii="Arial" w:eastAsia="Arial" w:hAnsi="Arial" w:cs="Arial"/>
          <w:color w:val="000000"/>
          <w:sz w:val="22"/>
          <w:szCs w:val="22"/>
          <w:lang w:val="en-GB" w:eastAsia="zh-CN"/>
        </w:rPr>
        <w:t>readmissions</w:t>
      </w:r>
      <w:r w:rsidR="00D05C1B" w:rsidRPr="00782408">
        <w:rPr>
          <w:rFonts w:ascii="Arial" w:eastAsia="Arial" w:hAnsi="Arial" w:cs="Arial"/>
          <w:color w:val="000000"/>
          <w:sz w:val="22"/>
          <w:szCs w:val="22"/>
          <w:lang w:val="en-GB" w:eastAsia="zh-CN"/>
        </w:rPr>
        <w:t xml:space="preserve"> is a </w:t>
      </w:r>
      <w:r w:rsidR="00A076DC" w:rsidRPr="00782408">
        <w:rPr>
          <w:rFonts w:ascii="Arial" w:eastAsia="Arial" w:hAnsi="Arial" w:cs="Arial"/>
          <w:color w:val="000000"/>
          <w:sz w:val="22"/>
          <w:szCs w:val="22"/>
          <w:lang w:val="en-GB" w:eastAsia="zh-CN"/>
        </w:rPr>
        <w:t>m</w:t>
      </w:r>
      <w:r w:rsidR="006D6571" w:rsidRPr="00782408">
        <w:rPr>
          <w:rFonts w:ascii="Arial" w:eastAsia="Arial" w:hAnsi="Arial" w:cs="Arial"/>
          <w:color w:val="000000"/>
          <w:sz w:val="22"/>
          <w:szCs w:val="22"/>
          <w:lang w:val="en-GB" w:eastAsia="zh-CN"/>
        </w:rPr>
        <w:t xml:space="preserve">ajor </w:t>
      </w:r>
      <w:r w:rsidR="000324CA" w:rsidRPr="00782408">
        <w:rPr>
          <w:rFonts w:ascii="Arial" w:eastAsia="Arial" w:hAnsi="Arial" w:cs="Arial"/>
          <w:color w:val="000000"/>
          <w:sz w:val="22"/>
          <w:szCs w:val="22"/>
          <w:lang w:val="en-GB" w:eastAsia="zh-CN"/>
        </w:rPr>
        <w:t>focus of</w:t>
      </w:r>
      <w:r w:rsidR="00A71DED" w:rsidRPr="00782408">
        <w:rPr>
          <w:rFonts w:ascii="Arial" w:eastAsia="Arial" w:hAnsi="Arial" w:cs="Arial"/>
          <w:color w:val="000000"/>
          <w:sz w:val="22"/>
          <w:szCs w:val="22"/>
          <w:lang w:val="en-GB" w:eastAsia="zh-CN"/>
        </w:rPr>
        <w:t xml:space="preserve"> current</w:t>
      </w:r>
      <w:r w:rsidR="000324CA" w:rsidRPr="00782408">
        <w:rPr>
          <w:rFonts w:ascii="Arial" w:eastAsia="Arial" w:hAnsi="Arial" w:cs="Arial"/>
          <w:color w:val="000000"/>
          <w:sz w:val="22"/>
          <w:szCs w:val="22"/>
          <w:lang w:val="en-GB" w:eastAsia="zh-CN"/>
        </w:rPr>
        <w:t xml:space="preserve"> </w:t>
      </w:r>
      <w:r w:rsidR="000C6F61" w:rsidRPr="00782408">
        <w:rPr>
          <w:rFonts w:ascii="Arial" w:eastAsia="Arial" w:hAnsi="Arial" w:cs="Arial"/>
          <w:color w:val="000000"/>
          <w:sz w:val="22"/>
          <w:szCs w:val="22"/>
          <w:lang w:val="en-GB" w:eastAsia="zh-CN"/>
        </w:rPr>
        <w:t xml:space="preserve">hospital </w:t>
      </w:r>
      <w:r w:rsidR="000324CA" w:rsidRPr="00782408">
        <w:rPr>
          <w:rFonts w:ascii="Arial" w:eastAsia="Arial" w:hAnsi="Arial" w:cs="Arial"/>
          <w:color w:val="000000"/>
          <w:sz w:val="22"/>
          <w:szCs w:val="22"/>
          <w:lang w:val="en-GB" w:eastAsia="zh-CN"/>
        </w:rPr>
        <w:t>quality efforts</w:t>
      </w:r>
      <w:r w:rsidR="00D1510F" w:rsidRPr="00782408">
        <w:rPr>
          <w:rFonts w:ascii="Arial" w:eastAsia="Arial" w:hAnsi="Arial" w:cs="Arial"/>
          <w:color w:val="000000"/>
          <w:sz w:val="22"/>
          <w:szCs w:val="22"/>
          <w:lang w:val="en-GB" w:eastAsia="zh-CN"/>
        </w:rPr>
        <w:t xml:space="preserve">. </w:t>
      </w:r>
      <w:r w:rsidR="005C4EBA" w:rsidRPr="00782408">
        <w:rPr>
          <w:rFonts w:ascii="Arial" w:eastAsia="Arial" w:hAnsi="Arial" w:cs="Arial"/>
          <w:color w:val="000000"/>
          <w:sz w:val="22"/>
          <w:szCs w:val="22"/>
          <w:lang w:val="en-GB" w:eastAsia="zh-CN"/>
        </w:rPr>
        <w:t xml:space="preserve">In order to avoid </w:t>
      </w:r>
      <w:r w:rsidR="00402E34" w:rsidRPr="008F5B80">
        <w:rPr>
          <w:rFonts w:ascii="Arial" w:eastAsia="Arial" w:hAnsi="Arial" w:cs="Arial"/>
          <w:color w:val="000000"/>
          <w:sz w:val="22"/>
          <w:szCs w:val="22"/>
          <w:lang w:val="en-GB" w:eastAsia="zh-CN"/>
        </w:rPr>
        <w:t>unfair penalization</w:t>
      </w:r>
      <w:r w:rsidR="00D075F3">
        <w:rPr>
          <w:rFonts w:ascii="Arial" w:eastAsia="Arial" w:hAnsi="Arial" w:cs="Arial"/>
          <w:color w:val="000000"/>
          <w:sz w:val="22"/>
          <w:szCs w:val="22"/>
          <w:lang w:val="en-GB" w:eastAsia="zh-CN"/>
        </w:rPr>
        <w:t xml:space="preserve">, </w:t>
      </w:r>
      <w:r w:rsidR="00824C63">
        <w:rPr>
          <w:rFonts w:ascii="Arial" w:eastAsia="Arial" w:hAnsi="Arial" w:cs="Arial"/>
          <w:color w:val="000000"/>
          <w:sz w:val="22"/>
          <w:szCs w:val="22"/>
          <w:lang w:val="en-GB" w:eastAsia="zh-CN"/>
        </w:rPr>
        <w:t>administrator</w:t>
      </w:r>
      <w:r w:rsidR="00270D73">
        <w:rPr>
          <w:rFonts w:ascii="Arial" w:eastAsia="Arial" w:hAnsi="Arial" w:cs="Arial"/>
          <w:color w:val="000000"/>
          <w:sz w:val="22"/>
          <w:szCs w:val="22"/>
          <w:lang w:val="en-GB" w:eastAsia="zh-CN"/>
        </w:rPr>
        <w:t>s</w:t>
      </w:r>
      <w:r w:rsidR="00A92EDE">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 xml:space="preserve">and policymakers </w:t>
      </w:r>
      <w:r w:rsidR="00A92EDE">
        <w:rPr>
          <w:rFonts w:ascii="Arial" w:eastAsia="Arial" w:hAnsi="Arial" w:cs="Arial"/>
          <w:color w:val="000000"/>
          <w:sz w:val="22"/>
          <w:szCs w:val="22"/>
          <w:lang w:val="en-GB" w:eastAsia="zh-CN"/>
        </w:rPr>
        <w:t xml:space="preserve">use </w:t>
      </w:r>
      <w:r w:rsidR="00C71D1F">
        <w:rPr>
          <w:rFonts w:ascii="Arial" w:eastAsia="Arial" w:hAnsi="Arial" w:cs="Arial"/>
          <w:color w:val="000000"/>
          <w:sz w:val="22"/>
          <w:szCs w:val="22"/>
          <w:lang w:val="en-GB" w:eastAsia="zh-CN"/>
        </w:rPr>
        <w:t>prediction</w:t>
      </w:r>
      <w:r w:rsidR="00A92EDE">
        <w:rPr>
          <w:rFonts w:ascii="Arial" w:eastAsia="Arial" w:hAnsi="Arial" w:cs="Arial"/>
          <w:color w:val="000000"/>
          <w:sz w:val="22"/>
          <w:szCs w:val="22"/>
          <w:lang w:val="en-GB" w:eastAsia="zh-CN"/>
        </w:rPr>
        <w:t xml:space="preserve"> models to </w:t>
      </w:r>
      <w:r w:rsidR="00C71D1F">
        <w:rPr>
          <w:rFonts w:ascii="Arial" w:eastAsia="Arial" w:hAnsi="Arial" w:cs="Arial"/>
          <w:color w:val="000000"/>
          <w:sz w:val="22"/>
          <w:szCs w:val="22"/>
          <w:lang w:val="en-GB" w:eastAsia="zh-CN"/>
        </w:rPr>
        <w:t>adjust for the performance of hospitals</w:t>
      </w:r>
      <w:r w:rsidR="00EE36E6" w:rsidRPr="00782408">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from</w:t>
      </w:r>
      <w:r w:rsidR="0068471D" w:rsidRPr="00782408">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 xml:space="preserve">healthcare </w:t>
      </w:r>
      <w:r w:rsidR="007B6E92" w:rsidRPr="00782408">
        <w:rPr>
          <w:rFonts w:ascii="Arial" w:eastAsia="Arial" w:hAnsi="Arial" w:cs="Arial"/>
          <w:color w:val="000000"/>
          <w:sz w:val="22"/>
          <w:szCs w:val="22"/>
          <w:lang w:val="en-GB" w:eastAsia="zh-CN"/>
        </w:rPr>
        <w:t xml:space="preserve">claims </w:t>
      </w:r>
      <w:r w:rsidR="00C71D1F">
        <w:rPr>
          <w:rFonts w:ascii="Arial" w:eastAsia="Arial" w:hAnsi="Arial" w:cs="Arial"/>
          <w:color w:val="000000"/>
          <w:sz w:val="22"/>
          <w:szCs w:val="22"/>
          <w:lang w:val="en-GB" w:eastAsia="zh-CN"/>
        </w:rPr>
        <w:t>data</w:t>
      </w:r>
      <w:r w:rsidR="00F20C7F">
        <w:rPr>
          <w:rFonts w:ascii="Arial" w:eastAsia="Arial" w:hAnsi="Arial" w:cs="Arial"/>
          <w:color w:val="000000"/>
          <w:sz w:val="22"/>
          <w:szCs w:val="22"/>
          <w:lang w:val="en-GB" w:eastAsia="zh-CN"/>
        </w:rPr>
        <w:t>.</w:t>
      </w:r>
      <w:r w:rsidR="00D87062" w:rsidRPr="00782408">
        <w:rPr>
          <w:rFonts w:ascii="Arial" w:eastAsia="Arial" w:hAnsi="Arial" w:cs="Arial"/>
          <w:color w:val="000000"/>
          <w:sz w:val="22"/>
          <w:szCs w:val="22"/>
          <w:lang w:val="en-GB" w:eastAsia="zh-CN"/>
        </w:rPr>
        <w:t xml:space="preserve"> </w:t>
      </w:r>
      <w:r w:rsidR="00C71D1F">
        <w:rPr>
          <w:rFonts w:ascii="Arial" w:eastAsia="Arial" w:hAnsi="Arial" w:cs="Arial"/>
          <w:color w:val="000000"/>
          <w:sz w:val="22"/>
          <w:szCs w:val="22"/>
          <w:lang w:val="en-GB" w:eastAsia="zh-CN"/>
        </w:rPr>
        <w:t>Regression-based</w:t>
      </w:r>
      <w:r w:rsidR="00DE1F29" w:rsidRPr="00782408">
        <w:rPr>
          <w:rFonts w:ascii="Arial" w:eastAsia="Arial" w:hAnsi="Arial" w:cs="Arial"/>
          <w:color w:val="000000"/>
          <w:sz w:val="22"/>
          <w:szCs w:val="22"/>
          <w:lang w:val="en-GB" w:eastAsia="zh-CN"/>
        </w:rPr>
        <w:t xml:space="preserve"> </w:t>
      </w:r>
      <w:r w:rsidR="00D87062" w:rsidRPr="00782408">
        <w:rPr>
          <w:rFonts w:ascii="Arial" w:eastAsia="Arial" w:hAnsi="Arial" w:cs="Arial"/>
          <w:color w:val="000000"/>
          <w:sz w:val="22"/>
          <w:szCs w:val="22"/>
          <w:lang w:val="en-GB" w:eastAsia="zh-CN"/>
        </w:rPr>
        <w:t>models</w:t>
      </w:r>
      <w:r w:rsidR="00C71D1F">
        <w:rPr>
          <w:rFonts w:ascii="Arial" w:eastAsia="Arial" w:hAnsi="Arial" w:cs="Arial"/>
          <w:color w:val="000000"/>
          <w:sz w:val="22"/>
          <w:szCs w:val="22"/>
          <w:lang w:val="en-GB" w:eastAsia="zh-CN"/>
        </w:rPr>
        <w:t xml:space="preserve"> </w:t>
      </w:r>
      <w:r w:rsidR="00DA0652" w:rsidRPr="00782408">
        <w:rPr>
          <w:rFonts w:ascii="Arial" w:eastAsia="Arial" w:hAnsi="Arial" w:cs="Arial"/>
          <w:color w:val="000000"/>
          <w:sz w:val="22"/>
          <w:szCs w:val="22"/>
          <w:lang w:val="en-GB" w:eastAsia="zh-CN"/>
        </w:rPr>
        <w:t>are a common</w:t>
      </w:r>
      <w:r w:rsidR="00420772" w:rsidRPr="00782408">
        <w:rPr>
          <w:rFonts w:ascii="Arial" w:eastAsia="Arial" w:hAnsi="Arial" w:cs="Arial"/>
          <w:color w:val="000000"/>
          <w:sz w:val="22"/>
          <w:szCs w:val="22"/>
          <w:lang w:val="en-GB" w:eastAsia="zh-CN"/>
        </w:rPr>
        <w:t>ly</w:t>
      </w:r>
      <w:r w:rsidR="0018207E" w:rsidRPr="00782408">
        <w:rPr>
          <w:rFonts w:ascii="Arial" w:eastAsia="Arial" w:hAnsi="Arial" w:cs="Arial"/>
          <w:color w:val="000000"/>
          <w:sz w:val="22"/>
          <w:szCs w:val="22"/>
          <w:lang w:val="en-GB" w:eastAsia="zh-CN"/>
        </w:rPr>
        <w:t xml:space="preserve"> </w:t>
      </w:r>
      <w:r w:rsidR="002D1B35" w:rsidRPr="00782408">
        <w:rPr>
          <w:rFonts w:ascii="Arial" w:eastAsia="Arial" w:hAnsi="Arial" w:cs="Arial"/>
          <w:color w:val="000000"/>
          <w:sz w:val="22"/>
          <w:szCs w:val="22"/>
          <w:lang w:val="en-GB" w:eastAsia="zh-CN"/>
        </w:rPr>
        <w:t>utilized</w:t>
      </w:r>
      <w:r w:rsidR="00DA0652" w:rsidRPr="00782408">
        <w:rPr>
          <w:rFonts w:ascii="Arial" w:eastAsia="Arial" w:hAnsi="Arial" w:cs="Arial"/>
          <w:color w:val="000000"/>
          <w:sz w:val="22"/>
          <w:szCs w:val="22"/>
          <w:lang w:val="en-GB" w:eastAsia="zh-CN"/>
        </w:rPr>
        <w:t xml:space="preserve"> method for </w:t>
      </w:r>
      <w:r w:rsidR="00C71D1F">
        <w:rPr>
          <w:rFonts w:ascii="Arial" w:eastAsia="Arial" w:hAnsi="Arial" w:cs="Arial"/>
          <w:color w:val="000000"/>
          <w:sz w:val="22"/>
          <w:szCs w:val="22"/>
          <w:lang w:val="en-GB" w:eastAsia="zh-CN"/>
        </w:rPr>
        <w:t>such risk-standardization across hospitals</w:t>
      </w:r>
      <w:r w:rsidR="00AD5D07" w:rsidRPr="00782408">
        <w:rPr>
          <w:rFonts w:ascii="Arial" w:eastAsia="Arial" w:hAnsi="Arial" w:cs="Arial"/>
          <w:color w:val="000000"/>
          <w:sz w:val="22"/>
          <w:szCs w:val="22"/>
          <w:lang w:val="en-GB" w:eastAsia="zh-CN"/>
        </w:rPr>
        <w:t>; however</w:t>
      </w:r>
      <w:r w:rsidR="000F522F" w:rsidRPr="00782408">
        <w:rPr>
          <w:rFonts w:ascii="Arial" w:eastAsia="Arial" w:hAnsi="Arial" w:cs="Arial"/>
          <w:color w:val="000000"/>
          <w:sz w:val="22"/>
          <w:szCs w:val="22"/>
          <w:lang w:val="en-GB" w:eastAsia="zh-CN"/>
        </w:rPr>
        <w:t xml:space="preserve">, </w:t>
      </w:r>
      <w:r w:rsidR="007F4279" w:rsidRPr="00782408">
        <w:rPr>
          <w:rFonts w:ascii="Arial" w:eastAsia="Arial" w:hAnsi="Arial" w:cs="Arial"/>
          <w:color w:val="000000"/>
          <w:sz w:val="22"/>
          <w:szCs w:val="22"/>
          <w:lang w:val="en-GB" w:eastAsia="zh-CN"/>
        </w:rPr>
        <w:t>these model</w:t>
      </w:r>
      <w:r w:rsidR="000E6865" w:rsidRPr="00782408">
        <w:rPr>
          <w:rFonts w:ascii="Arial" w:eastAsia="Arial" w:hAnsi="Arial" w:cs="Arial"/>
          <w:color w:val="000000"/>
          <w:sz w:val="22"/>
          <w:szCs w:val="22"/>
          <w:lang w:val="en-GB" w:eastAsia="zh-CN"/>
        </w:rPr>
        <w:t>s</w:t>
      </w:r>
      <w:r w:rsidR="00FE1AD1" w:rsidRPr="00782408">
        <w:rPr>
          <w:rFonts w:ascii="Arial" w:eastAsia="Arial" w:hAnsi="Arial" w:cs="Arial"/>
          <w:color w:val="000000"/>
          <w:sz w:val="22"/>
          <w:szCs w:val="22"/>
          <w:lang w:val="en-GB" w:eastAsia="zh-CN"/>
        </w:rPr>
        <w:t xml:space="preserve"> </w:t>
      </w:r>
      <w:r w:rsidR="00660A5B" w:rsidRPr="00782408">
        <w:rPr>
          <w:rFonts w:ascii="Arial" w:eastAsia="Arial" w:hAnsi="Arial" w:cs="Arial"/>
          <w:color w:val="000000"/>
          <w:sz w:val="22"/>
          <w:szCs w:val="22"/>
          <w:lang w:val="en-GB" w:eastAsia="zh-CN"/>
        </w:rPr>
        <w:t xml:space="preserve">often </w:t>
      </w:r>
      <w:r w:rsidR="00D87062" w:rsidRPr="00782408">
        <w:rPr>
          <w:rFonts w:ascii="Arial" w:eastAsia="Arial" w:hAnsi="Arial" w:cs="Arial"/>
          <w:color w:val="000000"/>
          <w:sz w:val="22"/>
          <w:szCs w:val="22"/>
          <w:lang w:val="en-GB" w:eastAsia="zh-CN"/>
        </w:rPr>
        <w:t xml:space="preserve">suffer </w:t>
      </w:r>
      <w:r w:rsidR="00782408">
        <w:rPr>
          <w:rFonts w:ascii="Arial" w:eastAsia="Arial" w:hAnsi="Arial" w:cs="Arial"/>
          <w:color w:val="000000"/>
          <w:sz w:val="22"/>
          <w:szCs w:val="22"/>
          <w:lang w:val="en-GB" w:eastAsia="zh-CN"/>
        </w:rPr>
        <w:t>in</w:t>
      </w:r>
      <w:r w:rsidR="00E160FE" w:rsidRPr="00782408">
        <w:rPr>
          <w:rFonts w:ascii="Arial" w:eastAsia="Arial" w:hAnsi="Arial" w:cs="Arial"/>
          <w:color w:val="000000"/>
          <w:sz w:val="22"/>
          <w:szCs w:val="22"/>
          <w:lang w:val="en-GB" w:eastAsia="zh-CN"/>
        </w:rPr>
        <w:t xml:space="preserve"> </w:t>
      </w:r>
      <w:r w:rsidR="00C43079" w:rsidRPr="00782408">
        <w:rPr>
          <w:rFonts w:ascii="Arial" w:eastAsia="Arial" w:hAnsi="Arial" w:cs="Arial"/>
          <w:color w:val="000000"/>
          <w:sz w:val="22"/>
          <w:szCs w:val="22"/>
          <w:lang w:val="en-GB" w:eastAsia="zh-CN"/>
        </w:rPr>
        <w:t>accuracy</w:t>
      </w:r>
      <w:r w:rsidR="00A53AEF" w:rsidRPr="00782408">
        <w:rPr>
          <w:rFonts w:ascii="Arial" w:eastAsia="Arial" w:hAnsi="Arial" w:cs="Arial"/>
          <w:color w:val="000000"/>
          <w:sz w:val="22"/>
          <w:szCs w:val="22"/>
          <w:lang w:val="en-GB" w:eastAsia="zh-CN"/>
        </w:rPr>
        <w:t xml:space="preserve">. </w:t>
      </w:r>
      <w:r w:rsidR="00F85B4D" w:rsidRPr="00782408">
        <w:rPr>
          <w:rFonts w:ascii="Arial" w:eastAsia="Arial" w:hAnsi="Arial" w:cs="Arial"/>
          <w:color w:val="000000"/>
          <w:sz w:val="22"/>
          <w:szCs w:val="22"/>
          <w:lang w:val="en-GB" w:eastAsia="zh-CN"/>
        </w:rPr>
        <w:t>In this study we</w:t>
      </w:r>
      <w:r w:rsidR="007D1AC6">
        <w:rPr>
          <w:rFonts w:ascii="Arial" w:eastAsia="Arial" w:hAnsi="Arial" w:cs="Arial"/>
          <w:color w:val="000000"/>
          <w:sz w:val="22"/>
          <w:szCs w:val="22"/>
          <w:lang w:val="en-GB" w:eastAsia="zh-CN"/>
        </w:rPr>
        <w:t>,</w:t>
      </w:r>
      <w:r w:rsidR="00F85B4D" w:rsidRPr="00782408">
        <w:rPr>
          <w:rFonts w:ascii="Arial" w:eastAsia="Arial" w:hAnsi="Arial" w:cs="Arial"/>
          <w:color w:val="000000"/>
          <w:sz w:val="22"/>
          <w:szCs w:val="22"/>
          <w:lang w:val="en-GB" w:eastAsia="zh-CN"/>
        </w:rPr>
        <w:t xml:space="preserve"> </w:t>
      </w:r>
      <w:r w:rsidR="004F3F99" w:rsidRPr="00782408">
        <w:rPr>
          <w:rFonts w:ascii="Arial" w:eastAsia="Arial" w:hAnsi="Arial" w:cs="Arial"/>
          <w:color w:val="000000"/>
          <w:sz w:val="22"/>
          <w:szCs w:val="22"/>
          <w:lang w:val="en-GB" w:eastAsia="zh-CN"/>
        </w:rPr>
        <w:t>compare</w:t>
      </w:r>
      <w:r w:rsidR="00F85B4D" w:rsidRPr="00782408">
        <w:rPr>
          <w:rFonts w:ascii="Arial" w:eastAsia="Arial" w:hAnsi="Arial" w:cs="Arial"/>
          <w:color w:val="000000"/>
          <w:sz w:val="22"/>
          <w:szCs w:val="22"/>
          <w:lang w:val="en-GB" w:eastAsia="zh-CN"/>
        </w:rPr>
        <w:t xml:space="preserve"> </w:t>
      </w:r>
      <w:r w:rsidR="00EA1C3D" w:rsidRPr="00782408">
        <w:rPr>
          <w:rFonts w:ascii="Arial" w:eastAsia="Arial" w:hAnsi="Arial" w:cs="Arial"/>
          <w:color w:val="000000"/>
          <w:sz w:val="22"/>
          <w:szCs w:val="22"/>
          <w:lang w:val="en-GB" w:eastAsia="zh-CN"/>
        </w:rPr>
        <w:t xml:space="preserve">four </w:t>
      </w:r>
      <w:r w:rsidR="00C71D1F">
        <w:rPr>
          <w:rFonts w:ascii="Arial" w:eastAsia="Arial" w:hAnsi="Arial" w:cs="Arial"/>
          <w:color w:val="000000"/>
          <w:sz w:val="22"/>
          <w:szCs w:val="22"/>
          <w:lang w:val="en-GB" w:eastAsia="zh-CN"/>
        </w:rPr>
        <w:t>prediction</w:t>
      </w:r>
      <w:r w:rsidR="00EA1C3D" w:rsidRPr="00782408">
        <w:rPr>
          <w:rFonts w:ascii="Arial" w:eastAsia="Arial" w:hAnsi="Arial" w:cs="Arial"/>
          <w:color w:val="000000"/>
          <w:sz w:val="22"/>
          <w:szCs w:val="22"/>
          <w:lang w:val="en-GB" w:eastAsia="zh-CN"/>
        </w:rPr>
        <w:t xml:space="preserve"> models</w:t>
      </w:r>
      <w:r w:rsidR="00B72727" w:rsidRPr="00782408">
        <w:rPr>
          <w:rFonts w:ascii="Arial" w:eastAsia="Arial" w:hAnsi="Arial" w:cs="Arial"/>
          <w:color w:val="000000"/>
          <w:sz w:val="22"/>
          <w:szCs w:val="22"/>
          <w:lang w:val="en-GB" w:eastAsia="zh-CN"/>
        </w:rPr>
        <w:t xml:space="preserve"> </w:t>
      </w:r>
      <w:r w:rsidR="00C831AE" w:rsidRPr="00782408">
        <w:rPr>
          <w:rFonts w:ascii="Arial" w:eastAsia="Arial" w:hAnsi="Arial" w:cs="Arial"/>
          <w:color w:val="000000"/>
          <w:sz w:val="22"/>
          <w:szCs w:val="22"/>
          <w:lang w:val="en-GB" w:eastAsia="zh-CN"/>
        </w:rPr>
        <w:t>for u</w:t>
      </w:r>
      <w:r w:rsidR="0081692F" w:rsidRPr="00782408">
        <w:rPr>
          <w:rFonts w:ascii="Arial" w:eastAsia="Arial" w:hAnsi="Arial" w:cs="Arial"/>
          <w:color w:val="000000"/>
          <w:sz w:val="22"/>
          <w:szCs w:val="22"/>
          <w:lang w:val="en-GB" w:eastAsia="zh-CN"/>
        </w:rPr>
        <w:t>n</w:t>
      </w:r>
      <w:r w:rsidR="00C831AE" w:rsidRPr="00782408">
        <w:rPr>
          <w:rFonts w:ascii="Arial" w:eastAsia="Arial" w:hAnsi="Arial" w:cs="Arial"/>
          <w:color w:val="000000"/>
          <w:sz w:val="22"/>
          <w:szCs w:val="22"/>
          <w:lang w:val="en-GB" w:eastAsia="zh-CN"/>
        </w:rPr>
        <w:t>planned</w:t>
      </w:r>
      <w:r w:rsidR="00F07008" w:rsidRPr="00782408">
        <w:rPr>
          <w:rFonts w:ascii="Arial" w:eastAsia="Arial" w:hAnsi="Arial" w:cs="Arial"/>
          <w:color w:val="000000"/>
          <w:sz w:val="22"/>
          <w:szCs w:val="22"/>
          <w:lang w:val="en-GB" w:eastAsia="zh-CN"/>
        </w:rPr>
        <w:t xml:space="preserve"> patient</w:t>
      </w:r>
      <w:r w:rsidR="00C831AE" w:rsidRPr="00782408">
        <w:rPr>
          <w:rFonts w:ascii="Arial" w:eastAsia="Arial" w:hAnsi="Arial" w:cs="Arial"/>
          <w:color w:val="000000"/>
          <w:sz w:val="22"/>
          <w:szCs w:val="22"/>
          <w:lang w:val="en-GB" w:eastAsia="zh-CN"/>
        </w:rPr>
        <w:t xml:space="preserve"> readmission</w:t>
      </w:r>
      <w:r w:rsidR="007621E7" w:rsidRPr="00782408">
        <w:rPr>
          <w:rFonts w:ascii="Arial" w:eastAsia="Arial" w:hAnsi="Arial" w:cs="Arial"/>
          <w:color w:val="000000"/>
          <w:sz w:val="22"/>
          <w:szCs w:val="22"/>
          <w:lang w:val="en-GB" w:eastAsia="zh-CN"/>
        </w:rPr>
        <w:t xml:space="preserve"> for </w:t>
      </w:r>
      <w:r w:rsidR="00956E86" w:rsidRPr="00782408">
        <w:rPr>
          <w:rFonts w:ascii="Arial" w:eastAsia="Arial" w:hAnsi="Arial" w:cs="Arial"/>
          <w:color w:val="000000"/>
          <w:sz w:val="22"/>
          <w:szCs w:val="22"/>
          <w:lang w:val="en-GB" w:eastAsia="zh-CN"/>
        </w:rPr>
        <w:t>patients hospitalized with acute myocardial infarction</w:t>
      </w:r>
      <w:r w:rsidR="004E3982" w:rsidRPr="00782408">
        <w:rPr>
          <w:rFonts w:ascii="Arial" w:eastAsia="Arial" w:hAnsi="Arial" w:cs="Arial"/>
          <w:color w:val="000000"/>
          <w:sz w:val="22"/>
          <w:szCs w:val="22"/>
          <w:lang w:val="en-GB" w:eastAsia="zh-CN"/>
        </w:rPr>
        <w:t xml:space="preserve"> (AMI)</w:t>
      </w:r>
      <w:r w:rsidR="00956E86" w:rsidRPr="00782408">
        <w:rPr>
          <w:rFonts w:ascii="Arial" w:eastAsia="Arial" w:hAnsi="Arial" w:cs="Arial"/>
          <w:color w:val="000000"/>
          <w:sz w:val="22"/>
          <w:szCs w:val="22"/>
          <w:lang w:val="en-GB" w:eastAsia="zh-CN"/>
        </w:rPr>
        <w:t>, congestive health failure</w:t>
      </w:r>
      <w:r w:rsidR="00D94CEB" w:rsidRPr="00782408">
        <w:rPr>
          <w:rFonts w:ascii="Arial" w:eastAsia="Arial" w:hAnsi="Arial" w:cs="Arial"/>
          <w:color w:val="000000"/>
          <w:sz w:val="22"/>
          <w:szCs w:val="22"/>
          <w:lang w:val="en-GB" w:eastAsia="zh-CN"/>
        </w:rPr>
        <w:t xml:space="preserve"> (HF)</w:t>
      </w:r>
      <w:r w:rsidR="00956E86" w:rsidRPr="00782408">
        <w:rPr>
          <w:rFonts w:ascii="Arial" w:eastAsia="Arial" w:hAnsi="Arial" w:cs="Arial"/>
          <w:color w:val="000000"/>
          <w:sz w:val="22"/>
          <w:szCs w:val="22"/>
          <w:lang w:val="en-GB" w:eastAsia="zh-CN"/>
        </w:rPr>
        <w:t xml:space="preserve">, and pneumonia </w:t>
      </w:r>
      <w:r w:rsidR="00C8161B" w:rsidRPr="00782408">
        <w:rPr>
          <w:rFonts w:ascii="Arial" w:eastAsia="Arial" w:hAnsi="Arial" w:cs="Arial"/>
          <w:color w:val="000000"/>
          <w:sz w:val="22"/>
          <w:szCs w:val="22"/>
          <w:lang w:val="en-GB" w:eastAsia="zh-CN"/>
        </w:rPr>
        <w:t xml:space="preserve">(PNA) </w:t>
      </w:r>
      <w:r w:rsidR="00956E86" w:rsidRPr="00782408">
        <w:rPr>
          <w:rFonts w:ascii="Arial" w:eastAsia="Arial" w:hAnsi="Arial" w:cs="Arial"/>
          <w:color w:val="000000"/>
          <w:sz w:val="22"/>
          <w:szCs w:val="22"/>
          <w:lang w:val="en-GB" w:eastAsia="zh-CN"/>
        </w:rPr>
        <w:t>within the Nationwide Readmissions Database in 2014</w:t>
      </w:r>
      <w:r w:rsidR="006509A3" w:rsidRPr="00782408">
        <w:rPr>
          <w:rFonts w:ascii="Arial" w:eastAsia="Arial" w:hAnsi="Arial" w:cs="Arial"/>
          <w:color w:val="000000"/>
          <w:sz w:val="22"/>
          <w:szCs w:val="22"/>
          <w:lang w:val="en-GB" w:eastAsia="zh-CN"/>
        </w:rPr>
        <w:t>.</w:t>
      </w:r>
      <w:r w:rsidR="00C71D1F">
        <w:rPr>
          <w:rFonts w:ascii="Arial" w:eastAsia="Arial" w:hAnsi="Arial" w:cs="Arial"/>
          <w:color w:val="000000"/>
          <w:sz w:val="22"/>
          <w:szCs w:val="22"/>
          <w:lang w:val="en-GB" w:eastAsia="zh-CN"/>
        </w:rPr>
        <w:t xml:space="preserve"> We evaluated hierarchical logistic regression and compared its performance with gradient boosting and two </w:t>
      </w:r>
      <w:r w:rsidR="00BC67F5">
        <w:rPr>
          <w:rFonts w:ascii="Arial" w:eastAsia="Arial" w:hAnsi="Arial" w:cs="Arial"/>
          <w:color w:val="000000"/>
          <w:sz w:val="22"/>
          <w:szCs w:val="22"/>
          <w:lang w:val="en-GB" w:eastAsia="zh-CN"/>
        </w:rPr>
        <w:t xml:space="preserve">models that utilize </w:t>
      </w:r>
      <w:r w:rsidR="00C71D1F">
        <w:rPr>
          <w:rFonts w:ascii="Arial" w:eastAsia="Arial" w:hAnsi="Arial" w:cs="Arial"/>
          <w:color w:val="000000"/>
          <w:sz w:val="22"/>
          <w:szCs w:val="22"/>
          <w:lang w:val="en-GB" w:eastAsia="zh-CN"/>
        </w:rPr>
        <w:t xml:space="preserve">artificial neural </w:t>
      </w:r>
      <w:del w:id="147" w:author="Nallamothu, Brahmajee" w:date="2019-12-16T12:13:00Z">
        <w:r w:rsidR="00C71D1F">
          <w:rPr>
            <w:rFonts w:ascii="Arial" w:eastAsia="Arial" w:hAnsi="Arial" w:cs="Arial"/>
            <w:color w:val="000000"/>
            <w:sz w:val="22"/>
            <w:szCs w:val="22"/>
            <w:lang w:val="en-GB" w:eastAsia="zh-CN"/>
          </w:rPr>
          <w:delText>network</w:delText>
        </w:r>
      </w:del>
      <w:ins w:id="148" w:author="Nallamothu, Brahmajee" w:date="2019-12-16T12:13:00Z">
        <w:r w:rsidR="00C71D1F">
          <w:rPr>
            <w:rFonts w:ascii="Arial" w:eastAsia="Arial" w:hAnsi="Arial" w:cs="Arial"/>
            <w:color w:val="000000"/>
            <w:sz w:val="22"/>
            <w:szCs w:val="22"/>
            <w:lang w:val="en-GB" w:eastAsia="zh-CN"/>
          </w:rPr>
          <w:t>network</w:t>
        </w:r>
        <w:r w:rsidR="009F2371">
          <w:rPr>
            <w:rFonts w:ascii="Arial" w:eastAsia="Arial" w:hAnsi="Arial" w:cs="Arial"/>
            <w:color w:val="000000"/>
            <w:sz w:val="22"/>
            <w:szCs w:val="22"/>
            <w:lang w:val="en-GB" w:eastAsia="zh-CN"/>
          </w:rPr>
          <w:t>s</w:t>
        </w:r>
      </w:ins>
      <w:r w:rsidR="00C71D1F">
        <w:rPr>
          <w:rFonts w:ascii="Arial" w:eastAsia="Arial" w:hAnsi="Arial" w:cs="Arial"/>
          <w:color w:val="000000"/>
          <w:sz w:val="22"/>
          <w:szCs w:val="22"/>
          <w:lang w:val="en-GB" w:eastAsia="zh-CN"/>
        </w:rPr>
        <w:t>.</w:t>
      </w:r>
      <w:r w:rsidR="006509A3" w:rsidRPr="00782408">
        <w:rPr>
          <w:rFonts w:ascii="Arial" w:eastAsia="Arial" w:hAnsi="Arial" w:cs="Arial"/>
          <w:color w:val="000000"/>
          <w:sz w:val="22"/>
          <w:szCs w:val="22"/>
          <w:lang w:val="en-GB" w:eastAsia="zh-CN"/>
        </w:rPr>
        <w:t xml:space="preserve"> We show that</w:t>
      </w:r>
      <w:r w:rsidR="00D454CE" w:rsidRPr="00782408">
        <w:rPr>
          <w:rFonts w:ascii="Arial" w:eastAsia="Arial" w:hAnsi="Arial" w:cs="Arial"/>
          <w:color w:val="000000"/>
          <w:sz w:val="22"/>
          <w:szCs w:val="22"/>
          <w:lang w:val="en-GB" w:eastAsia="zh-CN"/>
        </w:rPr>
        <w:t xml:space="preserve"> unsupervised</w:t>
      </w:r>
      <w:r w:rsidR="00F034F2" w:rsidRPr="00782408">
        <w:rPr>
          <w:rFonts w:ascii="Arial" w:eastAsia="Arial" w:hAnsi="Arial" w:cs="Arial"/>
          <w:color w:val="000000"/>
          <w:sz w:val="22"/>
          <w:szCs w:val="22"/>
          <w:lang w:val="en-GB" w:eastAsia="zh-CN"/>
        </w:rPr>
        <w:t xml:space="preserve"> </w:t>
      </w:r>
      <w:r w:rsidR="006E2D3F" w:rsidRPr="00BB20CD">
        <w:rPr>
          <w:rFonts w:ascii="Arial" w:eastAsia="Arial" w:hAnsi="Arial" w:cs="Arial"/>
          <w:color w:val="000000"/>
          <w:sz w:val="22"/>
          <w:szCs w:val="22"/>
          <w:lang w:val="en-GB" w:eastAsia="zh-CN"/>
        </w:rPr>
        <w:t>Global Vector for Word Representations</w:t>
      </w:r>
      <w:r w:rsidR="006E2D3F" w:rsidRPr="00782408">
        <w:rPr>
          <w:rFonts w:ascii="Arial" w:eastAsia="Arial" w:hAnsi="Arial" w:cs="Arial"/>
          <w:color w:val="000000"/>
          <w:sz w:val="22"/>
          <w:szCs w:val="22"/>
          <w:lang w:val="en-GB" w:eastAsia="zh-CN"/>
        </w:rPr>
        <w:t xml:space="preserve"> </w:t>
      </w:r>
      <w:r w:rsidR="00475FE4" w:rsidRPr="00782408">
        <w:rPr>
          <w:rFonts w:ascii="Arial" w:eastAsia="Arial" w:hAnsi="Arial" w:cs="Arial"/>
          <w:color w:val="000000"/>
          <w:sz w:val="22"/>
          <w:szCs w:val="22"/>
          <w:lang w:val="en-GB" w:eastAsia="zh-CN"/>
        </w:rPr>
        <w:t>embedding</w:t>
      </w:r>
      <w:r w:rsidR="00094F1A" w:rsidRPr="00782408">
        <w:rPr>
          <w:rFonts w:ascii="Arial" w:eastAsia="Arial" w:hAnsi="Arial" w:cs="Arial"/>
          <w:color w:val="000000"/>
          <w:sz w:val="22"/>
          <w:szCs w:val="22"/>
          <w:lang w:val="en-GB" w:eastAsia="zh-CN"/>
        </w:rPr>
        <w:t xml:space="preserve"> representations</w:t>
      </w:r>
      <w:r w:rsidR="00475FE4" w:rsidRPr="00782408">
        <w:rPr>
          <w:rFonts w:ascii="Arial" w:eastAsia="Arial" w:hAnsi="Arial" w:cs="Arial"/>
          <w:color w:val="000000"/>
          <w:sz w:val="22"/>
          <w:szCs w:val="22"/>
          <w:lang w:val="en-GB" w:eastAsia="zh-CN"/>
        </w:rPr>
        <w:t xml:space="preserve"> </w:t>
      </w:r>
      <w:r w:rsidR="005D2584" w:rsidRPr="00782408">
        <w:rPr>
          <w:rFonts w:ascii="Arial" w:eastAsia="Arial" w:hAnsi="Arial" w:cs="Arial"/>
          <w:color w:val="000000"/>
          <w:sz w:val="22"/>
          <w:szCs w:val="22"/>
          <w:lang w:val="en-GB" w:eastAsia="zh-CN"/>
        </w:rPr>
        <w:t xml:space="preserve">of </w:t>
      </w:r>
      <w:r w:rsidR="00CA2DA8">
        <w:rPr>
          <w:rFonts w:ascii="Arial" w:eastAsia="Arial" w:hAnsi="Arial" w:cs="Arial"/>
          <w:color w:val="000000"/>
          <w:sz w:val="22"/>
          <w:szCs w:val="22"/>
          <w:lang w:val="en-GB" w:eastAsia="zh-CN"/>
        </w:rPr>
        <w:t>administrative</w:t>
      </w:r>
      <w:r w:rsidR="00CA2DA8" w:rsidRPr="008F5B80">
        <w:rPr>
          <w:rFonts w:ascii="Arial" w:eastAsia="Arial" w:hAnsi="Arial" w:cs="Arial"/>
          <w:color w:val="000000"/>
          <w:sz w:val="22"/>
          <w:szCs w:val="22"/>
          <w:lang w:val="en-GB" w:eastAsia="zh-CN"/>
        </w:rPr>
        <w:t xml:space="preserve"> claims data</w:t>
      </w:r>
      <w:r w:rsidR="00CA2DA8" w:rsidRPr="00782408">
        <w:rPr>
          <w:rFonts w:ascii="Arial" w:eastAsia="Arial" w:hAnsi="Arial" w:cs="Arial"/>
          <w:color w:val="000000"/>
          <w:sz w:val="22"/>
          <w:szCs w:val="22"/>
          <w:lang w:val="en-GB" w:eastAsia="zh-CN"/>
        </w:rPr>
        <w:t xml:space="preserve"> </w:t>
      </w:r>
      <w:r w:rsidR="00E61097" w:rsidRPr="00782408">
        <w:rPr>
          <w:rFonts w:ascii="Arial" w:eastAsia="Arial" w:hAnsi="Arial" w:cs="Arial"/>
          <w:color w:val="000000"/>
          <w:sz w:val="22"/>
          <w:szCs w:val="22"/>
          <w:lang w:val="en-GB" w:eastAsia="zh-CN"/>
        </w:rPr>
        <w:t xml:space="preserve">combined </w:t>
      </w:r>
      <w:r w:rsidR="00FC7F74" w:rsidRPr="00782408">
        <w:rPr>
          <w:rFonts w:ascii="Arial" w:eastAsia="Arial" w:hAnsi="Arial" w:cs="Arial"/>
          <w:color w:val="000000"/>
          <w:sz w:val="22"/>
          <w:szCs w:val="22"/>
          <w:lang w:val="en-GB" w:eastAsia="zh-CN"/>
        </w:rPr>
        <w:t>with</w:t>
      </w:r>
      <w:r w:rsidR="00596E4D" w:rsidRPr="00782408">
        <w:rPr>
          <w:rFonts w:ascii="Arial" w:eastAsia="Arial" w:hAnsi="Arial" w:cs="Arial"/>
          <w:color w:val="000000"/>
          <w:sz w:val="22"/>
          <w:szCs w:val="22"/>
          <w:lang w:val="en-GB" w:eastAsia="zh-CN"/>
        </w:rPr>
        <w:t xml:space="preserve"> </w:t>
      </w:r>
      <w:r w:rsidR="00850E1A" w:rsidRPr="00782408">
        <w:rPr>
          <w:rFonts w:ascii="Arial" w:eastAsia="Arial" w:hAnsi="Arial" w:cs="Arial"/>
          <w:color w:val="000000"/>
          <w:sz w:val="22"/>
          <w:szCs w:val="22"/>
          <w:lang w:val="en-GB" w:eastAsia="zh-CN"/>
        </w:rPr>
        <w:t>artificial neural network</w:t>
      </w:r>
      <w:r w:rsidR="00EB1B9C" w:rsidRPr="00782408">
        <w:rPr>
          <w:rFonts w:ascii="Arial" w:eastAsia="Arial" w:hAnsi="Arial" w:cs="Arial"/>
          <w:color w:val="000000"/>
          <w:sz w:val="22"/>
          <w:szCs w:val="22"/>
          <w:lang w:val="en-GB" w:eastAsia="zh-CN"/>
        </w:rPr>
        <w:t xml:space="preserve"> classification</w:t>
      </w:r>
      <w:r w:rsidR="00850E1A" w:rsidRPr="00782408">
        <w:rPr>
          <w:rFonts w:ascii="Arial" w:eastAsia="Arial" w:hAnsi="Arial" w:cs="Arial"/>
          <w:color w:val="000000"/>
          <w:sz w:val="22"/>
          <w:szCs w:val="22"/>
          <w:lang w:val="en-GB" w:eastAsia="zh-CN"/>
        </w:rPr>
        <w:t xml:space="preserve"> models </w:t>
      </w:r>
      <w:del w:id="149" w:author="Nallamothu, Brahmajee" w:date="2019-12-16T12:13:00Z">
        <w:r w:rsidR="00BC67F5">
          <w:rPr>
            <w:rFonts w:ascii="Arial" w:eastAsia="Arial" w:hAnsi="Arial" w:cs="Arial"/>
            <w:color w:val="000000"/>
            <w:sz w:val="22"/>
            <w:szCs w:val="22"/>
            <w:lang w:val="en-GB" w:eastAsia="zh-CN"/>
          </w:rPr>
          <w:delText xml:space="preserve">significantly </w:delText>
        </w:r>
      </w:del>
      <w:r w:rsidR="00850E1A" w:rsidRPr="00782408">
        <w:rPr>
          <w:rFonts w:ascii="Arial" w:eastAsia="Arial" w:hAnsi="Arial" w:cs="Arial"/>
          <w:color w:val="000000"/>
          <w:sz w:val="22"/>
          <w:szCs w:val="22"/>
          <w:lang w:val="en-GB" w:eastAsia="zh-CN"/>
        </w:rPr>
        <w:t>improve</w:t>
      </w:r>
      <w:r w:rsidR="00BC67F5">
        <w:rPr>
          <w:rFonts w:ascii="Arial" w:eastAsia="Arial" w:hAnsi="Arial" w:cs="Arial"/>
          <w:color w:val="000000"/>
          <w:sz w:val="22"/>
          <w:szCs w:val="22"/>
          <w:lang w:val="en-GB" w:eastAsia="zh-CN"/>
        </w:rPr>
        <w:t>s</w:t>
      </w:r>
      <w:r w:rsidR="00850E1A" w:rsidRPr="00782408">
        <w:rPr>
          <w:rFonts w:ascii="Arial" w:eastAsia="Arial" w:hAnsi="Arial" w:cs="Arial"/>
          <w:color w:val="000000"/>
          <w:sz w:val="22"/>
          <w:szCs w:val="22"/>
          <w:lang w:val="en-GB" w:eastAsia="zh-CN"/>
        </w:rPr>
        <w:t xml:space="preserve"> prediction of 30-day readmission.</w:t>
      </w:r>
      <w:r w:rsidR="00CD6AE1" w:rsidRPr="00782408">
        <w:rPr>
          <w:rFonts w:ascii="Arial" w:eastAsia="Arial" w:hAnsi="Arial" w:cs="Arial"/>
          <w:color w:val="000000"/>
          <w:sz w:val="22"/>
          <w:szCs w:val="22"/>
          <w:lang w:val="en-GB" w:eastAsia="zh-CN"/>
        </w:rPr>
        <w:t xml:space="preserve"> </w:t>
      </w:r>
      <w:r w:rsidR="00D50AA3" w:rsidRPr="00782408">
        <w:rPr>
          <w:rFonts w:ascii="Arial" w:eastAsia="Arial" w:hAnsi="Arial" w:cs="Arial"/>
          <w:color w:val="000000"/>
          <w:sz w:val="22"/>
          <w:szCs w:val="22"/>
          <w:lang w:val="en-GB" w:eastAsia="zh-CN"/>
        </w:rPr>
        <w:t xml:space="preserve">Our </w:t>
      </w:r>
      <w:r w:rsidR="00BC67F5">
        <w:rPr>
          <w:rFonts w:ascii="Arial" w:eastAsia="Arial" w:hAnsi="Arial" w:cs="Arial"/>
          <w:color w:val="000000"/>
          <w:sz w:val="22"/>
          <w:szCs w:val="22"/>
          <w:lang w:val="en-GB" w:eastAsia="zh-CN"/>
        </w:rPr>
        <w:t>best</w:t>
      </w:r>
      <w:r w:rsidR="00D85C06" w:rsidRPr="00782408">
        <w:rPr>
          <w:rFonts w:ascii="Arial" w:eastAsia="Arial" w:hAnsi="Arial" w:cs="Arial"/>
          <w:color w:val="000000"/>
          <w:sz w:val="22"/>
          <w:szCs w:val="22"/>
          <w:lang w:val="en-GB" w:eastAsia="zh-CN"/>
        </w:rPr>
        <w:t xml:space="preserve"> model</w:t>
      </w:r>
      <w:r w:rsidR="00BC67F5">
        <w:rPr>
          <w:rFonts w:ascii="Arial" w:eastAsia="Arial" w:hAnsi="Arial" w:cs="Arial"/>
          <w:color w:val="000000"/>
          <w:sz w:val="22"/>
          <w:szCs w:val="22"/>
          <w:lang w:val="en-GB" w:eastAsia="zh-CN"/>
        </w:rPr>
        <w:t>s</w:t>
      </w:r>
      <w:r w:rsidR="00BE1C73" w:rsidRPr="00782408">
        <w:rPr>
          <w:rFonts w:ascii="Arial" w:eastAsia="Arial" w:hAnsi="Arial" w:cs="Arial"/>
          <w:color w:val="000000"/>
          <w:sz w:val="22"/>
          <w:szCs w:val="22"/>
          <w:lang w:val="en-GB" w:eastAsia="zh-CN"/>
        </w:rPr>
        <w:t xml:space="preserve"> </w:t>
      </w:r>
      <w:r w:rsidR="00956E86" w:rsidRPr="00782408">
        <w:rPr>
          <w:rFonts w:ascii="Arial" w:eastAsia="Arial" w:hAnsi="Arial" w:cs="Arial"/>
          <w:color w:val="000000"/>
          <w:sz w:val="22"/>
          <w:szCs w:val="22"/>
          <w:lang w:val="en-GB" w:eastAsia="zh-CN"/>
        </w:rPr>
        <w:t>increased the AUC for prediction of 30-day readmissions from 0.68 to 0.72 for AMI, 0.60 to 0.64 for HF, and 0.63 to 0.68 for PNA</w:t>
      </w:r>
      <w:r w:rsidR="00905811" w:rsidRPr="00782408">
        <w:rPr>
          <w:rFonts w:ascii="Arial" w:eastAsia="Arial" w:hAnsi="Arial" w:cs="Arial"/>
          <w:color w:val="000000"/>
          <w:sz w:val="22"/>
          <w:szCs w:val="22"/>
          <w:lang w:val="en-GB" w:eastAsia="zh-CN"/>
        </w:rPr>
        <w:t xml:space="preserve"> </w:t>
      </w:r>
      <w:r w:rsidR="0058590A" w:rsidRPr="00782408">
        <w:rPr>
          <w:rFonts w:ascii="Arial" w:eastAsia="Arial" w:hAnsi="Arial" w:cs="Arial"/>
          <w:color w:val="000000"/>
          <w:sz w:val="22"/>
          <w:szCs w:val="22"/>
          <w:lang w:val="en-GB" w:eastAsia="zh-CN"/>
        </w:rPr>
        <w:t xml:space="preserve">compared to </w:t>
      </w:r>
      <w:r w:rsidR="00BC67F5">
        <w:rPr>
          <w:rFonts w:ascii="Arial" w:eastAsia="Arial" w:hAnsi="Arial" w:cs="Arial"/>
          <w:color w:val="000000"/>
          <w:sz w:val="22"/>
          <w:szCs w:val="22"/>
          <w:lang w:val="en-GB" w:eastAsia="zh-CN"/>
        </w:rPr>
        <w:t>hierarchical logistic regression</w:t>
      </w:r>
      <w:r w:rsidR="00956E86" w:rsidRPr="00782408">
        <w:rPr>
          <w:rFonts w:ascii="Arial" w:eastAsia="Arial" w:hAnsi="Arial" w:cs="Arial"/>
          <w:color w:val="000000"/>
          <w:sz w:val="22"/>
          <w:szCs w:val="22"/>
          <w:lang w:val="en-GB" w:eastAsia="zh-CN"/>
        </w:rPr>
        <w:t xml:space="preserve">. </w:t>
      </w:r>
      <w:r w:rsidR="00782408">
        <w:rPr>
          <w:rFonts w:ascii="Arial" w:eastAsia="Arial" w:hAnsi="Arial" w:cs="Arial"/>
          <w:color w:val="000000"/>
          <w:sz w:val="22"/>
          <w:szCs w:val="22"/>
          <w:lang w:val="en-GB" w:eastAsia="zh-CN"/>
        </w:rPr>
        <w:t>Furthermore, r</w:t>
      </w:r>
      <w:r w:rsidR="002960F9" w:rsidRPr="00782408">
        <w:rPr>
          <w:rFonts w:ascii="Arial" w:eastAsia="Arial" w:hAnsi="Arial" w:cs="Arial"/>
          <w:color w:val="000000"/>
          <w:sz w:val="22"/>
          <w:szCs w:val="22"/>
          <w:lang w:val="en-GB" w:eastAsia="zh-CN"/>
        </w:rPr>
        <w:t xml:space="preserve">isk-standardized hospital readmission rates </w:t>
      </w:r>
      <w:r w:rsidR="00D63F28" w:rsidRPr="00782408">
        <w:rPr>
          <w:rFonts w:ascii="Arial" w:eastAsia="Arial" w:hAnsi="Arial" w:cs="Arial"/>
          <w:color w:val="000000"/>
          <w:sz w:val="22"/>
          <w:szCs w:val="22"/>
          <w:lang w:val="en-GB" w:eastAsia="zh-CN"/>
        </w:rPr>
        <w:t>calculated</w:t>
      </w:r>
      <w:r w:rsidR="0010091F" w:rsidRPr="00782408">
        <w:rPr>
          <w:rFonts w:ascii="Arial" w:eastAsia="Arial" w:hAnsi="Arial" w:cs="Arial"/>
          <w:color w:val="000000"/>
          <w:sz w:val="22"/>
          <w:szCs w:val="22"/>
          <w:lang w:val="en-GB" w:eastAsia="zh-CN"/>
        </w:rPr>
        <w:t xml:space="preserve"> from </w:t>
      </w:r>
      <w:r w:rsidR="00F47926" w:rsidRPr="00782408">
        <w:rPr>
          <w:rFonts w:ascii="Arial" w:eastAsia="Arial" w:hAnsi="Arial" w:cs="Arial"/>
          <w:color w:val="000000"/>
          <w:sz w:val="22"/>
          <w:szCs w:val="22"/>
          <w:lang w:val="en-GB" w:eastAsia="zh-CN"/>
        </w:rPr>
        <w:t xml:space="preserve">our </w:t>
      </w:r>
      <w:r w:rsidR="00BC67F5">
        <w:rPr>
          <w:rFonts w:ascii="Arial" w:eastAsia="Arial" w:hAnsi="Arial" w:cs="Arial"/>
          <w:color w:val="000000"/>
          <w:sz w:val="22"/>
          <w:szCs w:val="22"/>
          <w:lang w:val="en-GB" w:eastAsia="zh-CN"/>
        </w:rPr>
        <w:t xml:space="preserve">artificial neural network </w:t>
      </w:r>
      <w:r w:rsidR="00F47926" w:rsidRPr="00782408">
        <w:rPr>
          <w:rFonts w:ascii="Arial" w:eastAsia="Arial" w:hAnsi="Arial" w:cs="Arial"/>
          <w:color w:val="000000"/>
          <w:sz w:val="22"/>
          <w:szCs w:val="22"/>
          <w:lang w:val="en-GB" w:eastAsia="zh-CN"/>
        </w:rPr>
        <w:t xml:space="preserve">model </w:t>
      </w:r>
      <w:r w:rsidR="00BC67F5">
        <w:rPr>
          <w:rFonts w:ascii="Arial" w:eastAsia="Arial" w:hAnsi="Arial" w:cs="Arial"/>
          <w:color w:val="000000"/>
          <w:sz w:val="22"/>
          <w:szCs w:val="22"/>
          <w:lang w:val="en-GB" w:eastAsia="zh-CN"/>
        </w:rPr>
        <w:t xml:space="preserve">that </w:t>
      </w:r>
      <w:r w:rsidR="00F47926" w:rsidRPr="00782408">
        <w:rPr>
          <w:rFonts w:ascii="Arial" w:eastAsia="Arial" w:hAnsi="Arial" w:cs="Arial"/>
          <w:color w:val="000000"/>
          <w:sz w:val="22"/>
          <w:szCs w:val="22"/>
          <w:lang w:val="en-GB" w:eastAsia="zh-CN"/>
        </w:rPr>
        <w:t>employ</w:t>
      </w:r>
      <w:r w:rsidR="00BC67F5">
        <w:rPr>
          <w:rFonts w:ascii="Arial" w:eastAsia="Arial" w:hAnsi="Arial" w:cs="Arial"/>
          <w:color w:val="000000"/>
          <w:sz w:val="22"/>
          <w:szCs w:val="22"/>
          <w:lang w:val="en-GB" w:eastAsia="zh-CN"/>
        </w:rPr>
        <w:t>ed</w:t>
      </w:r>
      <w:r w:rsidR="00F47926" w:rsidRPr="00782408">
        <w:rPr>
          <w:rFonts w:ascii="Arial" w:eastAsia="Arial" w:hAnsi="Arial" w:cs="Arial"/>
          <w:color w:val="000000"/>
          <w:sz w:val="22"/>
          <w:szCs w:val="22"/>
          <w:lang w:val="en-GB" w:eastAsia="zh-CN"/>
        </w:rPr>
        <w:t xml:space="preserve"> </w:t>
      </w:r>
      <w:r w:rsidR="00DD00DA" w:rsidRPr="00782408">
        <w:rPr>
          <w:rFonts w:ascii="Arial" w:eastAsia="Arial" w:hAnsi="Arial" w:cs="Arial"/>
          <w:color w:val="000000"/>
          <w:sz w:val="22"/>
          <w:szCs w:val="22"/>
          <w:lang w:val="en-GB" w:eastAsia="zh-CN"/>
        </w:rPr>
        <w:t>embedding</w:t>
      </w:r>
      <w:r w:rsidR="003234DA" w:rsidRPr="00782408">
        <w:rPr>
          <w:rFonts w:ascii="Arial" w:eastAsia="Arial" w:hAnsi="Arial" w:cs="Arial"/>
          <w:color w:val="000000"/>
          <w:sz w:val="22"/>
          <w:szCs w:val="22"/>
          <w:lang w:val="en-GB" w:eastAsia="zh-CN"/>
        </w:rPr>
        <w:t xml:space="preserve">s </w:t>
      </w:r>
      <w:r w:rsidR="00925EE3" w:rsidRPr="00782408">
        <w:rPr>
          <w:rFonts w:ascii="Arial" w:eastAsia="Arial" w:hAnsi="Arial" w:cs="Arial"/>
          <w:color w:val="000000"/>
          <w:sz w:val="22"/>
          <w:szCs w:val="22"/>
          <w:lang w:val="en-GB" w:eastAsia="zh-CN"/>
        </w:rPr>
        <w:t>led</w:t>
      </w:r>
      <w:r w:rsidR="00A65BC7" w:rsidRPr="00782408">
        <w:rPr>
          <w:rFonts w:ascii="Arial" w:eastAsia="Arial" w:hAnsi="Arial" w:cs="Arial"/>
          <w:color w:val="000000"/>
          <w:sz w:val="22"/>
          <w:szCs w:val="22"/>
          <w:lang w:val="en-GB" w:eastAsia="zh-CN"/>
        </w:rPr>
        <w:t xml:space="preserve"> to</w:t>
      </w:r>
      <w:r w:rsidR="00925EE3" w:rsidRPr="00782408">
        <w:rPr>
          <w:rFonts w:ascii="Arial" w:eastAsia="Arial" w:hAnsi="Arial" w:cs="Arial"/>
          <w:color w:val="000000"/>
          <w:sz w:val="22"/>
          <w:szCs w:val="22"/>
          <w:lang w:val="en-GB" w:eastAsia="zh-CN"/>
        </w:rPr>
        <w:t xml:space="preserve"> </w:t>
      </w:r>
      <w:r w:rsidR="00956E86" w:rsidRPr="00782408">
        <w:rPr>
          <w:rFonts w:ascii="Arial" w:eastAsia="Arial" w:hAnsi="Arial" w:cs="Arial"/>
          <w:color w:val="000000"/>
          <w:sz w:val="22"/>
          <w:szCs w:val="22"/>
          <w:lang w:val="en-GB" w:eastAsia="zh-CN"/>
        </w:rPr>
        <w:t>reclassif</w:t>
      </w:r>
      <w:r w:rsidR="009A3964" w:rsidRPr="00782408">
        <w:rPr>
          <w:rFonts w:ascii="Arial" w:eastAsia="Arial" w:hAnsi="Arial" w:cs="Arial"/>
          <w:color w:val="000000"/>
          <w:sz w:val="22"/>
          <w:szCs w:val="22"/>
          <w:lang w:val="en-GB" w:eastAsia="zh-CN"/>
        </w:rPr>
        <w:t xml:space="preserve">ication of </w:t>
      </w:r>
      <w:r w:rsidR="00854F06" w:rsidRPr="00782408">
        <w:rPr>
          <w:rFonts w:ascii="Arial" w:eastAsia="Arial" w:hAnsi="Arial" w:cs="Arial"/>
          <w:color w:val="000000"/>
          <w:sz w:val="22"/>
          <w:szCs w:val="22"/>
          <w:lang w:val="en-GB" w:eastAsia="zh-CN"/>
        </w:rPr>
        <w:t xml:space="preserve">approximately </w:t>
      </w:r>
      <w:r w:rsidR="00956E86" w:rsidRPr="00782408">
        <w:rPr>
          <w:rFonts w:ascii="Arial" w:eastAsia="Arial" w:hAnsi="Arial" w:cs="Arial"/>
          <w:color w:val="000000"/>
          <w:sz w:val="22"/>
          <w:szCs w:val="22"/>
          <w:lang w:val="en-GB" w:eastAsia="zh-CN"/>
        </w:rPr>
        <w:t>10%</w:t>
      </w:r>
      <w:r w:rsidR="00CD6C56" w:rsidRPr="00782408">
        <w:rPr>
          <w:rFonts w:ascii="Arial" w:eastAsia="Arial" w:hAnsi="Arial" w:cs="Arial"/>
          <w:color w:val="000000"/>
          <w:sz w:val="22"/>
          <w:szCs w:val="22"/>
          <w:lang w:val="en-GB" w:eastAsia="zh-CN"/>
        </w:rPr>
        <w:t xml:space="preserve"> of hospitals</w:t>
      </w:r>
      <w:r w:rsidR="00640F83" w:rsidRPr="00782408">
        <w:rPr>
          <w:rFonts w:ascii="Arial" w:eastAsia="Arial" w:hAnsi="Arial" w:cs="Arial"/>
          <w:color w:val="000000"/>
          <w:sz w:val="22"/>
          <w:szCs w:val="22"/>
          <w:lang w:val="en-GB" w:eastAsia="zh-CN"/>
        </w:rPr>
        <w:t xml:space="preserve"> across categories of hospital performance</w:t>
      </w:r>
      <w:r w:rsidR="00BC67F5">
        <w:rPr>
          <w:rFonts w:ascii="Arial" w:eastAsia="Arial" w:hAnsi="Arial" w:cs="Arial"/>
          <w:color w:val="000000"/>
          <w:sz w:val="22"/>
          <w:szCs w:val="22"/>
          <w:lang w:val="en-GB" w:eastAsia="zh-CN"/>
        </w:rPr>
        <w:t>. This finding</w:t>
      </w:r>
      <w:r w:rsidR="00CA6FB1">
        <w:rPr>
          <w:rFonts w:ascii="Arial" w:eastAsia="Arial" w:hAnsi="Arial" w:cs="Arial"/>
          <w:color w:val="000000"/>
          <w:sz w:val="22"/>
          <w:szCs w:val="22"/>
          <w:lang w:val="en-GB" w:eastAsia="zh-CN"/>
        </w:rPr>
        <w:t xml:space="preserve"> suggest</w:t>
      </w:r>
      <w:r w:rsidR="00BC67F5">
        <w:rPr>
          <w:rFonts w:ascii="Arial" w:eastAsia="Arial" w:hAnsi="Arial" w:cs="Arial"/>
          <w:color w:val="000000"/>
          <w:sz w:val="22"/>
          <w:szCs w:val="22"/>
          <w:lang w:val="en-GB" w:eastAsia="zh-CN"/>
        </w:rPr>
        <w:t>s</w:t>
      </w:r>
      <w:r w:rsidR="00CA6FB1">
        <w:rPr>
          <w:rFonts w:ascii="Arial" w:eastAsia="Arial" w:hAnsi="Arial" w:cs="Arial"/>
          <w:color w:val="000000"/>
          <w:sz w:val="22"/>
          <w:szCs w:val="22"/>
          <w:lang w:val="en-GB" w:eastAsia="zh-CN"/>
        </w:rPr>
        <w:t xml:space="preserve"> that </w:t>
      </w:r>
      <w:r w:rsidR="00BC67F5">
        <w:rPr>
          <w:rFonts w:ascii="Arial" w:hAnsi="Arial" w:cs="Arial"/>
          <w:color w:val="000000" w:themeColor="text1"/>
          <w:sz w:val="22"/>
          <w:szCs w:val="22"/>
        </w:rPr>
        <w:t>prediction models that incorporate new methods classify hospitals differently than traditional regression-based approaches and that their role</w:t>
      </w:r>
      <w:r w:rsidR="00E76D85">
        <w:rPr>
          <w:rFonts w:ascii="Arial" w:hAnsi="Arial" w:cs="Arial"/>
          <w:color w:val="000000" w:themeColor="text1"/>
          <w:sz w:val="22"/>
          <w:szCs w:val="22"/>
        </w:rPr>
        <w:t xml:space="preserve"> in </w:t>
      </w:r>
      <w:r w:rsidR="0036384F" w:rsidRPr="00315F5C">
        <w:rPr>
          <w:rFonts w:ascii="Arial" w:hAnsi="Arial" w:cs="Arial"/>
          <w:color w:val="000000" w:themeColor="text1"/>
          <w:sz w:val="22"/>
          <w:szCs w:val="22"/>
        </w:rPr>
        <w:t>assessing hospital performance warrants further investigation.</w:t>
      </w:r>
      <w:r w:rsidR="0036384F">
        <w:rPr>
          <w:rFonts w:ascii="Arial" w:hAnsi="Arial" w:cs="Arial"/>
          <w:color w:val="000000" w:themeColor="text1"/>
          <w:sz w:val="22"/>
          <w:szCs w:val="22"/>
        </w:rPr>
        <w:t xml:space="preserve"> </w:t>
      </w:r>
      <w:r w:rsidR="00490171">
        <w:rPr>
          <w:rFonts w:ascii="Arial" w:eastAsia="Arial" w:hAnsi="Arial" w:cs="Arial"/>
          <w:color w:val="000000"/>
          <w:sz w:val="22"/>
          <w:szCs w:val="22"/>
          <w:lang w:val="en-GB" w:eastAsia="zh-CN"/>
        </w:rPr>
        <w:t xml:space="preserve"> </w:t>
      </w:r>
      <w:r w:rsidR="0000534E">
        <w:rPr>
          <w:rFonts w:ascii="Arial" w:eastAsia="Arial" w:hAnsi="Arial" w:cs="Arial"/>
          <w:color w:val="000000"/>
          <w:sz w:val="22"/>
          <w:szCs w:val="22"/>
          <w:lang w:val="en-GB" w:eastAsia="zh-CN"/>
        </w:rPr>
        <w:t xml:space="preserve"> </w:t>
      </w:r>
    </w:p>
    <w:p w14:paraId="5121DF6C" w14:textId="77777777" w:rsidR="00895F46" w:rsidRDefault="00895F46" w:rsidP="001154D7">
      <w:pPr>
        <w:spacing w:line="480" w:lineRule="auto"/>
        <w:outlineLvl w:val="0"/>
        <w:rPr>
          <w:rFonts w:ascii="Arial" w:hAnsi="Arial" w:cs="Arial"/>
          <w:sz w:val="22"/>
          <w:szCs w:val="22"/>
        </w:rPr>
      </w:pPr>
    </w:p>
    <w:p w14:paraId="03DC4A83" w14:textId="784ABCE3" w:rsidR="00544922" w:rsidRDefault="00544922" w:rsidP="001154D7">
      <w:pPr>
        <w:spacing w:line="480" w:lineRule="auto"/>
        <w:outlineLvl w:val="0"/>
        <w:rPr>
          <w:rFonts w:ascii="Arial" w:hAnsi="Arial" w:cs="Arial"/>
          <w:sz w:val="22"/>
          <w:szCs w:val="22"/>
        </w:rPr>
      </w:pPr>
    </w:p>
    <w:p w14:paraId="71C0380D" w14:textId="77777777" w:rsidR="00956E86" w:rsidRDefault="00956E86" w:rsidP="00956E86">
      <w:pPr>
        <w:spacing w:line="480" w:lineRule="auto"/>
        <w:outlineLvl w:val="0"/>
        <w:rPr>
          <w:rFonts w:ascii="Arial" w:hAnsi="Arial" w:cs="Arial"/>
          <w:sz w:val="22"/>
          <w:szCs w:val="22"/>
        </w:rPr>
      </w:pPr>
    </w:p>
    <w:p w14:paraId="410FF078" w14:textId="624529B5" w:rsidR="00410092" w:rsidRDefault="00410092" w:rsidP="00782408">
      <w:pPr>
        <w:spacing w:line="480" w:lineRule="auto"/>
        <w:rPr>
          <w:rFonts w:ascii="Arial" w:hAnsi="Arial" w:cs="Arial"/>
          <w:b/>
          <w:sz w:val="22"/>
          <w:szCs w:val="22"/>
        </w:rPr>
      </w:pPr>
      <w:r>
        <w:rPr>
          <w:rFonts w:ascii="Arial" w:hAnsi="Arial" w:cs="Arial"/>
          <w:b/>
          <w:sz w:val="22"/>
          <w:szCs w:val="22"/>
        </w:rPr>
        <w:br w:type="page"/>
      </w:r>
    </w:p>
    <w:p w14:paraId="5916F36A" w14:textId="77777777" w:rsidR="00FF5E77" w:rsidRPr="009931E3" w:rsidRDefault="00FF5E77" w:rsidP="00DD0925">
      <w:pPr>
        <w:rPr>
          <w:del w:id="150" w:author="Nallamothu, Brahmajee" w:date="2019-12-16T12:13:00Z"/>
          <w:rFonts w:ascii="Arial" w:hAnsi="Arial" w:cs="Arial"/>
          <w:sz w:val="22"/>
          <w:szCs w:val="22"/>
        </w:rPr>
      </w:pPr>
      <w:del w:id="151" w:author="Nallamothu, Brahmajee" w:date="2019-12-16T12:13:00Z">
        <w:r w:rsidRPr="009931E3">
          <w:rPr>
            <w:rFonts w:ascii="Arial" w:hAnsi="Arial" w:cs="Arial"/>
            <w:b/>
            <w:sz w:val="22"/>
            <w:szCs w:val="22"/>
          </w:rPr>
          <w:lastRenderedPageBreak/>
          <w:delText>INTRODUCTIO</w:delText>
        </w:r>
        <w:r w:rsidRPr="009931E3">
          <w:rPr>
            <w:rFonts w:ascii="Arial" w:hAnsi="Arial" w:cs="Arial"/>
            <w:sz w:val="22"/>
            <w:szCs w:val="22"/>
          </w:rPr>
          <w:delText>N</w:delText>
        </w:r>
      </w:del>
    </w:p>
    <w:p w14:paraId="426B8DE7" w14:textId="17521FC2" w:rsidR="00FF5E77" w:rsidRPr="009931E3" w:rsidRDefault="00324252" w:rsidP="00D75E0F">
      <w:pPr>
        <w:pStyle w:val="Heading1"/>
        <w:rPr>
          <w:ins w:id="152" w:author="Nallamothu, Brahmajee" w:date="2019-12-16T12:13:00Z"/>
        </w:rPr>
      </w:pPr>
      <w:ins w:id="153" w:author="Nallamothu, Brahmajee" w:date="2019-12-16T12:13:00Z">
        <w:r w:rsidRPr="009931E3">
          <w:t>I</w:t>
        </w:r>
        <w:r>
          <w:t>ntroduction</w:t>
        </w:r>
      </w:ins>
    </w:p>
    <w:p w14:paraId="332FA7C4" w14:textId="77777777" w:rsidR="00FF5E77" w:rsidRPr="009931E3" w:rsidRDefault="00FF5E77" w:rsidP="00FF5E77">
      <w:pPr>
        <w:spacing w:line="360" w:lineRule="auto"/>
        <w:rPr>
          <w:rFonts w:ascii="Arial" w:hAnsi="Arial" w:cs="Arial"/>
          <w:sz w:val="22"/>
          <w:szCs w:val="22"/>
        </w:rPr>
      </w:pPr>
    </w:p>
    <w:p w14:paraId="3581EC51" w14:textId="449905E1" w:rsidR="008F5B80" w:rsidRPr="008F5B80" w:rsidRDefault="008F5B80">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Change w:id="154" w:author="Nallamothu, Brahmajee" w:date="2019-12-16T12:13:00Z">
          <w:pPr>
            <w:pBdr>
              <w:top w:val="nil"/>
              <w:left w:val="nil"/>
              <w:bottom w:val="nil"/>
              <w:right w:val="nil"/>
              <w:between w:val="nil"/>
            </w:pBdr>
            <w:spacing w:line="480" w:lineRule="auto"/>
          </w:pPr>
        </w:pPrChange>
      </w:pPr>
      <w:r w:rsidRPr="008F5B80">
        <w:rPr>
          <w:rFonts w:ascii="Arial" w:eastAsia="Arial" w:hAnsi="Arial" w:cs="Arial"/>
          <w:color w:val="000000"/>
          <w:sz w:val="22"/>
          <w:szCs w:val="22"/>
          <w:lang w:val="en-GB" w:eastAsia="zh-CN"/>
        </w:rPr>
        <w:t xml:space="preserve">Approximately </w:t>
      </w:r>
      <w:r w:rsidR="008609DD">
        <w:rPr>
          <w:rFonts w:ascii="Arial" w:eastAsia="Arial" w:hAnsi="Arial" w:cs="Arial"/>
          <w:color w:val="000000"/>
          <w:sz w:val="22"/>
          <w:szCs w:val="22"/>
          <w:lang w:val="en-GB" w:eastAsia="zh-CN"/>
        </w:rPr>
        <w:t>15</w:t>
      </w:r>
      <w:r w:rsidRPr="008F5B80">
        <w:rPr>
          <w:rFonts w:ascii="Arial" w:eastAsia="Arial" w:hAnsi="Arial" w:cs="Arial"/>
          <w:color w:val="000000"/>
          <w:sz w:val="22"/>
          <w:szCs w:val="22"/>
          <w:lang w:val="en-GB" w:eastAsia="zh-CN"/>
        </w:rPr>
        <w:t>% of patients discharged after an acute hospitalization are readmitted within 30 days, leading to potentially worse clinical outcomes and billions of dollars in healthcare costs</w:t>
      </w:r>
      <w:r w:rsidR="00886166">
        <w:rPr>
          <w:rFonts w:ascii="Arial" w:eastAsia="Arial" w:hAnsi="Arial" w:cs="Arial"/>
          <w:color w:val="000000"/>
          <w:sz w:val="22"/>
          <w:szCs w:val="22"/>
          <w:lang w:val="en-GB" w:eastAsia="zh-CN"/>
        </w:rPr>
        <w:t xml:space="preserve"> [1]</w:t>
      </w:r>
      <w:r w:rsidRPr="008F5B80">
        <w:rPr>
          <w:rFonts w:ascii="Arial" w:eastAsia="Arial" w:hAnsi="Arial" w:cs="Arial"/>
          <w:color w:val="000000"/>
          <w:sz w:val="22"/>
          <w:szCs w:val="22"/>
          <w:lang w:val="en-GB" w:eastAsia="zh-CN"/>
        </w:rPr>
        <w:t>.</w:t>
      </w:r>
      <w:r w:rsidR="00886166" w:rsidRPr="008F5B80" w:rsidDel="00886166">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Given these concerns, </w:t>
      </w:r>
      <w:r w:rsidR="005E3485">
        <w:rPr>
          <w:rFonts w:ascii="Arial" w:eastAsia="Arial" w:hAnsi="Arial" w:cs="Arial"/>
          <w:color w:val="000000"/>
          <w:sz w:val="22"/>
          <w:szCs w:val="22"/>
          <w:lang w:val="en-GB" w:eastAsia="zh-CN"/>
        </w:rPr>
        <w:t xml:space="preserve">multiple quality efforts have been instituted in recent years to reduce readmissions in the United States. For example, </w:t>
      </w:r>
      <w:r w:rsidRPr="008F5B80">
        <w:rPr>
          <w:rFonts w:ascii="Arial" w:eastAsia="Arial" w:hAnsi="Arial" w:cs="Arial"/>
          <w:color w:val="000000"/>
          <w:sz w:val="22"/>
          <w:szCs w:val="22"/>
          <w:lang w:val="en-GB" w:eastAsia="zh-CN"/>
        </w:rPr>
        <w:t xml:space="preserve">the Medicare Hospital Readmission Reduction Program (HRRP) was created as part of the Patient Protection and Affordable Care Act </w:t>
      </w:r>
      <w:r w:rsidR="005E3485">
        <w:rPr>
          <w:rFonts w:ascii="Arial" w:eastAsia="Arial" w:hAnsi="Arial" w:cs="Arial"/>
          <w:color w:val="000000"/>
          <w:sz w:val="22"/>
          <w:szCs w:val="22"/>
          <w:lang w:val="en-GB" w:eastAsia="zh-CN"/>
        </w:rPr>
        <w:t>and</w:t>
      </w:r>
      <w:r w:rsidRPr="008F5B80">
        <w:rPr>
          <w:rFonts w:ascii="Arial" w:eastAsia="Arial" w:hAnsi="Arial" w:cs="Arial"/>
          <w:color w:val="000000"/>
          <w:sz w:val="22"/>
          <w:szCs w:val="22"/>
          <w:lang w:val="en-GB" w:eastAsia="zh-CN"/>
        </w:rPr>
        <w:t xml:space="preserve"> financially penalize</w:t>
      </w:r>
      <w:r w:rsidR="005E3485">
        <w:rPr>
          <w:rFonts w:ascii="Arial" w:eastAsia="Arial" w:hAnsi="Arial" w:cs="Arial"/>
          <w:color w:val="000000"/>
          <w:sz w:val="22"/>
          <w:szCs w:val="22"/>
          <w:lang w:val="en-GB" w:eastAsia="zh-CN"/>
        </w:rPr>
        <w:t>s</w:t>
      </w:r>
      <w:r w:rsidRPr="008F5B80">
        <w:rPr>
          <w:rFonts w:ascii="Arial" w:eastAsia="Arial" w:hAnsi="Arial" w:cs="Arial"/>
          <w:color w:val="000000"/>
          <w:sz w:val="22"/>
          <w:szCs w:val="22"/>
          <w:lang w:val="en-GB" w:eastAsia="zh-CN"/>
        </w:rPr>
        <w:t xml:space="preserve"> U.S. hospitals with excess 30-day readmission rates among Medicare beneficiaries</w:t>
      </w:r>
      <w:r w:rsidR="0037361A">
        <w:rPr>
          <w:rFonts w:ascii="Arial" w:eastAsia="Arial" w:hAnsi="Arial" w:cs="Arial"/>
          <w:color w:val="000000"/>
          <w:sz w:val="22"/>
          <w:szCs w:val="22"/>
          <w:lang w:val="en-GB" w:eastAsia="zh-CN"/>
        </w:rPr>
        <w:t xml:space="preserve"> [2,3]</w:t>
      </w:r>
      <w:r w:rsidRPr="008F5B80">
        <w:rPr>
          <w:rFonts w:ascii="Arial" w:eastAsia="Arial" w:hAnsi="Arial" w:cs="Arial"/>
          <w:color w:val="000000"/>
          <w:sz w:val="22"/>
          <w:szCs w:val="22"/>
          <w:lang w:val="en-GB" w:eastAsia="zh-CN"/>
        </w:rPr>
        <w:t>. Similar programs are being launched for patients with commercial insurance with the goal of further incentivizing hospitals to reduce readmissions</w:t>
      </w:r>
      <w:r w:rsidR="00CF62D4">
        <w:rPr>
          <w:rFonts w:ascii="Arial" w:eastAsia="Arial" w:hAnsi="Arial" w:cs="Arial"/>
          <w:color w:val="000000"/>
          <w:sz w:val="22"/>
          <w:szCs w:val="22"/>
          <w:lang w:val="en-GB" w:eastAsia="zh-CN"/>
        </w:rPr>
        <w:t xml:space="preserve"> [4,5]</w:t>
      </w:r>
      <w:r w:rsidRPr="008F5B80">
        <w:rPr>
          <w:rFonts w:ascii="Arial" w:eastAsia="Arial" w:hAnsi="Arial" w:cs="Arial"/>
          <w:color w:val="000000"/>
          <w:sz w:val="22"/>
          <w:szCs w:val="22"/>
          <w:lang w:val="en-GB" w:eastAsia="zh-CN"/>
        </w:rPr>
        <w:t>.</w:t>
      </w:r>
      <w:r w:rsidR="00CF62D4" w:rsidRPr="008F5B80" w:rsidDel="00CF62D4">
        <w:rPr>
          <w:rFonts w:ascii="Arial" w:eastAsia="Arial" w:hAnsi="Arial" w:cs="Arial"/>
          <w:color w:val="000000"/>
          <w:sz w:val="22"/>
          <w:szCs w:val="22"/>
          <w:lang w:val="en-GB" w:eastAsia="zh-CN"/>
        </w:rPr>
        <w:t xml:space="preserve"> </w:t>
      </w:r>
    </w:p>
    <w:p w14:paraId="608519E6" w14:textId="77777777" w:rsidR="008F5B80" w:rsidRPr="008F5B80" w:rsidRDefault="008F5B80" w:rsidP="008F5B80">
      <w:pPr>
        <w:pBdr>
          <w:top w:val="nil"/>
          <w:left w:val="nil"/>
          <w:bottom w:val="nil"/>
          <w:right w:val="nil"/>
          <w:between w:val="nil"/>
        </w:pBdr>
        <w:spacing w:line="480" w:lineRule="auto"/>
        <w:rPr>
          <w:del w:id="155" w:author="Nallamothu, Brahmajee" w:date="2019-12-16T12:13:00Z"/>
          <w:rFonts w:ascii="Arial" w:eastAsia="Arial" w:hAnsi="Arial" w:cs="Arial"/>
          <w:color w:val="000000"/>
          <w:sz w:val="22"/>
          <w:szCs w:val="22"/>
          <w:lang w:val="en-GB" w:eastAsia="zh-CN"/>
        </w:rPr>
      </w:pPr>
    </w:p>
    <w:p w14:paraId="283CB6CE" w14:textId="6D3F7813" w:rsidR="008F5B80" w:rsidRPr="008F5B80" w:rsidRDefault="008F5B80">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Change w:id="156" w:author="Nallamothu, Brahmajee" w:date="2019-12-16T12:13:00Z">
          <w:pPr>
            <w:pBdr>
              <w:top w:val="nil"/>
              <w:left w:val="nil"/>
              <w:bottom w:val="nil"/>
              <w:right w:val="nil"/>
              <w:between w:val="nil"/>
            </w:pBdr>
            <w:spacing w:line="480" w:lineRule="auto"/>
          </w:pPr>
        </w:pPrChange>
      </w:pPr>
      <w:r w:rsidRPr="008F5B80">
        <w:rPr>
          <w:rFonts w:ascii="Arial" w:eastAsia="Arial" w:hAnsi="Arial" w:cs="Arial"/>
          <w:color w:val="000000"/>
          <w:sz w:val="22"/>
          <w:szCs w:val="22"/>
          <w:lang w:val="en-GB" w:eastAsia="zh-CN"/>
        </w:rPr>
        <w:t>Not surprisingly, the development of the</w:t>
      </w:r>
      <w:r w:rsidR="005E3485">
        <w:rPr>
          <w:rFonts w:ascii="Arial" w:eastAsia="Arial" w:hAnsi="Arial" w:cs="Arial"/>
          <w:color w:val="000000"/>
          <w:sz w:val="22"/>
          <w:szCs w:val="22"/>
          <w:lang w:val="en-GB" w:eastAsia="zh-CN"/>
        </w:rPr>
        <w:t>se programs</w:t>
      </w:r>
      <w:r w:rsidRPr="008F5B80">
        <w:rPr>
          <w:rFonts w:ascii="Arial" w:eastAsia="Arial" w:hAnsi="Arial" w:cs="Arial"/>
          <w:color w:val="000000"/>
          <w:sz w:val="22"/>
          <w:szCs w:val="22"/>
          <w:lang w:val="en-GB" w:eastAsia="zh-CN"/>
        </w:rPr>
        <w:t xml:space="preserve"> has led to </w:t>
      </w:r>
      <w:r w:rsidR="005E3485">
        <w:rPr>
          <w:rFonts w:ascii="Arial" w:eastAsia="Arial" w:hAnsi="Arial" w:cs="Arial"/>
          <w:color w:val="000000"/>
          <w:sz w:val="22"/>
          <w:szCs w:val="22"/>
          <w:lang w:val="en-GB" w:eastAsia="zh-CN"/>
        </w:rPr>
        <w:t xml:space="preserve">an </w:t>
      </w:r>
      <w:r w:rsidRPr="008F5B80">
        <w:rPr>
          <w:rFonts w:ascii="Arial" w:eastAsia="Arial" w:hAnsi="Arial" w:cs="Arial"/>
          <w:color w:val="000000"/>
          <w:sz w:val="22"/>
          <w:szCs w:val="22"/>
          <w:lang w:val="en-GB" w:eastAsia="zh-CN"/>
        </w:rPr>
        <w:t>increased demand for statistical models that accurately predict readmissions using available healthcare claims data. As the likelihood of readmission is related to key input features of patients</w:t>
      </w:r>
      <w:r w:rsidR="00BC67F5">
        <w:rPr>
          <w:rFonts w:ascii="Arial" w:eastAsia="Arial" w:hAnsi="Arial" w:cs="Arial"/>
          <w:color w:val="000000"/>
          <w:sz w:val="22"/>
          <w:szCs w:val="22"/>
          <w:lang w:val="en-GB" w:eastAsia="zh-CN"/>
        </w:rPr>
        <w:t xml:space="preserve"> (e.g., age and co-morbidities)</w:t>
      </w:r>
      <w:r w:rsidRPr="008F5B80">
        <w:rPr>
          <w:rFonts w:ascii="Arial" w:eastAsia="Arial" w:hAnsi="Arial" w:cs="Arial"/>
          <w:color w:val="000000"/>
          <w:sz w:val="22"/>
          <w:szCs w:val="22"/>
          <w:lang w:val="en-GB" w:eastAsia="zh-CN"/>
        </w:rPr>
        <w:t xml:space="preserve">, differences in the distribution of patients across hospitals based on such features may lead to unfair penalization of hospitals that care for more at-risk individuals. Therefore, </w:t>
      </w:r>
      <w:r w:rsidR="00FC25A2">
        <w:rPr>
          <w:rFonts w:ascii="Arial" w:eastAsia="Arial" w:hAnsi="Arial" w:cs="Arial"/>
          <w:color w:val="000000"/>
          <w:sz w:val="22"/>
          <w:szCs w:val="22"/>
          <w:lang w:val="en-GB" w:eastAsia="zh-CN"/>
        </w:rPr>
        <w:t xml:space="preserve">using </w:t>
      </w:r>
      <w:del w:id="157" w:author="Nallamothu, Brahmajee" w:date="2019-12-16T12:13:00Z">
        <w:r w:rsidR="00BC67F5">
          <w:rPr>
            <w:rFonts w:ascii="Arial" w:eastAsia="Arial" w:hAnsi="Arial" w:cs="Arial"/>
            <w:color w:val="000000"/>
            <w:sz w:val="22"/>
            <w:szCs w:val="22"/>
            <w:lang w:val="en-GB" w:eastAsia="zh-CN"/>
          </w:rPr>
          <w:delText>prediction</w:delText>
        </w:r>
        <w:r w:rsidR="00FC25A2">
          <w:rPr>
            <w:rFonts w:ascii="Arial" w:eastAsia="Arial" w:hAnsi="Arial" w:cs="Arial"/>
            <w:color w:val="000000"/>
            <w:sz w:val="22"/>
            <w:szCs w:val="22"/>
            <w:lang w:val="en-GB" w:eastAsia="zh-CN"/>
          </w:rPr>
          <w:delText xml:space="preserve"> </w:delText>
        </w:r>
      </w:del>
      <w:r w:rsidR="00FC25A2">
        <w:rPr>
          <w:rFonts w:ascii="Arial" w:eastAsia="Arial" w:hAnsi="Arial" w:cs="Arial"/>
          <w:color w:val="000000"/>
          <w:sz w:val="22"/>
          <w:szCs w:val="22"/>
          <w:lang w:val="en-GB" w:eastAsia="zh-CN"/>
        </w:rPr>
        <w:t>statistical</w:t>
      </w:r>
      <w:ins w:id="158" w:author="Nallamothu, Brahmajee" w:date="2019-12-16T12:13:00Z">
        <w:r w:rsidR="00FC25A2">
          <w:rPr>
            <w:rFonts w:ascii="Arial" w:eastAsia="Arial" w:hAnsi="Arial" w:cs="Arial"/>
            <w:color w:val="000000"/>
            <w:sz w:val="22"/>
            <w:szCs w:val="22"/>
            <w:lang w:val="en-GB" w:eastAsia="zh-CN"/>
          </w:rPr>
          <w:t xml:space="preserve"> </w:t>
        </w:r>
        <w:r w:rsidR="00E916F0">
          <w:rPr>
            <w:rFonts w:ascii="Arial" w:eastAsia="Arial" w:hAnsi="Arial" w:cs="Arial"/>
            <w:color w:val="000000"/>
            <w:sz w:val="22"/>
            <w:szCs w:val="22"/>
            <w:lang w:val="en-GB" w:eastAsia="zh-CN"/>
          </w:rPr>
          <w:t>prediction</w:t>
        </w:r>
      </w:ins>
      <w:r w:rsidR="00E916F0">
        <w:rPr>
          <w:rFonts w:ascii="Arial" w:eastAsia="Arial" w:hAnsi="Arial" w:cs="Arial"/>
          <w:color w:val="000000"/>
          <w:sz w:val="22"/>
          <w:szCs w:val="22"/>
          <w:lang w:val="en-GB" w:eastAsia="zh-CN"/>
        </w:rPr>
        <w:t xml:space="preserve"> </w:t>
      </w:r>
      <w:r w:rsidR="00D63352">
        <w:rPr>
          <w:rFonts w:ascii="Arial" w:eastAsia="Arial" w:hAnsi="Arial" w:cs="Arial"/>
          <w:color w:val="000000"/>
          <w:sz w:val="22"/>
          <w:szCs w:val="22"/>
          <w:lang w:val="en-GB" w:eastAsia="zh-CN"/>
        </w:rPr>
        <w:t xml:space="preserve">models </w:t>
      </w:r>
      <w:r w:rsidRPr="008F5B80">
        <w:rPr>
          <w:rFonts w:ascii="Arial" w:eastAsia="Arial" w:hAnsi="Arial" w:cs="Arial"/>
          <w:color w:val="000000"/>
          <w:sz w:val="22"/>
          <w:szCs w:val="22"/>
          <w:lang w:val="en-GB" w:eastAsia="zh-CN"/>
        </w:rPr>
        <w:t>to adjust for patient risk across hospitals is a major priority for accountability programs</w:t>
      </w:r>
      <w:r w:rsidR="00E31994">
        <w:rPr>
          <w:rFonts w:ascii="Arial" w:eastAsia="Arial" w:hAnsi="Arial" w:cs="Arial"/>
          <w:color w:val="000000"/>
          <w:sz w:val="22"/>
          <w:szCs w:val="22"/>
          <w:lang w:val="en-GB" w:eastAsia="zh-CN"/>
        </w:rPr>
        <w:t xml:space="preserve"> [6]</w:t>
      </w:r>
      <w:r w:rsidRPr="008F5B80">
        <w:rPr>
          <w:rFonts w:ascii="Arial" w:eastAsia="Arial" w:hAnsi="Arial" w:cs="Arial"/>
          <w:color w:val="000000"/>
          <w:sz w:val="22"/>
          <w:szCs w:val="22"/>
          <w:lang w:val="en-GB" w:eastAsia="zh-CN"/>
        </w:rPr>
        <w:t xml:space="preserve">. However, the performance of </w:t>
      </w:r>
      <w:r w:rsidR="00BC67F5">
        <w:rPr>
          <w:rFonts w:ascii="Arial" w:eastAsia="Arial" w:hAnsi="Arial" w:cs="Arial"/>
          <w:color w:val="000000"/>
          <w:sz w:val="22"/>
          <w:szCs w:val="22"/>
          <w:lang w:val="en-GB" w:eastAsia="zh-CN"/>
        </w:rPr>
        <w:t>prediction</w:t>
      </w:r>
      <w:r w:rsidR="00030678"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models </w:t>
      </w:r>
      <w:r w:rsidR="00D86EF7">
        <w:rPr>
          <w:rFonts w:ascii="Arial" w:eastAsia="Arial" w:hAnsi="Arial" w:cs="Arial"/>
          <w:color w:val="000000"/>
          <w:sz w:val="22"/>
          <w:szCs w:val="22"/>
          <w:lang w:val="en-GB" w:eastAsia="zh-CN"/>
        </w:rPr>
        <w:t>for</w:t>
      </w:r>
      <w:r w:rsidRPr="008F5B80">
        <w:rPr>
          <w:rFonts w:ascii="Arial" w:eastAsia="Arial" w:hAnsi="Arial" w:cs="Arial"/>
          <w:color w:val="000000"/>
          <w:sz w:val="22"/>
          <w:szCs w:val="22"/>
          <w:lang w:val="en-GB" w:eastAsia="zh-CN"/>
        </w:rPr>
        <w:t xml:space="preserve"> readmissions </w:t>
      </w:r>
      <w:r w:rsidR="00BC67F5">
        <w:rPr>
          <w:rFonts w:ascii="Arial" w:eastAsia="Arial" w:hAnsi="Arial" w:cs="Arial"/>
          <w:color w:val="000000"/>
          <w:sz w:val="22"/>
          <w:szCs w:val="22"/>
          <w:lang w:val="en-GB" w:eastAsia="zh-CN"/>
        </w:rPr>
        <w:t>have been generally</w:t>
      </w:r>
      <w:r w:rsidRPr="008F5B80">
        <w:rPr>
          <w:rFonts w:ascii="Arial" w:eastAsia="Arial" w:hAnsi="Arial" w:cs="Arial"/>
          <w:color w:val="000000"/>
          <w:sz w:val="22"/>
          <w:szCs w:val="22"/>
          <w:lang w:val="en-GB" w:eastAsia="zh-CN"/>
        </w:rPr>
        <w:t xml:space="preserve"> poor. For example, existing methods </w:t>
      </w:r>
      <w:r w:rsidR="005E3485">
        <w:rPr>
          <w:rFonts w:ascii="Arial" w:eastAsia="Arial" w:hAnsi="Arial" w:cs="Arial"/>
          <w:color w:val="000000"/>
          <w:sz w:val="22"/>
          <w:szCs w:val="22"/>
          <w:lang w:val="en-GB" w:eastAsia="zh-CN"/>
        </w:rPr>
        <w:t>that</w:t>
      </w:r>
      <w:r w:rsidRPr="008F5B80">
        <w:rPr>
          <w:rFonts w:ascii="Arial" w:eastAsia="Arial" w:hAnsi="Arial" w:cs="Arial"/>
          <w:color w:val="000000"/>
          <w:sz w:val="22"/>
          <w:szCs w:val="22"/>
          <w:lang w:val="en-GB" w:eastAsia="zh-CN"/>
        </w:rPr>
        <w:t xml:space="preserve"> rely on regression</w:t>
      </w:r>
      <w:r w:rsidR="005E3485">
        <w:rPr>
          <w:rFonts w:ascii="Arial" w:eastAsia="Arial" w:hAnsi="Arial" w:cs="Arial"/>
          <w:color w:val="000000"/>
          <w:sz w:val="22"/>
          <w:szCs w:val="22"/>
          <w:lang w:val="en-GB" w:eastAsia="zh-CN"/>
        </w:rPr>
        <w:t>-based</w:t>
      </w:r>
      <w:r w:rsidRPr="008F5B80">
        <w:rPr>
          <w:rFonts w:ascii="Arial" w:eastAsia="Arial" w:hAnsi="Arial" w:cs="Arial"/>
          <w:color w:val="000000"/>
          <w:sz w:val="22"/>
          <w:szCs w:val="22"/>
          <w:lang w:val="en-GB" w:eastAsia="zh-CN"/>
        </w:rPr>
        <w:t xml:space="preserve"> models report area under the curve (AUC) for the receiver operating characteristic in the range of 0.63 to 0.65, suggesting limited discrimination for prediction</w:t>
      </w:r>
      <w:r w:rsidR="003C2AF3">
        <w:rPr>
          <w:rFonts w:ascii="Arial" w:eastAsia="Arial" w:hAnsi="Arial" w:cs="Arial"/>
          <w:color w:val="000000"/>
          <w:sz w:val="22"/>
          <w:szCs w:val="22"/>
          <w:lang w:val="en-GB" w:eastAsia="zh-CN"/>
        </w:rPr>
        <w:t xml:space="preserve"> [7,8]</w:t>
      </w:r>
      <w:r w:rsidRPr="008F5B80">
        <w:rPr>
          <w:rFonts w:ascii="Arial" w:eastAsia="Arial" w:hAnsi="Arial" w:cs="Arial"/>
          <w:color w:val="000000"/>
          <w:sz w:val="22"/>
          <w:szCs w:val="22"/>
          <w:lang w:val="en-GB" w:eastAsia="zh-CN"/>
        </w:rPr>
        <w:t xml:space="preserve">. Recent use of more flexible </w:t>
      </w:r>
      <w:r w:rsidR="001C17A6">
        <w:rPr>
          <w:rFonts w:ascii="Arial" w:eastAsia="Arial" w:hAnsi="Arial" w:cs="Arial"/>
          <w:color w:val="000000"/>
          <w:sz w:val="22"/>
          <w:szCs w:val="22"/>
          <w:lang w:val="en-GB" w:eastAsia="zh-CN"/>
        </w:rPr>
        <w:t>predicti</w:t>
      </w:r>
      <w:r w:rsidR="00BC67F5">
        <w:rPr>
          <w:rFonts w:ascii="Arial" w:eastAsia="Arial" w:hAnsi="Arial" w:cs="Arial"/>
          <w:color w:val="000000"/>
          <w:sz w:val="22"/>
          <w:szCs w:val="22"/>
          <w:lang w:val="en-GB" w:eastAsia="zh-CN"/>
        </w:rPr>
        <w:t>on</w:t>
      </w:r>
      <w:r w:rsidR="001C17A6"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models that leverage machine learning algorithms, such as random forest and traditional </w:t>
      </w:r>
      <w:r w:rsidR="005E3485">
        <w:rPr>
          <w:rFonts w:ascii="Arial" w:eastAsia="Arial" w:hAnsi="Arial" w:cs="Arial"/>
          <w:color w:val="000000"/>
          <w:sz w:val="22"/>
          <w:szCs w:val="22"/>
          <w:lang w:val="en-GB" w:eastAsia="zh-CN"/>
        </w:rPr>
        <w:t xml:space="preserve">artificial </w:t>
      </w:r>
      <w:r w:rsidRPr="008F5B80">
        <w:rPr>
          <w:rFonts w:ascii="Arial" w:eastAsia="Arial" w:hAnsi="Arial" w:cs="Arial"/>
          <w:color w:val="000000"/>
          <w:sz w:val="22"/>
          <w:szCs w:val="22"/>
          <w:lang w:val="en-GB" w:eastAsia="zh-CN"/>
        </w:rPr>
        <w:t>neural network</w:t>
      </w:r>
      <w:r w:rsidR="005E3485">
        <w:rPr>
          <w:rFonts w:ascii="Arial" w:eastAsia="Arial" w:hAnsi="Arial" w:cs="Arial"/>
          <w:color w:val="000000"/>
          <w:sz w:val="22"/>
          <w:szCs w:val="22"/>
          <w:lang w:val="en-GB" w:eastAsia="zh-CN"/>
        </w:rPr>
        <w:t xml:space="preserve"> (ANN) models</w:t>
      </w:r>
      <w:r w:rsidRPr="008F5B80">
        <w:rPr>
          <w:rFonts w:ascii="Arial" w:eastAsia="Arial" w:hAnsi="Arial" w:cs="Arial"/>
          <w:color w:val="000000"/>
          <w:sz w:val="22"/>
          <w:szCs w:val="22"/>
          <w:lang w:val="en-GB" w:eastAsia="zh-CN"/>
        </w:rPr>
        <w:t>, have attempted to address this limitation with minimal improvements</w:t>
      </w:r>
      <w:r w:rsidR="005E278D">
        <w:rPr>
          <w:rFonts w:ascii="Arial" w:eastAsia="Arial" w:hAnsi="Arial" w:cs="Arial"/>
          <w:color w:val="000000"/>
          <w:sz w:val="22"/>
          <w:szCs w:val="22"/>
          <w:lang w:val="en-GB" w:eastAsia="zh-CN"/>
        </w:rPr>
        <w:t xml:space="preserve"> [9-11]</w:t>
      </w:r>
      <w:r w:rsidRPr="008F5B80">
        <w:rPr>
          <w:rFonts w:ascii="Arial" w:eastAsia="Arial" w:hAnsi="Arial" w:cs="Arial"/>
          <w:color w:val="000000"/>
          <w:sz w:val="22"/>
          <w:szCs w:val="22"/>
          <w:lang w:val="en-GB" w:eastAsia="zh-CN"/>
        </w:rPr>
        <w:t xml:space="preserve">. </w:t>
      </w:r>
    </w:p>
    <w:p w14:paraId="36EE63D8" w14:textId="77777777" w:rsidR="008F5B80" w:rsidRPr="008F5B80" w:rsidRDefault="008F5B80" w:rsidP="008F5B80">
      <w:pPr>
        <w:pBdr>
          <w:top w:val="nil"/>
          <w:left w:val="nil"/>
          <w:bottom w:val="nil"/>
          <w:right w:val="nil"/>
          <w:between w:val="nil"/>
        </w:pBdr>
        <w:spacing w:line="480" w:lineRule="auto"/>
        <w:rPr>
          <w:del w:id="159" w:author="Nallamothu, Brahmajee" w:date="2019-12-16T12:13:00Z"/>
          <w:rFonts w:ascii="Arial" w:eastAsia="Arial" w:hAnsi="Arial" w:cs="Arial"/>
          <w:color w:val="000000"/>
          <w:sz w:val="22"/>
          <w:szCs w:val="22"/>
          <w:lang w:val="en-GB" w:eastAsia="zh-CN"/>
        </w:rPr>
      </w:pPr>
    </w:p>
    <w:p w14:paraId="6DB77615" w14:textId="12C9FA94" w:rsidR="00721C90" w:rsidRPr="00BB20CD" w:rsidRDefault="008F5B80">
      <w:pPr>
        <w:pBdr>
          <w:top w:val="nil"/>
          <w:left w:val="nil"/>
          <w:bottom w:val="nil"/>
          <w:right w:val="nil"/>
          <w:between w:val="nil"/>
        </w:pBdr>
        <w:spacing w:line="480" w:lineRule="auto"/>
        <w:ind w:firstLine="720"/>
        <w:rPr>
          <w:rFonts w:eastAsia="Arial"/>
          <w:lang w:val="en-GB"/>
          <w:rPrChange w:id="160" w:author="Nallamothu, Brahmajee" w:date="2019-12-16T12:13:00Z">
            <w:rPr>
              <w:rFonts w:ascii="Arial" w:eastAsia="Arial" w:hAnsi="Arial"/>
              <w:color w:val="000000"/>
              <w:sz w:val="22"/>
              <w:lang w:val="en-GB"/>
            </w:rPr>
          </w:rPrChange>
        </w:rPr>
        <w:pPrChange w:id="161" w:author="Nallamothu, Brahmajee" w:date="2019-12-16T12:13:00Z">
          <w:pPr>
            <w:pBdr>
              <w:top w:val="nil"/>
              <w:left w:val="nil"/>
              <w:bottom w:val="nil"/>
              <w:right w:val="nil"/>
              <w:between w:val="nil"/>
            </w:pBdr>
            <w:spacing w:line="480" w:lineRule="auto"/>
          </w:pPr>
        </w:pPrChange>
      </w:pPr>
      <w:r w:rsidRPr="008F5B80">
        <w:rPr>
          <w:rFonts w:ascii="Arial" w:eastAsia="Arial" w:hAnsi="Arial" w:cs="Arial"/>
          <w:color w:val="000000"/>
          <w:sz w:val="22"/>
          <w:szCs w:val="22"/>
          <w:lang w:val="en-GB" w:eastAsia="zh-CN"/>
        </w:rPr>
        <w:t xml:space="preserve">The purpose of this study </w:t>
      </w:r>
      <w:del w:id="162" w:author="Nallamothu, Brahmajee" w:date="2019-12-16T12:13:00Z">
        <w:r w:rsidRPr="008F5B80">
          <w:rPr>
            <w:rFonts w:ascii="Arial" w:eastAsia="Arial" w:hAnsi="Arial" w:cs="Arial"/>
            <w:color w:val="000000"/>
            <w:sz w:val="22"/>
            <w:szCs w:val="22"/>
            <w:lang w:val="en-GB" w:eastAsia="zh-CN"/>
          </w:rPr>
          <w:delText>was</w:delText>
        </w:r>
      </w:del>
      <w:ins w:id="163" w:author="Nallamothu, Brahmajee" w:date="2019-12-16T12:13:00Z">
        <w:r w:rsidR="0033162C">
          <w:rPr>
            <w:rFonts w:ascii="Arial" w:eastAsia="Arial" w:hAnsi="Arial" w:cs="Arial"/>
            <w:color w:val="000000"/>
            <w:sz w:val="22"/>
            <w:szCs w:val="22"/>
            <w:lang w:val="en-GB" w:eastAsia="zh-CN"/>
          </w:rPr>
          <w:t>is</w:t>
        </w:r>
      </w:ins>
      <w:r w:rsidRPr="008F5B80">
        <w:rPr>
          <w:rFonts w:ascii="Arial" w:eastAsia="Arial" w:hAnsi="Arial" w:cs="Arial"/>
          <w:color w:val="000000"/>
          <w:sz w:val="22"/>
          <w:szCs w:val="22"/>
          <w:lang w:val="en-GB" w:eastAsia="zh-CN"/>
        </w:rPr>
        <w:t xml:space="preserve"> to explore whether advances in </w:t>
      </w:r>
      <w:r w:rsidR="005E3485">
        <w:rPr>
          <w:rFonts w:ascii="Arial" w:eastAsia="Arial" w:hAnsi="Arial" w:cs="Arial"/>
          <w:color w:val="000000"/>
          <w:sz w:val="22"/>
          <w:szCs w:val="22"/>
          <w:lang w:val="en-GB" w:eastAsia="zh-CN"/>
        </w:rPr>
        <w:t>ANN</w:t>
      </w:r>
      <w:r w:rsidR="001312D7">
        <w:rPr>
          <w:rFonts w:ascii="Arial" w:eastAsia="Arial" w:hAnsi="Arial" w:cs="Arial"/>
          <w:color w:val="000000"/>
          <w:sz w:val="22"/>
          <w:szCs w:val="22"/>
          <w:lang w:val="en-GB" w:eastAsia="zh-CN"/>
        </w:rPr>
        <w:t xml:space="preserve"> models</w:t>
      </w:r>
      <w:ins w:id="164" w:author="Nallamothu, Brahmajee" w:date="2019-12-16T12:13:00Z">
        <w:r w:rsidR="005E3485">
          <w:rPr>
            <w:rFonts w:ascii="Arial" w:eastAsia="Arial" w:hAnsi="Arial" w:cs="Arial"/>
            <w:color w:val="000000"/>
            <w:sz w:val="22"/>
            <w:szCs w:val="22"/>
            <w:lang w:val="en-GB" w:eastAsia="zh-CN"/>
          </w:rPr>
          <w:t xml:space="preserve"> </w:t>
        </w:r>
        <w:r w:rsidR="0037660B">
          <w:rPr>
            <w:rFonts w:ascii="Arial" w:eastAsia="Arial" w:hAnsi="Arial" w:cs="Arial"/>
            <w:color w:val="000000"/>
            <w:sz w:val="22"/>
            <w:szCs w:val="22"/>
            <w:lang w:val="en-GB" w:eastAsia="zh-CN"/>
          </w:rPr>
          <w:t xml:space="preserve">and </w:t>
        </w:r>
        <w:r w:rsidR="0033162C">
          <w:rPr>
            <w:rFonts w:ascii="Arial" w:eastAsia="Arial" w:hAnsi="Arial" w:cs="Arial"/>
            <w:color w:val="000000"/>
            <w:sz w:val="22"/>
            <w:szCs w:val="22"/>
            <w:lang w:val="en-GB" w:eastAsia="zh-CN"/>
          </w:rPr>
          <w:t>numerical embedding</w:t>
        </w:r>
        <w:r w:rsidR="0037660B">
          <w:rPr>
            <w:rFonts w:ascii="Arial" w:eastAsia="Arial" w:hAnsi="Arial" w:cs="Arial"/>
            <w:color w:val="000000"/>
            <w:sz w:val="22"/>
            <w:szCs w:val="22"/>
            <w:lang w:val="en-GB" w:eastAsia="zh-CN"/>
          </w:rPr>
          <w:t xml:space="preserve"> techniques</w:t>
        </w:r>
      </w:ins>
      <w:r w:rsidR="0037660B">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could improve prediction of 30-day readmission using </w:t>
      </w:r>
      <w:r w:rsidR="005E3485">
        <w:rPr>
          <w:rFonts w:ascii="Arial" w:eastAsia="Arial" w:hAnsi="Arial" w:cs="Arial"/>
          <w:color w:val="000000"/>
          <w:sz w:val="22"/>
          <w:szCs w:val="22"/>
          <w:lang w:val="en-GB" w:eastAsia="zh-CN"/>
        </w:rPr>
        <w:t>administrative</w:t>
      </w:r>
      <w:r w:rsidR="005E3485"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claims data and how this potential improvement may impact calculation of risk-standardized </w:t>
      </w:r>
      <w:r w:rsidRPr="008F5B80">
        <w:rPr>
          <w:rFonts w:ascii="Arial" w:eastAsia="Arial" w:hAnsi="Arial" w:cs="Arial"/>
          <w:color w:val="000000"/>
          <w:sz w:val="22"/>
          <w:szCs w:val="22"/>
          <w:lang w:val="en-GB" w:eastAsia="zh-CN"/>
        </w:rPr>
        <w:lastRenderedPageBreak/>
        <w:t>hospital readmission rates.</w:t>
      </w:r>
      <w:r w:rsidR="0033162C">
        <w:rPr>
          <w:rFonts w:ascii="Arial" w:eastAsia="Arial" w:hAnsi="Arial" w:cs="Arial"/>
          <w:color w:val="000000"/>
          <w:sz w:val="22"/>
          <w:szCs w:val="22"/>
          <w:lang w:val="en-GB" w:eastAsia="zh-CN"/>
        </w:rPr>
        <w:t xml:space="preserve"> </w:t>
      </w:r>
      <w:ins w:id="165" w:author="Nallamothu, Brahmajee" w:date="2019-12-16T12:13:00Z">
        <w:r w:rsidR="0033162C">
          <w:rPr>
            <w:rFonts w:ascii="Arial" w:eastAsia="Arial" w:hAnsi="Arial" w:cs="Arial"/>
            <w:color w:val="000000"/>
            <w:sz w:val="22"/>
            <w:szCs w:val="22"/>
            <w:lang w:val="en-GB" w:eastAsia="zh-CN"/>
          </w:rPr>
          <w:t xml:space="preserve">Administrative claims data such as diagnosis code are key to describe a patient’s condition and other characteristics, but are often not in the easiest or most straightforward format for statistical analysis. </w:t>
        </w:r>
        <w:r w:rsidR="00DB0325">
          <w:rPr>
            <w:rFonts w:ascii="Arial" w:eastAsia="Arial" w:hAnsi="Arial" w:cs="Arial"/>
            <w:color w:val="000000"/>
            <w:sz w:val="22"/>
            <w:szCs w:val="22"/>
            <w:lang w:val="en-GB" w:eastAsia="zh-CN"/>
          </w:rPr>
          <w:t>We exploit</w:t>
        </w:r>
        <w:r w:rsidR="00FF30D9">
          <w:rPr>
            <w:rFonts w:ascii="Arial" w:eastAsia="Arial" w:hAnsi="Arial" w:cs="Arial"/>
            <w:color w:val="000000"/>
            <w:sz w:val="22"/>
            <w:szCs w:val="22"/>
            <w:lang w:val="en-GB" w:eastAsia="zh-CN"/>
          </w:rPr>
          <w:t xml:space="preserve"> a</w:t>
        </w:r>
        <w:r w:rsidR="0033162C">
          <w:rPr>
            <w:rFonts w:ascii="Arial" w:eastAsia="Arial" w:hAnsi="Arial" w:cs="Arial"/>
            <w:color w:val="000000"/>
            <w:sz w:val="22"/>
            <w:szCs w:val="22"/>
            <w:lang w:val="en-GB" w:eastAsia="zh-CN"/>
          </w:rPr>
          <w:t xml:space="preserve"> word embedding</w:t>
        </w:r>
        <w:r w:rsidR="00DB0325">
          <w:rPr>
            <w:rFonts w:ascii="Arial" w:eastAsia="Arial" w:hAnsi="Arial" w:cs="Arial"/>
            <w:color w:val="000000"/>
            <w:sz w:val="22"/>
            <w:szCs w:val="22"/>
            <w:lang w:val="en-GB" w:eastAsia="zh-CN"/>
          </w:rPr>
          <w:t xml:space="preserve"> technique classically used in Natural Language Processing</w:t>
        </w:r>
        <w:r w:rsidR="0032352A">
          <w:rPr>
            <w:rFonts w:ascii="Arial" w:eastAsia="Arial" w:hAnsi="Arial" w:cs="Arial"/>
            <w:color w:val="000000"/>
            <w:sz w:val="22"/>
            <w:szCs w:val="22"/>
            <w:lang w:val="en-GB" w:eastAsia="zh-CN"/>
          </w:rPr>
          <w:t xml:space="preserve"> (NLP)</w:t>
        </w:r>
        <w:r w:rsidR="00DB0325">
          <w:rPr>
            <w:rFonts w:ascii="Arial" w:eastAsia="Arial" w:hAnsi="Arial" w:cs="Arial"/>
            <w:color w:val="000000"/>
            <w:sz w:val="22"/>
            <w:szCs w:val="22"/>
            <w:lang w:val="en-GB" w:eastAsia="zh-CN"/>
          </w:rPr>
          <w:t xml:space="preserve"> to </w:t>
        </w:r>
        <w:r w:rsidR="0033162C" w:rsidRPr="0033162C">
          <w:rPr>
            <w:rFonts w:ascii="Arial" w:eastAsia="Arial" w:hAnsi="Arial" w:cs="Arial"/>
            <w:color w:val="000000"/>
            <w:sz w:val="22"/>
            <w:szCs w:val="22"/>
            <w:lang w:val="en-GB" w:eastAsia="zh-CN"/>
          </w:rPr>
          <w:t>convert each diagnosis code into a numerical vector such that the “distance” between diagnosis codes is related to “semantic” similarity</w:t>
        </w:r>
        <w:r w:rsidR="00DB0325">
          <w:rPr>
            <w:rFonts w:ascii="Arial" w:eastAsia="Arial" w:hAnsi="Arial" w:cs="Arial"/>
            <w:color w:val="000000"/>
            <w:sz w:val="22"/>
            <w:szCs w:val="22"/>
            <w:lang w:val="en-GB" w:eastAsia="zh-CN"/>
          </w:rPr>
          <w:t xml:space="preserve">. </w:t>
        </w:r>
        <w:r w:rsidR="00B37CB7" w:rsidRPr="00B37CB7">
          <w:rPr>
            <w:rFonts w:ascii="Arial" w:eastAsia="Arial" w:hAnsi="Arial" w:cs="Arial"/>
            <w:color w:val="000000"/>
            <w:sz w:val="22"/>
            <w:szCs w:val="22"/>
            <w:lang w:val="en-GB" w:eastAsia="zh-CN"/>
          </w:rPr>
          <w:t>Further, using these numerical vectors as input, we employ a newly developed deep set architecture ANN model to accommodate varying numbers of diagnosis codes across different patients and the fact that the prediction should be invariant with respect to the ordering of the diagnosis codes.</w:t>
        </w:r>
        <w:r w:rsidR="00B37CB7">
          <w:rPr>
            <w:rFonts w:ascii="Arial" w:eastAsia="Arial" w:hAnsi="Arial" w:cs="Arial"/>
            <w:color w:val="000000"/>
            <w:sz w:val="22"/>
            <w:szCs w:val="22"/>
            <w:lang w:val="en-GB" w:eastAsia="zh-CN"/>
          </w:rPr>
          <w:t xml:space="preserve"> </w:t>
        </w:r>
      </w:ins>
      <w:r w:rsidR="005E3485">
        <w:rPr>
          <w:rFonts w:ascii="Arial" w:eastAsia="Arial" w:hAnsi="Arial" w:cs="Arial"/>
          <w:color w:val="000000"/>
          <w:sz w:val="22"/>
          <w:szCs w:val="22"/>
          <w:lang w:val="en-GB" w:eastAsia="zh-CN"/>
        </w:rPr>
        <w:t xml:space="preserve">ANN </w:t>
      </w:r>
      <w:r w:rsidRPr="008F5B80">
        <w:rPr>
          <w:rFonts w:ascii="Arial" w:eastAsia="Arial" w:hAnsi="Arial" w:cs="Arial"/>
          <w:color w:val="000000"/>
          <w:sz w:val="22"/>
          <w:szCs w:val="22"/>
          <w:lang w:val="en-GB" w:eastAsia="zh-CN"/>
        </w:rPr>
        <w:t xml:space="preserve">models abstract </w:t>
      </w:r>
      <w:r w:rsidR="004D7953">
        <w:rPr>
          <w:rFonts w:ascii="Arial" w:eastAsia="Arial" w:hAnsi="Arial" w:cs="Arial"/>
          <w:color w:val="000000"/>
          <w:sz w:val="22"/>
          <w:szCs w:val="22"/>
          <w:lang w:val="en-GB" w:eastAsia="zh-CN"/>
        </w:rPr>
        <w:t>input</w:t>
      </w:r>
      <w:r w:rsidRPr="008F5B80">
        <w:rPr>
          <w:rFonts w:ascii="Arial" w:eastAsia="Arial" w:hAnsi="Arial" w:cs="Arial"/>
          <w:color w:val="000000"/>
          <w:sz w:val="22"/>
          <w:szCs w:val="22"/>
          <w:lang w:val="en-GB" w:eastAsia="zh-CN"/>
        </w:rPr>
        <w:t xml:space="preserve"> features from large-scale datasets</w:t>
      </w:r>
      <w:r w:rsidR="00D97F74">
        <w:rPr>
          <w:rFonts w:ascii="Arial" w:eastAsia="Arial" w:hAnsi="Arial" w:cs="Arial"/>
          <w:color w:val="000000"/>
          <w:sz w:val="22"/>
          <w:szCs w:val="22"/>
          <w:lang w:val="en-GB" w:eastAsia="zh-CN"/>
        </w:rPr>
        <w:t xml:space="preserve"> to </w:t>
      </w:r>
      <w:del w:id="166" w:author="Nallamothu, Brahmajee" w:date="2019-12-16T12:13:00Z">
        <w:r w:rsidR="00D97F74">
          <w:rPr>
            <w:rFonts w:ascii="Arial" w:eastAsia="Arial" w:hAnsi="Arial" w:cs="Arial"/>
            <w:color w:val="000000"/>
            <w:sz w:val="22"/>
            <w:szCs w:val="22"/>
            <w:lang w:val="en-GB" w:eastAsia="zh-CN"/>
          </w:rPr>
          <w:delText>predict</w:delText>
        </w:r>
      </w:del>
      <w:ins w:id="167" w:author="Nallamothu, Brahmajee" w:date="2019-12-16T12:13:00Z">
        <w:r w:rsidR="00BE028A">
          <w:rPr>
            <w:rFonts w:ascii="Arial" w:eastAsia="Arial" w:hAnsi="Arial" w:cs="Arial"/>
            <w:color w:val="000000"/>
            <w:sz w:val="22"/>
            <w:szCs w:val="22"/>
            <w:lang w:val="en-GB" w:eastAsia="zh-CN"/>
          </w:rPr>
          <w:t>assign</w:t>
        </w:r>
      </w:ins>
      <w:r w:rsidR="00BE028A">
        <w:rPr>
          <w:rFonts w:ascii="Arial" w:eastAsia="Arial" w:hAnsi="Arial" w:cs="Arial"/>
          <w:color w:val="000000"/>
          <w:sz w:val="22"/>
          <w:szCs w:val="22"/>
          <w:lang w:val="en-GB" w:eastAsia="zh-CN"/>
        </w:rPr>
        <w:t xml:space="preserve"> </w:t>
      </w:r>
      <w:r w:rsidR="00297E16">
        <w:rPr>
          <w:rFonts w:ascii="Arial" w:eastAsia="Arial" w:hAnsi="Arial" w:cs="Arial"/>
          <w:color w:val="000000"/>
          <w:sz w:val="22"/>
          <w:szCs w:val="22"/>
          <w:lang w:val="en-GB" w:eastAsia="zh-CN"/>
        </w:rPr>
        <w:t xml:space="preserve">output </w:t>
      </w:r>
      <w:r w:rsidR="00743B01">
        <w:rPr>
          <w:rFonts w:ascii="Arial" w:eastAsia="Arial" w:hAnsi="Arial" w:cs="Arial"/>
          <w:color w:val="000000"/>
          <w:sz w:val="22"/>
          <w:szCs w:val="22"/>
          <w:lang w:val="en-GB" w:eastAsia="zh-CN"/>
        </w:rPr>
        <w:t>probability</w:t>
      </w:r>
      <w:r w:rsidR="00D97F74">
        <w:rPr>
          <w:rFonts w:ascii="Arial" w:eastAsia="Arial" w:hAnsi="Arial" w:cs="Arial"/>
          <w:color w:val="000000"/>
          <w:sz w:val="22"/>
          <w:szCs w:val="22"/>
          <w:lang w:val="en-GB" w:eastAsia="zh-CN"/>
        </w:rPr>
        <w:t xml:space="preserve"> </w:t>
      </w:r>
      <w:r w:rsidR="00D01529">
        <w:rPr>
          <w:rFonts w:ascii="Arial" w:eastAsia="Arial" w:hAnsi="Arial" w:cs="Arial"/>
          <w:color w:val="000000"/>
          <w:sz w:val="22"/>
          <w:szCs w:val="22"/>
          <w:lang w:val="en-GB" w:eastAsia="zh-CN"/>
        </w:rPr>
        <w:t xml:space="preserve">by </w:t>
      </w:r>
      <w:r w:rsidR="00981FA8">
        <w:rPr>
          <w:rFonts w:ascii="Arial" w:eastAsia="Arial" w:hAnsi="Arial" w:cs="Arial"/>
          <w:color w:val="000000"/>
          <w:sz w:val="22"/>
          <w:szCs w:val="22"/>
          <w:lang w:val="en-GB" w:eastAsia="zh-CN"/>
        </w:rPr>
        <w:t xml:space="preserve">approximating </w:t>
      </w:r>
      <w:r w:rsidR="009A348D">
        <w:rPr>
          <w:rFonts w:ascii="Arial" w:eastAsia="Arial" w:hAnsi="Arial" w:cs="Arial"/>
          <w:color w:val="000000"/>
          <w:sz w:val="22"/>
          <w:szCs w:val="22"/>
          <w:lang w:val="en-GB" w:eastAsia="zh-CN"/>
        </w:rPr>
        <w:t xml:space="preserve">a combination of </w:t>
      </w:r>
      <w:r w:rsidR="00691A32">
        <w:rPr>
          <w:rFonts w:ascii="Arial" w:eastAsia="Arial" w:hAnsi="Arial" w:cs="Arial"/>
          <w:color w:val="000000"/>
          <w:sz w:val="22"/>
          <w:szCs w:val="22"/>
          <w:lang w:val="en-GB" w:eastAsia="zh-CN"/>
        </w:rPr>
        <w:t>non-linear</w:t>
      </w:r>
      <w:r w:rsidR="00D24BB7">
        <w:rPr>
          <w:rFonts w:ascii="Arial" w:eastAsia="Arial" w:hAnsi="Arial" w:cs="Arial"/>
          <w:color w:val="000000"/>
          <w:sz w:val="22"/>
          <w:szCs w:val="22"/>
          <w:lang w:val="en-GB" w:eastAsia="zh-CN"/>
        </w:rPr>
        <w:t xml:space="preserve"> functions </w:t>
      </w:r>
      <w:r w:rsidR="00455633">
        <w:rPr>
          <w:rFonts w:ascii="Arial" w:eastAsia="Arial" w:hAnsi="Arial" w:cs="Arial"/>
          <w:color w:val="000000"/>
          <w:sz w:val="22"/>
          <w:szCs w:val="22"/>
          <w:lang w:val="en-GB" w:eastAsia="zh-CN"/>
        </w:rPr>
        <w:t>over the</w:t>
      </w:r>
      <w:r w:rsidR="00444A45">
        <w:rPr>
          <w:rFonts w:ascii="Arial" w:eastAsia="Arial" w:hAnsi="Arial" w:cs="Arial"/>
          <w:color w:val="000000"/>
          <w:sz w:val="22"/>
          <w:szCs w:val="22"/>
          <w:lang w:val="en-GB" w:eastAsia="zh-CN"/>
        </w:rPr>
        <w:t xml:space="preserve"> input</w:t>
      </w:r>
      <w:r w:rsidR="00D24BB7">
        <w:rPr>
          <w:rFonts w:ascii="Arial" w:eastAsia="Arial" w:hAnsi="Arial" w:cs="Arial"/>
          <w:color w:val="000000"/>
          <w:sz w:val="22"/>
          <w:szCs w:val="22"/>
          <w:lang w:val="en-GB" w:eastAsia="zh-CN"/>
        </w:rPr>
        <w:t xml:space="preserve"> </w:t>
      </w:r>
      <w:del w:id="168" w:author="Nallamothu, Brahmajee" w:date="2019-12-16T12:13:00Z">
        <w:r w:rsidR="00D24BB7">
          <w:rPr>
            <w:rFonts w:ascii="Arial" w:eastAsia="Arial" w:hAnsi="Arial" w:cs="Arial"/>
            <w:color w:val="000000"/>
            <w:sz w:val="22"/>
            <w:szCs w:val="22"/>
            <w:lang w:val="en-GB" w:eastAsia="zh-CN"/>
          </w:rPr>
          <w:delText>future</w:delText>
        </w:r>
      </w:del>
      <w:ins w:id="169" w:author="Nallamothu, Brahmajee" w:date="2019-12-16T12:13:00Z">
        <w:r w:rsidR="00D24BB7">
          <w:rPr>
            <w:rFonts w:ascii="Arial" w:eastAsia="Arial" w:hAnsi="Arial" w:cs="Arial"/>
            <w:color w:val="000000"/>
            <w:sz w:val="22"/>
            <w:szCs w:val="22"/>
            <w:lang w:val="en-GB" w:eastAsia="zh-CN"/>
          </w:rPr>
          <w:t>f</w:t>
        </w:r>
        <w:r w:rsidR="00B37CB7">
          <w:rPr>
            <w:rFonts w:ascii="Arial" w:eastAsia="Arial" w:hAnsi="Arial" w:cs="Arial"/>
            <w:color w:val="000000"/>
            <w:sz w:val="22"/>
            <w:szCs w:val="22"/>
            <w:lang w:val="en-GB" w:eastAsia="zh-CN"/>
          </w:rPr>
          <w:t>ea</w:t>
        </w:r>
        <w:r w:rsidR="00D24BB7">
          <w:rPr>
            <w:rFonts w:ascii="Arial" w:eastAsia="Arial" w:hAnsi="Arial" w:cs="Arial"/>
            <w:color w:val="000000"/>
            <w:sz w:val="22"/>
            <w:szCs w:val="22"/>
            <w:lang w:val="en-GB" w:eastAsia="zh-CN"/>
          </w:rPr>
          <w:t>ture</w:t>
        </w:r>
      </w:ins>
      <w:r w:rsidR="00D24BB7">
        <w:rPr>
          <w:rFonts w:ascii="Arial" w:eastAsia="Arial" w:hAnsi="Arial" w:cs="Arial"/>
          <w:color w:val="000000"/>
          <w:sz w:val="22"/>
          <w:szCs w:val="22"/>
          <w:lang w:val="en-GB" w:eastAsia="zh-CN"/>
        </w:rPr>
        <w:t>-space</w:t>
      </w:r>
      <w:r w:rsidR="00655BB1">
        <w:rPr>
          <w:rFonts w:ascii="Arial" w:eastAsia="Arial" w:hAnsi="Arial" w:cs="Arial"/>
          <w:color w:val="000000"/>
          <w:sz w:val="22"/>
          <w:szCs w:val="22"/>
          <w:lang w:val="en-GB" w:eastAsia="zh-CN"/>
        </w:rPr>
        <w:t xml:space="preserve"> [12, 13]</w:t>
      </w:r>
      <w:r w:rsidRPr="008F5B80">
        <w:rPr>
          <w:rFonts w:ascii="Arial" w:eastAsia="Arial" w:hAnsi="Arial" w:cs="Arial"/>
          <w:color w:val="000000"/>
          <w:sz w:val="22"/>
          <w:szCs w:val="22"/>
          <w:lang w:val="en-GB" w:eastAsia="zh-CN"/>
        </w:rPr>
        <w:t xml:space="preserve">. </w:t>
      </w:r>
      <w:r w:rsidR="005E3485">
        <w:rPr>
          <w:rFonts w:ascii="Arial" w:eastAsia="Arial" w:hAnsi="Arial" w:cs="Arial"/>
          <w:color w:val="000000"/>
          <w:sz w:val="22"/>
          <w:szCs w:val="22"/>
          <w:lang w:val="en-GB" w:eastAsia="zh-CN"/>
        </w:rPr>
        <w:t xml:space="preserve">Modern deployment of </w:t>
      </w:r>
      <w:r w:rsidR="00EA2332">
        <w:rPr>
          <w:rFonts w:ascii="Arial" w:eastAsia="Arial" w:hAnsi="Arial" w:cs="Arial"/>
          <w:color w:val="000000"/>
          <w:sz w:val="22"/>
          <w:szCs w:val="22"/>
          <w:lang w:val="en-GB" w:eastAsia="zh-CN"/>
        </w:rPr>
        <w:t>ANN models</w:t>
      </w:r>
      <w:r w:rsidR="005E3485">
        <w:rPr>
          <w:rFonts w:ascii="Arial" w:eastAsia="Arial" w:hAnsi="Arial" w:cs="Arial"/>
          <w:color w:val="000000"/>
          <w:sz w:val="22"/>
          <w:szCs w:val="22"/>
          <w:lang w:val="en-GB" w:eastAsia="zh-CN"/>
        </w:rPr>
        <w:t>, including deep learning models,</w:t>
      </w:r>
      <w:r w:rsidRPr="008F5B80">
        <w:rPr>
          <w:rFonts w:ascii="Arial" w:eastAsia="Arial" w:hAnsi="Arial" w:cs="Arial"/>
          <w:color w:val="000000"/>
          <w:sz w:val="22"/>
          <w:szCs w:val="22"/>
          <w:lang w:val="en-GB" w:eastAsia="zh-CN"/>
        </w:rPr>
        <w:t xml:space="preserve"> have been used successfully in a range of applications that include image classification and natural language processing</w:t>
      </w:r>
      <w:r w:rsidR="00E9484F">
        <w:rPr>
          <w:rFonts w:ascii="Arial" w:eastAsia="Arial" w:hAnsi="Arial" w:cs="Arial"/>
          <w:color w:val="000000"/>
          <w:sz w:val="22"/>
          <w:szCs w:val="22"/>
          <w:lang w:val="en-GB" w:eastAsia="zh-CN"/>
        </w:rPr>
        <w:t xml:space="preserve"> [14-17]</w:t>
      </w:r>
      <w:r w:rsidR="005E3485">
        <w:rPr>
          <w:rFonts w:ascii="Arial" w:eastAsia="Arial" w:hAnsi="Arial" w:cs="Arial"/>
          <w:color w:val="000000"/>
          <w:sz w:val="22"/>
          <w:szCs w:val="22"/>
          <w:lang w:val="en-GB" w:eastAsia="zh-CN"/>
        </w:rPr>
        <w:t>,</w:t>
      </w:r>
      <w:r w:rsidRPr="008F5B80">
        <w:rPr>
          <w:rFonts w:ascii="Arial" w:eastAsia="Arial" w:hAnsi="Arial" w:cs="Arial"/>
          <w:color w:val="000000"/>
          <w:sz w:val="22"/>
          <w:szCs w:val="22"/>
          <w:lang w:val="en-GB" w:eastAsia="zh-CN"/>
        </w:rPr>
        <w:t xml:space="preserve"> </w:t>
      </w:r>
      <w:r w:rsidR="005E3485">
        <w:rPr>
          <w:rFonts w:ascii="Arial" w:eastAsia="Arial" w:hAnsi="Arial" w:cs="Arial"/>
          <w:color w:val="000000"/>
          <w:sz w:val="22"/>
          <w:szCs w:val="22"/>
          <w:lang w:val="en-GB" w:eastAsia="zh-CN"/>
        </w:rPr>
        <w:t>as well as prediction from</w:t>
      </w:r>
      <w:r w:rsidRPr="008F5B80">
        <w:rPr>
          <w:rFonts w:ascii="Arial" w:eastAsia="Arial" w:hAnsi="Arial" w:cs="Arial"/>
          <w:color w:val="000000"/>
          <w:sz w:val="22"/>
          <w:szCs w:val="22"/>
          <w:lang w:val="en-GB" w:eastAsia="zh-CN"/>
        </w:rPr>
        <w:t xml:space="preserve"> electronic heath records</w:t>
      </w:r>
      <w:r w:rsidR="005015F0">
        <w:rPr>
          <w:rFonts w:ascii="Arial" w:eastAsia="Arial" w:hAnsi="Arial" w:cs="Arial"/>
          <w:color w:val="000000"/>
          <w:sz w:val="22"/>
          <w:szCs w:val="22"/>
          <w:lang w:val="en-GB" w:eastAsia="zh-CN"/>
        </w:rPr>
        <w:t xml:space="preserve"> [18,19]</w:t>
      </w:r>
      <w:r w:rsidRPr="008F5B80">
        <w:rPr>
          <w:rFonts w:ascii="Arial" w:eastAsia="Arial" w:hAnsi="Arial" w:cs="Arial"/>
          <w:color w:val="000000"/>
          <w:sz w:val="22"/>
          <w:szCs w:val="22"/>
          <w:lang w:val="en-GB" w:eastAsia="zh-CN"/>
        </w:rPr>
        <w:t xml:space="preserve">. </w:t>
      </w:r>
      <w:del w:id="170" w:author="Nallamothu, Brahmajee" w:date="2019-12-16T12:13:00Z">
        <w:r w:rsidRPr="008F5B80">
          <w:rPr>
            <w:rFonts w:ascii="Arial" w:eastAsia="Arial" w:hAnsi="Arial" w:cs="Arial"/>
            <w:color w:val="000000"/>
            <w:sz w:val="22"/>
            <w:szCs w:val="22"/>
            <w:lang w:val="en-GB" w:eastAsia="zh-CN"/>
          </w:rPr>
          <w:delText>We apply this approach</w:delText>
        </w:r>
      </w:del>
      <w:ins w:id="171" w:author="Nallamothu, Brahmajee" w:date="2019-12-16T12:13:00Z">
        <w:r w:rsidRPr="008F5B80">
          <w:rPr>
            <w:rFonts w:ascii="Arial" w:eastAsia="Arial" w:hAnsi="Arial" w:cs="Arial"/>
            <w:color w:val="000000"/>
            <w:sz w:val="22"/>
            <w:szCs w:val="22"/>
            <w:lang w:val="en-GB" w:eastAsia="zh-CN"/>
          </w:rPr>
          <w:t xml:space="preserve">We apply </w:t>
        </w:r>
        <w:r w:rsidR="001D0E95">
          <w:rPr>
            <w:rFonts w:ascii="Arial" w:eastAsia="Arial" w:hAnsi="Arial" w:cs="Arial"/>
            <w:color w:val="000000"/>
            <w:sz w:val="22"/>
            <w:szCs w:val="22"/>
            <w:lang w:val="en-GB" w:eastAsia="zh-CN"/>
          </w:rPr>
          <w:t xml:space="preserve">embedding algorithms from NLP and </w:t>
        </w:r>
        <w:r w:rsidR="00B37CB7">
          <w:rPr>
            <w:rFonts w:ascii="Arial" w:eastAsia="Arial" w:hAnsi="Arial" w:cs="Arial"/>
            <w:color w:val="000000"/>
            <w:sz w:val="22"/>
            <w:szCs w:val="22"/>
            <w:lang w:val="en-GB" w:eastAsia="zh-CN"/>
          </w:rPr>
          <w:t xml:space="preserve">a new deep set architecture </w:t>
        </w:r>
        <w:r w:rsidR="001D0E95">
          <w:rPr>
            <w:rFonts w:ascii="Arial" w:eastAsia="Arial" w:hAnsi="Arial" w:cs="Arial"/>
            <w:color w:val="000000"/>
            <w:sz w:val="22"/>
            <w:szCs w:val="22"/>
            <w:lang w:val="en-GB" w:eastAsia="zh-CN"/>
          </w:rPr>
          <w:t>ANN</w:t>
        </w:r>
        <w:r w:rsidR="001D0E95" w:rsidRPr="008F5B80">
          <w:rPr>
            <w:rFonts w:ascii="Arial" w:eastAsia="Arial" w:hAnsi="Arial" w:cs="Arial"/>
            <w:color w:val="000000"/>
            <w:sz w:val="22"/>
            <w:szCs w:val="22"/>
            <w:lang w:val="en-GB" w:eastAsia="zh-CN"/>
          </w:rPr>
          <w:t xml:space="preserve"> </w:t>
        </w:r>
        <w:r w:rsidR="00B37CB7">
          <w:rPr>
            <w:rFonts w:ascii="Arial" w:eastAsia="Arial" w:hAnsi="Arial" w:cs="Arial"/>
            <w:color w:val="000000"/>
            <w:sz w:val="22"/>
            <w:szCs w:val="22"/>
            <w:lang w:val="en-GB" w:eastAsia="zh-CN"/>
          </w:rPr>
          <w:t>model</w:t>
        </w:r>
      </w:ins>
      <w:r w:rsidR="00CC5A36">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to a large United States </w:t>
      </w:r>
      <w:r w:rsidR="005E3485">
        <w:rPr>
          <w:rFonts w:ascii="Arial" w:eastAsia="Arial" w:hAnsi="Arial" w:cs="Arial"/>
          <w:color w:val="000000"/>
          <w:sz w:val="22"/>
          <w:szCs w:val="22"/>
          <w:lang w:val="en-GB" w:eastAsia="zh-CN"/>
        </w:rPr>
        <w:t>administrative</w:t>
      </w:r>
      <w:r w:rsidR="005E3485"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claims data source focusing on 3 common conditions that were targeted under the HRRP: acute myocardial infarction (AMI), heart failure (HF) and pneumonia (PNA).</w:t>
      </w:r>
    </w:p>
    <w:p w14:paraId="699EBF14" w14:textId="77777777" w:rsidR="00721C90" w:rsidRPr="00BB20CD" w:rsidRDefault="00721C90" w:rsidP="00721C90">
      <w:pPr>
        <w:pStyle w:val="normalJAMA"/>
        <w:rPr>
          <w:del w:id="172" w:author="Nallamothu, Brahmajee" w:date="2019-12-16T12:13:00Z"/>
          <w:rFonts w:eastAsia="Arial"/>
          <w:lang w:val="en-GB" w:eastAsia="zh-CN"/>
        </w:rPr>
      </w:pPr>
    </w:p>
    <w:p w14:paraId="0A154EC4" w14:textId="77777777" w:rsidR="000E49F6" w:rsidRPr="009931E3" w:rsidRDefault="006E4AB9" w:rsidP="00FF5E77">
      <w:pPr>
        <w:rPr>
          <w:del w:id="173" w:author="Nallamothu, Brahmajee" w:date="2019-12-16T12:13:00Z"/>
          <w:rFonts w:ascii="Arial" w:hAnsi="Arial" w:cs="Arial"/>
          <w:b/>
          <w:sz w:val="22"/>
          <w:szCs w:val="22"/>
        </w:rPr>
      </w:pPr>
      <w:del w:id="174" w:author="Nallamothu, Brahmajee" w:date="2019-12-16T12:13:00Z">
        <w:r w:rsidRPr="009931E3">
          <w:rPr>
            <w:rFonts w:ascii="Arial" w:hAnsi="Arial" w:cs="Arial"/>
            <w:b/>
            <w:sz w:val="22"/>
            <w:szCs w:val="22"/>
          </w:rPr>
          <w:delText>METHODS</w:delText>
        </w:r>
      </w:del>
    </w:p>
    <w:p w14:paraId="3239E2F0" w14:textId="0B7641F7" w:rsidR="000E49F6" w:rsidRPr="009931E3" w:rsidRDefault="006647DE" w:rsidP="00D75E0F">
      <w:pPr>
        <w:pStyle w:val="Heading1"/>
        <w:rPr>
          <w:ins w:id="175" w:author="Nallamothu, Brahmajee" w:date="2019-12-16T12:13:00Z"/>
        </w:rPr>
      </w:pPr>
      <w:ins w:id="176" w:author="Nallamothu, Brahmajee" w:date="2019-12-16T12:13:00Z">
        <w:r>
          <w:t>Methods</w:t>
        </w:r>
      </w:ins>
    </w:p>
    <w:p w14:paraId="71C3ECD2" w14:textId="77777777" w:rsidR="006E4AB9" w:rsidRPr="009931E3" w:rsidRDefault="006E4AB9" w:rsidP="004D1DA6">
      <w:pPr>
        <w:spacing w:line="360" w:lineRule="auto"/>
        <w:rPr>
          <w:rFonts w:ascii="Arial" w:hAnsi="Arial" w:cs="Arial"/>
          <w:sz w:val="22"/>
          <w:szCs w:val="22"/>
        </w:rPr>
      </w:pPr>
    </w:p>
    <w:p w14:paraId="705ABF3F" w14:textId="52CD59C0" w:rsidR="00410092" w:rsidRDefault="00410092">
      <w:pPr>
        <w:spacing w:line="480" w:lineRule="auto"/>
        <w:ind w:firstLine="720"/>
        <w:rPr>
          <w:rFonts w:ascii="Arial" w:hAnsi="Arial"/>
          <w:sz w:val="22"/>
          <w:u w:val="single"/>
          <w:rPrChange w:id="177" w:author="Nallamothu, Brahmajee" w:date="2019-12-16T12:13:00Z">
            <w:rPr>
              <w:rFonts w:ascii="Arial" w:hAnsi="Arial"/>
              <w:sz w:val="22"/>
            </w:rPr>
          </w:rPrChange>
        </w:rPr>
        <w:pPrChange w:id="178" w:author="Nallamothu, Brahmajee" w:date="2019-12-16T12:13:00Z">
          <w:pPr>
            <w:spacing w:line="480" w:lineRule="auto"/>
          </w:pPr>
        </w:pPrChange>
      </w:pPr>
      <w:r w:rsidRPr="000C48E1">
        <w:rPr>
          <w:rFonts w:ascii="Arial" w:hAnsi="Arial" w:cs="Arial"/>
          <w:sz w:val="22"/>
          <w:szCs w:val="22"/>
        </w:rPr>
        <w:t>We conducted this study following the Transparent Reporting of a Multivariable Prediction Model for Individual Prognosis or Diagnosis (</w:t>
      </w:r>
      <w:r w:rsidR="00FE6856">
        <w:fldChar w:fldCharType="begin"/>
      </w:r>
      <w:r w:rsidR="00FE6856">
        <w:instrText xml:space="preserve"> HYPERLINK "http://www.equator-network.org/reporting-guidelines/tripod-statement/" </w:instrText>
      </w:r>
      <w:r w:rsidR="00FE6856">
        <w:fldChar w:fldCharType="separate"/>
      </w:r>
      <w:r w:rsidRPr="000C48E1">
        <w:rPr>
          <w:rStyle w:val="Hyperlink"/>
          <w:rFonts w:ascii="Arial" w:hAnsi="Arial" w:cs="Arial"/>
          <w:sz w:val="22"/>
          <w:szCs w:val="22"/>
          <w:u w:val="none"/>
        </w:rPr>
        <w:t>TRIPOD</w:t>
      </w:r>
      <w:r w:rsidR="00FE6856">
        <w:rPr>
          <w:rStyle w:val="Hyperlink"/>
          <w:rFonts w:ascii="Arial" w:hAnsi="Arial" w:cs="Arial"/>
          <w:sz w:val="22"/>
          <w:szCs w:val="22"/>
          <w:u w:val="none"/>
        </w:rPr>
        <w:fldChar w:fldCharType="end"/>
      </w:r>
      <w:r w:rsidRPr="000C48E1">
        <w:rPr>
          <w:rFonts w:ascii="Arial" w:hAnsi="Arial" w:cs="Arial"/>
          <w:sz w:val="22"/>
          <w:szCs w:val="22"/>
        </w:rPr>
        <w:t>) reporting guidelines (see checklist in the Supplementary Information).</w:t>
      </w:r>
      <w:r w:rsidR="000C48E1">
        <w:rPr>
          <w:rFonts w:ascii="Arial" w:hAnsi="Arial" w:cs="Arial"/>
          <w:sz w:val="22"/>
          <w:szCs w:val="22"/>
        </w:rPr>
        <w:t xml:space="preserve"> All statistical code for replicating these analyses are available on the following Git</w:t>
      </w:r>
      <w:r w:rsidR="00F76BAB">
        <w:rPr>
          <w:rFonts w:ascii="Arial" w:hAnsi="Arial" w:cs="Arial"/>
          <w:sz w:val="22"/>
          <w:szCs w:val="22"/>
        </w:rPr>
        <w:t>H</w:t>
      </w:r>
      <w:r w:rsidR="000C48E1">
        <w:rPr>
          <w:rFonts w:ascii="Arial" w:hAnsi="Arial" w:cs="Arial"/>
          <w:sz w:val="22"/>
          <w:szCs w:val="22"/>
        </w:rPr>
        <w:t>ub rep</w:t>
      </w:r>
      <w:r w:rsidR="00CD27BD">
        <w:rPr>
          <w:rFonts w:ascii="Arial" w:hAnsi="Arial" w:cs="Arial"/>
          <w:sz w:val="22"/>
          <w:szCs w:val="22"/>
        </w:rPr>
        <w:t>ository:</w:t>
      </w:r>
      <w:r w:rsidR="00CD27BD" w:rsidRPr="00CD27BD">
        <w:t xml:space="preserve"> </w:t>
      </w:r>
      <w:r w:rsidR="00FE6856">
        <w:fldChar w:fldCharType="begin"/>
      </w:r>
      <w:r w:rsidR="00FE6856">
        <w:instrText xml:space="preserve"> HYPERLINK "https://github.com/wenshuoliu/DLproj/tree/master/NRD" </w:instrText>
      </w:r>
      <w:r w:rsidR="00FE6856">
        <w:fldChar w:fldCharType="separate"/>
      </w:r>
      <w:r w:rsidR="00CD27BD" w:rsidRPr="00F338CC">
        <w:rPr>
          <w:rStyle w:val="Hyperlink"/>
          <w:rFonts w:ascii="Arial" w:hAnsi="Arial" w:cs="Arial"/>
          <w:sz w:val="22"/>
          <w:szCs w:val="22"/>
        </w:rPr>
        <w:t>https://github.com/wenshuoliu/DLproj/tree/master/NRD</w:t>
      </w:r>
      <w:r w:rsidR="00FE6856">
        <w:rPr>
          <w:rStyle w:val="Hyperlink"/>
          <w:rFonts w:ascii="Arial" w:hAnsi="Arial" w:cs="Arial"/>
          <w:sz w:val="22"/>
          <w:szCs w:val="22"/>
        </w:rPr>
        <w:fldChar w:fldCharType="end"/>
      </w:r>
      <w:r w:rsidR="00CD27BD">
        <w:rPr>
          <w:rFonts w:ascii="Arial" w:hAnsi="Arial" w:cs="Arial"/>
          <w:sz w:val="22"/>
          <w:szCs w:val="22"/>
        </w:rPr>
        <w:t xml:space="preserve">. </w:t>
      </w:r>
      <w:r w:rsidR="000C48E1">
        <w:rPr>
          <w:rFonts w:ascii="Arial" w:hAnsi="Arial" w:cs="Arial"/>
          <w:sz w:val="22"/>
          <w:szCs w:val="22"/>
        </w:rPr>
        <w:t xml:space="preserve">Data used for these analyses are publicly available at: </w:t>
      </w:r>
      <w:r w:rsidR="00FE6856">
        <w:fldChar w:fldCharType="begin"/>
      </w:r>
      <w:r w:rsidR="00FE6856">
        <w:instrText xml:space="preserve"> HYPERLINK "https://www.hcup-us.ahrq.gov/tech_assist/centdist.jsp" </w:instrText>
      </w:r>
      <w:r w:rsidR="00FE6856">
        <w:fldChar w:fldCharType="separate"/>
      </w:r>
      <w:r w:rsidR="000C48E1" w:rsidRPr="002C3366">
        <w:rPr>
          <w:rStyle w:val="Hyperlink"/>
          <w:rFonts w:ascii="Arial" w:hAnsi="Arial" w:cs="Arial"/>
          <w:sz w:val="22"/>
          <w:szCs w:val="22"/>
        </w:rPr>
        <w:t>https://www.hcup-us.ahrq.gov/tech_assist/centdist.jsp</w:t>
      </w:r>
      <w:r w:rsidR="00FE6856">
        <w:rPr>
          <w:rStyle w:val="Hyperlink"/>
          <w:rFonts w:ascii="Arial" w:hAnsi="Arial" w:cs="Arial"/>
          <w:sz w:val="22"/>
          <w:szCs w:val="22"/>
        </w:rPr>
        <w:fldChar w:fldCharType="end"/>
      </w:r>
      <w:r w:rsidR="000C48E1">
        <w:rPr>
          <w:rFonts w:ascii="Arial" w:hAnsi="Arial" w:cs="Arial"/>
          <w:sz w:val="22"/>
          <w:szCs w:val="22"/>
        </w:rPr>
        <w:t xml:space="preserve">. </w:t>
      </w:r>
    </w:p>
    <w:p w14:paraId="6E7B6947" w14:textId="77777777" w:rsidR="00410092" w:rsidRDefault="00410092" w:rsidP="006E5482">
      <w:pPr>
        <w:spacing w:line="480" w:lineRule="auto"/>
        <w:rPr>
          <w:del w:id="179" w:author="Nallamothu, Brahmajee" w:date="2019-12-16T12:13:00Z"/>
          <w:rFonts w:ascii="Arial" w:hAnsi="Arial" w:cs="Arial"/>
          <w:sz w:val="22"/>
          <w:szCs w:val="22"/>
          <w:u w:val="single"/>
        </w:rPr>
      </w:pPr>
    </w:p>
    <w:p w14:paraId="04613A1D" w14:textId="1B88F63A" w:rsidR="00BB20CD" w:rsidRDefault="00BB20CD">
      <w:pPr>
        <w:pStyle w:val="Heading2"/>
        <w:rPr>
          <w:rPrChange w:id="180" w:author="Nallamothu, Brahmajee" w:date="2019-12-16T12:13:00Z">
            <w:rPr>
              <w:rFonts w:ascii="Arial" w:hAnsi="Arial"/>
              <w:sz w:val="22"/>
              <w:u w:val="single"/>
            </w:rPr>
          </w:rPrChange>
        </w:rPr>
        <w:pPrChange w:id="181" w:author="Nallamothu, Brahmajee" w:date="2019-12-16T12:13:00Z">
          <w:pPr>
            <w:spacing w:line="480" w:lineRule="auto"/>
          </w:pPr>
        </w:pPrChange>
      </w:pPr>
      <w:r w:rsidRPr="00BB20CD">
        <w:rPr>
          <w:rPrChange w:id="182" w:author="Nallamothu, Brahmajee" w:date="2019-12-16T12:13:00Z">
            <w:rPr>
              <w:b/>
              <w:bCs/>
              <w:sz w:val="22"/>
              <w:u w:val="single"/>
            </w:rPr>
          </w:rPrChange>
        </w:rPr>
        <w:t>Study Cohort</w:t>
      </w:r>
    </w:p>
    <w:p w14:paraId="78908F57" w14:textId="230782C5" w:rsidR="00EC1B9B" w:rsidRPr="00BB20CD" w:rsidRDefault="00BB20CD" w:rsidP="00D75E0F">
      <w:pPr>
        <w:pBdr>
          <w:top w:val="nil"/>
          <w:left w:val="nil"/>
          <w:bottom w:val="nil"/>
          <w:right w:val="nil"/>
          <w:between w:val="nil"/>
        </w:pBdr>
        <w:spacing w:line="480" w:lineRule="auto"/>
        <w:rPr>
          <w:rFonts w:ascii="Arial" w:hAnsi="Arial"/>
          <w:sz w:val="22"/>
          <w:lang w:val="en-GB"/>
          <w:rPrChange w:id="183" w:author="Nallamothu, Brahmajee" w:date="2019-12-16T12:13:00Z">
            <w:rPr>
              <w:rFonts w:ascii="Arial" w:hAnsi="Arial"/>
              <w:color w:val="000000"/>
              <w:sz w:val="22"/>
              <w:lang w:val="en-GB"/>
            </w:rPr>
          </w:rPrChange>
        </w:rPr>
      </w:pPr>
      <w:r w:rsidRPr="00BB20CD">
        <w:rPr>
          <w:rFonts w:ascii="Arial" w:eastAsia="Arial" w:hAnsi="Arial" w:cs="Arial"/>
          <w:color w:val="000000"/>
          <w:sz w:val="22"/>
          <w:szCs w:val="22"/>
          <w:lang w:val="en-GB" w:eastAsia="zh-CN"/>
        </w:rPr>
        <w:t xml:space="preserve">We used the 2014 </w:t>
      </w:r>
      <w:r w:rsidR="005E3485">
        <w:rPr>
          <w:rFonts w:ascii="Arial" w:eastAsia="Arial" w:hAnsi="Arial" w:cs="Arial"/>
          <w:color w:val="000000"/>
          <w:sz w:val="22"/>
          <w:szCs w:val="22"/>
          <w:lang w:val="en-GB" w:eastAsia="zh-CN"/>
        </w:rPr>
        <w:t>Nationwide Readmissions Database (</w:t>
      </w:r>
      <w:r w:rsidRPr="00BB20CD">
        <w:rPr>
          <w:rFonts w:ascii="Arial" w:eastAsia="Arial" w:hAnsi="Arial" w:cs="Arial"/>
          <w:color w:val="000000"/>
          <w:sz w:val="22"/>
          <w:szCs w:val="22"/>
          <w:lang w:val="en-GB" w:eastAsia="zh-CN"/>
        </w:rPr>
        <w:t>NRD</w:t>
      </w:r>
      <w:r w:rsidR="005E3485">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 xml:space="preserve"> developed by the Agency for Healthcare Research and Quality (AHRQ) Healthcare Cost and Utilization Project (HCUP), which includes data on nearly 15 million admissions from </w:t>
      </w:r>
      <w:del w:id="184" w:author="Nallamothu, Brahmajee" w:date="2019-12-16T12:13:00Z">
        <w:r w:rsidRPr="00BB20CD">
          <w:rPr>
            <w:rFonts w:ascii="Arial" w:eastAsia="Arial" w:hAnsi="Arial" w:cs="Arial"/>
            <w:color w:val="000000"/>
            <w:sz w:val="22"/>
            <w:szCs w:val="22"/>
            <w:lang w:val="en-GB" w:eastAsia="zh-CN"/>
          </w:rPr>
          <w:delText>2048</w:delText>
        </w:r>
      </w:del>
      <w:ins w:id="185" w:author="Nallamothu, Brahmajee" w:date="2019-12-16T12:13:00Z">
        <w:r w:rsidRPr="00BB20CD">
          <w:rPr>
            <w:rFonts w:ascii="Arial" w:eastAsia="Arial" w:hAnsi="Arial" w:cs="Arial"/>
            <w:color w:val="000000"/>
            <w:sz w:val="22"/>
            <w:szCs w:val="22"/>
            <w:lang w:val="en-GB" w:eastAsia="zh-CN"/>
          </w:rPr>
          <w:t>2</w:t>
        </w:r>
        <w:r w:rsidR="00963BC3">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048</w:t>
        </w:r>
      </w:ins>
      <w:r w:rsidRPr="00BB20CD">
        <w:rPr>
          <w:rFonts w:ascii="Arial" w:eastAsia="Arial" w:hAnsi="Arial" w:cs="Arial"/>
          <w:color w:val="000000"/>
          <w:sz w:val="22"/>
          <w:szCs w:val="22"/>
          <w:lang w:val="en-GB" w:eastAsia="zh-CN"/>
        </w:rPr>
        <w:t xml:space="preserve"> hospitals</w:t>
      </w:r>
      <w:r w:rsidR="00C22213">
        <w:rPr>
          <w:rFonts w:ascii="Arial" w:eastAsia="Arial" w:hAnsi="Arial" w:cs="Arial"/>
          <w:color w:val="000000"/>
          <w:sz w:val="22"/>
          <w:szCs w:val="22"/>
          <w:lang w:val="en-GB" w:eastAsia="zh-CN"/>
        </w:rPr>
        <w:t xml:space="preserve"> [20-22]</w:t>
      </w:r>
      <w:r w:rsidRPr="00BB20CD">
        <w:rPr>
          <w:rFonts w:ascii="Arial" w:eastAsia="Arial" w:hAnsi="Arial" w:cs="Arial"/>
          <w:color w:val="000000"/>
          <w:sz w:val="22"/>
          <w:szCs w:val="22"/>
          <w:lang w:val="en-GB" w:eastAsia="zh-CN"/>
        </w:rPr>
        <w:t xml:space="preserve">. </w:t>
      </w:r>
      <w:r w:rsidR="005E3485">
        <w:rPr>
          <w:rFonts w:ascii="Arial" w:eastAsia="Arial" w:hAnsi="Arial" w:cs="Arial"/>
          <w:color w:val="000000"/>
          <w:sz w:val="22"/>
          <w:szCs w:val="22"/>
          <w:lang w:val="en-GB" w:eastAsia="zh-CN"/>
        </w:rPr>
        <w:t xml:space="preserve">The NRD has the advantage of including all </w:t>
      </w:r>
      <w:r w:rsidR="00F2667D">
        <w:rPr>
          <w:rFonts w:ascii="Arial" w:eastAsia="Arial" w:hAnsi="Arial" w:cs="Arial"/>
          <w:color w:val="000000"/>
          <w:sz w:val="22"/>
          <w:szCs w:val="22"/>
          <w:lang w:val="en-GB" w:eastAsia="zh-CN"/>
        </w:rPr>
        <w:t>payers</w:t>
      </w:r>
      <w:r w:rsidR="005E3485">
        <w:rPr>
          <w:rFonts w:ascii="Arial" w:eastAsia="Arial" w:hAnsi="Arial" w:cs="Arial"/>
          <w:color w:val="000000"/>
          <w:sz w:val="22"/>
          <w:szCs w:val="22"/>
          <w:lang w:val="en-GB" w:eastAsia="zh-CN"/>
        </w:rPr>
        <w:t xml:space="preserve">, including government and commercial insurers. </w:t>
      </w:r>
      <w:r w:rsidRPr="00BB20CD">
        <w:rPr>
          <w:rFonts w:ascii="Arial" w:eastAsia="Arial" w:hAnsi="Arial" w:cs="Arial"/>
          <w:color w:val="000000"/>
          <w:sz w:val="22"/>
          <w:szCs w:val="22"/>
          <w:lang w:val="en-GB" w:eastAsia="zh-CN"/>
        </w:rPr>
        <w:t>We identified patients hospitalized for AMI, HF, and PNA. We created a separate cohort for each condition using strategies for identifying patients that were adopted from prior published work</w:t>
      </w:r>
      <w:r w:rsidR="0064343C">
        <w:rPr>
          <w:rFonts w:ascii="Arial" w:eastAsia="Arial" w:hAnsi="Arial" w:cs="Arial"/>
          <w:color w:val="000000"/>
          <w:sz w:val="22"/>
          <w:szCs w:val="22"/>
          <w:lang w:val="en-GB" w:eastAsia="zh-CN"/>
        </w:rPr>
        <w:t xml:space="preserve"> [8, 23]</w:t>
      </w:r>
      <w:r w:rsidRPr="00BB20CD">
        <w:rPr>
          <w:rFonts w:ascii="Arial" w:eastAsia="Arial" w:hAnsi="Arial" w:cs="Arial"/>
          <w:color w:val="000000"/>
          <w:sz w:val="22"/>
          <w:szCs w:val="22"/>
          <w:lang w:val="en-GB" w:eastAsia="zh-CN"/>
        </w:rPr>
        <w:t xml:space="preserve">. The cohort of index admissions for each condition was based on principal </w:t>
      </w:r>
      <w:r w:rsidRPr="00BB20CD">
        <w:rPr>
          <w:rFonts w:ascii="Arial" w:eastAsia="Arial" w:hAnsi="Arial" w:cs="Arial"/>
          <w:i/>
          <w:color w:val="000000"/>
          <w:sz w:val="22"/>
          <w:szCs w:val="22"/>
          <w:lang w:val="en-GB" w:eastAsia="zh-CN"/>
        </w:rPr>
        <w:t>International Classification of Diseases</w:t>
      </w:r>
      <w:r w:rsidRPr="00BB20CD">
        <w:rPr>
          <w:rFonts w:ascii="Arial" w:eastAsia="Arial" w:hAnsi="Arial" w:cs="Arial"/>
          <w:color w:val="000000"/>
          <w:sz w:val="22"/>
          <w:szCs w:val="22"/>
          <w:lang w:val="en-GB" w:eastAsia="zh-CN"/>
        </w:rPr>
        <w:t xml:space="preserve">-9 (ICD-9) diagnosis codes at discharge (e.g. in the case of AMI we used 410.xx, except for 410.x2) while excluding the following cases: (1) records with zero length of stay for AMI patients (n=4,926) per standards for constructing that cohort (as patients with AMI are unlikely to be discharged the same day); (2) patients who died in the hospital (n=13,896 for AMI, n=14,014 for HF, n=18,648 for PNA); (3) patients who left the hospital against medical advice (n=2,667 for AMI, 5,753 for HF, n=5,057 for PNA); (4) patients with hospitalizations and no 30-day follow up (i.e. discharged in December, 2014 (n=23,998 for AMI, n=44,264 for HF, n=47,523 for PNA)); (5) patients transferred to another acute care hospital (n=8,400 for AMI, n=5,393 for HF, n=4,839 for PNA); (6) patients of age &lt; 18 years old at the time of admission (n=12 for AMI, n=409 for HF, n=28,159 for PNA); and (8) patients discharged from hospitals with less than </w:t>
      </w:r>
      <w:r w:rsidRPr="00FC57EF">
        <w:rPr>
          <w:rFonts w:ascii="Arial" w:eastAsia="Arial" w:hAnsi="Arial" w:cs="Arial"/>
          <w:color w:val="000000"/>
          <w:sz w:val="22"/>
          <w:szCs w:val="22"/>
          <w:lang w:val="en-GB" w:eastAsia="zh-CN"/>
        </w:rPr>
        <w:t>10 admissions</w:t>
      </w:r>
      <w:r w:rsidRPr="00BB20CD">
        <w:rPr>
          <w:rFonts w:ascii="Arial" w:eastAsia="Arial" w:hAnsi="Arial" w:cs="Arial"/>
          <w:color w:val="000000"/>
          <w:sz w:val="22"/>
          <w:szCs w:val="22"/>
          <w:lang w:val="en-GB" w:eastAsia="zh-CN"/>
        </w:rPr>
        <w:t xml:space="preserve"> (n=1,956 for AMI, n=1,221 for HF, n=418 for PNA). </w:t>
      </w:r>
      <w:ins w:id="186" w:author="Nallamothu, Brahmajee" w:date="2019-12-16T12:13:00Z">
        <w:r w:rsidR="004C238F" w:rsidRPr="004C238F">
          <w:rPr>
            <w:rFonts w:ascii="Arial" w:eastAsia="Arial" w:hAnsi="Arial" w:cs="Arial"/>
            <w:color w:val="000000"/>
            <w:sz w:val="22"/>
            <w:szCs w:val="22"/>
            <w:lang w:val="en-GB" w:eastAsia="zh-CN"/>
          </w:rPr>
          <w:t xml:space="preserve">Given that such facilities </w:t>
        </w:r>
        <w:r w:rsidR="00FB29CE">
          <w:rPr>
            <w:rFonts w:ascii="Arial" w:eastAsia="Arial" w:hAnsi="Arial" w:cs="Arial"/>
            <w:color w:val="000000"/>
            <w:sz w:val="22"/>
            <w:szCs w:val="22"/>
            <w:lang w:val="en-GB" w:eastAsia="zh-CN"/>
          </w:rPr>
          <w:t xml:space="preserve">(&lt;10 admissions) </w:t>
        </w:r>
        <w:r w:rsidR="004C238F" w:rsidRPr="004C238F">
          <w:rPr>
            <w:rFonts w:ascii="Arial" w:eastAsia="Arial" w:hAnsi="Arial" w:cs="Arial"/>
            <w:color w:val="000000"/>
            <w:sz w:val="22"/>
            <w:szCs w:val="22"/>
            <w:lang w:val="en-GB" w:eastAsia="zh-CN"/>
          </w:rPr>
          <w:t xml:space="preserve">are not generally considered a part of typical quality assurance or performance measurement programs for readmissions, we were not interested in these facilities. </w:t>
        </w:r>
      </w:ins>
      <w:r w:rsidRPr="00BB20CD">
        <w:rPr>
          <w:rFonts w:ascii="Arial" w:eastAsia="Arial" w:hAnsi="Arial" w:cs="Arial"/>
          <w:color w:val="000000"/>
          <w:sz w:val="22"/>
          <w:szCs w:val="22"/>
          <w:lang w:val="en-GB" w:eastAsia="zh-CN"/>
        </w:rPr>
        <w:t xml:space="preserve">In circumstances where the same patient was admitted several times during the study period, we selected only the first admission. Flow diagrams for the cohort selection are shown in </w:t>
      </w:r>
      <w:del w:id="187" w:author="Nallamothu, Brahmajee" w:date="2019-12-16T12:13:00Z">
        <w:r w:rsidR="00FD6BC4">
          <w:rPr>
            <w:rFonts w:ascii="Arial" w:eastAsia="Arial" w:hAnsi="Arial" w:cs="Arial"/>
            <w:color w:val="000000"/>
            <w:sz w:val="22"/>
            <w:szCs w:val="22"/>
            <w:lang w:val="en-GB" w:eastAsia="zh-CN"/>
          </w:rPr>
          <w:delText>eFigure</w:delText>
        </w:r>
      </w:del>
      <w:ins w:id="188" w:author="Nallamothu, Brahmajee" w:date="2019-12-16T12:13:00Z">
        <w:r w:rsidR="00742114">
          <w:rPr>
            <w:rFonts w:ascii="Arial" w:eastAsia="Arial" w:hAnsi="Arial" w:cs="Arial"/>
            <w:color w:val="000000"/>
            <w:sz w:val="22"/>
            <w:szCs w:val="22"/>
            <w:lang w:val="en-GB" w:eastAsia="zh-CN"/>
          </w:rPr>
          <w:t>S</w:t>
        </w:r>
        <w:r w:rsidR="00FD6BC4">
          <w:rPr>
            <w:rFonts w:ascii="Arial" w:eastAsia="Arial" w:hAnsi="Arial" w:cs="Arial"/>
            <w:color w:val="000000"/>
            <w:sz w:val="22"/>
            <w:szCs w:val="22"/>
            <w:lang w:val="en-GB" w:eastAsia="zh-CN"/>
          </w:rPr>
          <w:t>Figure</w:t>
        </w:r>
      </w:ins>
      <w:r w:rsidRPr="00BB20CD">
        <w:rPr>
          <w:rFonts w:ascii="Arial" w:eastAsia="Arial" w:hAnsi="Arial" w:cs="Arial"/>
          <w:color w:val="000000"/>
          <w:sz w:val="22"/>
          <w:szCs w:val="22"/>
          <w:lang w:val="en-GB" w:eastAsia="zh-CN"/>
        </w:rPr>
        <w:t xml:space="preserve"> 1.</w:t>
      </w:r>
    </w:p>
    <w:p w14:paraId="7230785C" w14:textId="77777777" w:rsidR="00EC1B9B" w:rsidRPr="00BB20CD" w:rsidRDefault="00EC1B9B" w:rsidP="004D1DA6">
      <w:pPr>
        <w:spacing w:line="360" w:lineRule="auto"/>
        <w:rPr>
          <w:del w:id="189" w:author="Nallamothu, Brahmajee" w:date="2019-12-16T12:13:00Z"/>
          <w:rFonts w:ascii="Arial" w:hAnsi="Arial" w:cs="Arial"/>
          <w:sz w:val="22"/>
          <w:szCs w:val="22"/>
          <w:lang w:val="en-GB"/>
        </w:rPr>
      </w:pPr>
    </w:p>
    <w:p w14:paraId="5CD8050C" w14:textId="77777777" w:rsidR="007C3426" w:rsidRPr="009931E3" w:rsidRDefault="00BB20CD">
      <w:pPr>
        <w:pStyle w:val="Heading2"/>
        <w:rPr>
          <w:rPrChange w:id="190" w:author="Nallamothu, Brahmajee" w:date="2019-12-16T12:13:00Z">
            <w:rPr>
              <w:rFonts w:ascii="Arial" w:hAnsi="Arial"/>
              <w:sz w:val="22"/>
              <w:u w:val="single"/>
            </w:rPr>
          </w:rPrChange>
        </w:rPr>
        <w:pPrChange w:id="191" w:author="Nallamothu, Brahmajee" w:date="2019-12-16T12:13:00Z">
          <w:pPr>
            <w:spacing w:line="360" w:lineRule="auto"/>
            <w:outlineLvl w:val="0"/>
          </w:pPr>
        </w:pPrChange>
      </w:pPr>
      <w:r w:rsidRPr="00BB20CD">
        <w:rPr>
          <w:rPrChange w:id="192" w:author="Nallamothu, Brahmajee" w:date="2019-12-16T12:13:00Z">
            <w:rPr>
              <w:b/>
              <w:bCs/>
              <w:sz w:val="22"/>
              <w:u w:val="single"/>
            </w:rPr>
          </w:rPrChange>
        </w:rPr>
        <w:t>Study Variables</w:t>
      </w:r>
    </w:p>
    <w:p w14:paraId="3CC43E3F" w14:textId="35B777A4" w:rsidR="006A4A5A" w:rsidRPr="00BB20CD" w:rsidRDefault="00BB20CD">
      <w:pPr>
        <w:pBdr>
          <w:top w:val="nil"/>
          <w:left w:val="nil"/>
          <w:bottom w:val="nil"/>
          <w:right w:val="nil"/>
          <w:between w:val="nil"/>
        </w:pBdr>
        <w:spacing w:line="480" w:lineRule="auto"/>
        <w:ind w:firstLine="720"/>
        <w:rPr>
          <w:rFonts w:ascii="Arial" w:hAnsi="Arial"/>
          <w:sz w:val="22"/>
          <w:lang w:val="en-GB"/>
          <w:rPrChange w:id="193" w:author="Nallamothu, Brahmajee" w:date="2019-12-16T12:13:00Z">
            <w:rPr>
              <w:rFonts w:ascii="Arial" w:hAnsi="Arial"/>
              <w:color w:val="000000"/>
              <w:sz w:val="22"/>
              <w:lang w:val="en-GB"/>
            </w:rPr>
          </w:rPrChange>
        </w:rPr>
        <w:pPrChange w:id="194" w:author="Nallamothu, Brahmajee" w:date="2019-12-16T12:13:00Z">
          <w:pPr>
            <w:pBdr>
              <w:top w:val="nil"/>
              <w:left w:val="nil"/>
              <w:bottom w:val="nil"/>
              <w:right w:val="nil"/>
              <w:between w:val="nil"/>
            </w:pBdr>
            <w:spacing w:line="480" w:lineRule="auto"/>
          </w:pPr>
        </w:pPrChange>
      </w:pPr>
      <w:r w:rsidRPr="00BB20CD">
        <w:rPr>
          <w:rFonts w:ascii="Arial" w:eastAsia="Arial" w:hAnsi="Arial" w:cs="Arial"/>
          <w:color w:val="000000"/>
          <w:sz w:val="22"/>
          <w:szCs w:val="22"/>
          <w:lang w:val="en-GB" w:eastAsia="zh-CN"/>
        </w:rPr>
        <w:lastRenderedPageBreak/>
        <w:t xml:space="preserve">Our outcome was 30-day unplanned readmission created using the </w:t>
      </w:r>
      <w:r w:rsidR="005E3485">
        <w:rPr>
          <w:rFonts w:ascii="Arial" w:eastAsia="Arial" w:hAnsi="Arial" w:cs="Arial"/>
          <w:color w:val="000000"/>
          <w:sz w:val="22"/>
          <w:szCs w:val="22"/>
          <w:lang w:val="en-GB" w:eastAsia="zh-CN"/>
        </w:rPr>
        <w:t xml:space="preserve">NRD </w:t>
      </w:r>
      <w:r w:rsidRPr="00BB20CD">
        <w:rPr>
          <w:rFonts w:ascii="Arial" w:eastAsia="Arial" w:hAnsi="Arial" w:cs="Arial"/>
          <w:color w:val="000000"/>
          <w:sz w:val="22"/>
          <w:szCs w:val="22"/>
          <w:lang w:val="en-GB" w:eastAsia="zh-CN"/>
        </w:rPr>
        <w:t>Planned Readmission Algorithm</w:t>
      </w:r>
      <w:r w:rsidR="00BB244C">
        <w:rPr>
          <w:rFonts w:ascii="Arial" w:eastAsia="Arial" w:hAnsi="Arial" w:cs="Arial"/>
          <w:color w:val="000000"/>
          <w:sz w:val="22"/>
          <w:szCs w:val="22"/>
          <w:lang w:val="en-GB" w:eastAsia="zh-CN"/>
        </w:rPr>
        <w:t xml:space="preserve"> [23]</w:t>
      </w:r>
      <w:r w:rsidRPr="00BB20CD">
        <w:rPr>
          <w:rFonts w:ascii="Arial" w:eastAsia="Arial" w:hAnsi="Arial" w:cs="Arial"/>
          <w:color w:val="000000"/>
          <w:sz w:val="22"/>
          <w:szCs w:val="22"/>
          <w:lang w:val="en-GB" w:eastAsia="zh-CN"/>
        </w:rPr>
        <w:t xml:space="preserve">. The NRD also includes patient-level information on demographics and up to 30 ICD-9 diagnosis codes and 15 procedure codes from each hospitalization. Among the diagnosis codes, the principal diagnosis code at discharge represents the primary reason for the hospitalization while the rest represent comorbidities for the patient. To improve computational efficiency, we only included codes that appeared at least 10 times in </w:t>
      </w:r>
      <w:r w:rsidR="006D6932">
        <w:rPr>
          <w:rFonts w:ascii="Arial" w:eastAsia="Arial" w:hAnsi="Arial" w:cs="Arial"/>
          <w:color w:val="000000"/>
          <w:sz w:val="22"/>
          <w:szCs w:val="22"/>
          <w:lang w:val="en-GB" w:eastAsia="zh-CN"/>
        </w:rPr>
        <w:t>the whole NRD database</w:t>
      </w:r>
      <w:r w:rsidRPr="00BB20CD">
        <w:rPr>
          <w:rFonts w:ascii="Arial" w:eastAsia="Arial" w:hAnsi="Arial" w:cs="Arial"/>
          <w:color w:val="000000"/>
          <w:sz w:val="22"/>
          <w:szCs w:val="22"/>
          <w:lang w:val="en-GB" w:eastAsia="zh-CN"/>
        </w:rPr>
        <w:t>, reducing the number of ICD-9 diagnosis and ICD-9 procedure codes for inclusion in our analyses</w:t>
      </w:r>
      <w:r w:rsidR="005E3485">
        <w:rPr>
          <w:rFonts w:ascii="Arial" w:eastAsia="Arial" w:hAnsi="Arial" w:cs="Arial"/>
          <w:color w:val="000000"/>
          <w:sz w:val="22"/>
          <w:szCs w:val="22"/>
          <w:lang w:val="en-GB" w:eastAsia="zh-CN"/>
        </w:rPr>
        <w:t xml:space="preserve"> from </w:t>
      </w:r>
      <w:r w:rsidR="00DD0925" w:rsidRPr="00DD0925">
        <w:rPr>
          <w:rFonts w:ascii="Arial" w:eastAsia="Arial" w:hAnsi="Arial" w:cs="Arial"/>
          <w:color w:val="000000"/>
          <w:sz w:val="22"/>
          <w:szCs w:val="22"/>
          <w:lang w:val="en-GB" w:eastAsia="zh-CN"/>
        </w:rPr>
        <w:t>12</w:t>
      </w:r>
      <w:r w:rsidR="00DD0925">
        <w:rPr>
          <w:rFonts w:ascii="Arial" w:eastAsia="Arial" w:hAnsi="Arial" w:cs="Arial"/>
          <w:color w:val="000000"/>
          <w:sz w:val="22"/>
          <w:szCs w:val="22"/>
          <w:lang w:val="en-GB" w:eastAsia="zh-CN"/>
        </w:rPr>
        <w:t>,</w:t>
      </w:r>
      <w:r w:rsidR="00DD0925" w:rsidRPr="00DD0925">
        <w:rPr>
          <w:rFonts w:ascii="Arial" w:eastAsia="Arial" w:hAnsi="Arial" w:cs="Arial"/>
          <w:color w:val="000000"/>
          <w:sz w:val="22"/>
          <w:szCs w:val="22"/>
          <w:lang w:val="en-GB" w:eastAsia="zh-CN"/>
        </w:rPr>
        <w:t>233</w:t>
      </w:r>
      <w:r w:rsidRPr="00BB20CD">
        <w:rPr>
          <w:rFonts w:ascii="Arial" w:eastAsia="Arial" w:hAnsi="Arial" w:cs="Arial"/>
          <w:color w:val="000000"/>
          <w:sz w:val="22"/>
          <w:szCs w:val="22"/>
          <w:lang w:val="en-GB" w:eastAsia="zh-CN"/>
        </w:rPr>
        <w:t xml:space="preserve"> to 9,778</w:t>
      </w:r>
      <w:r w:rsidR="005E3485">
        <w:rPr>
          <w:rFonts w:ascii="Arial" w:eastAsia="Arial" w:hAnsi="Arial" w:cs="Arial"/>
          <w:color w:val="000000"/>
          <w:sz w:val="22"/>
          <w:szCs w:val="22"/>
          <w:lang w:val="en-GB" w:eastAsia="zh-CN"/>
        </w:rPr>
        <w:t xml:space="preserve"> diagnosis codes</w:t>
      </w:r>
      <w:r w:rsidRPr="00BB20CD">
        <w:rPr>
          <w:rFonts w:ascii="Arial" w:eastAsia="Arial" w:hAnsi="Arial" w:cs="Arial"/>
          <w:color w:val="000000"/>
          <w:sz w:val="22"/>
          <w:szCs w:val="22"/>
          <w:lang w:val="en-GB" w:eastAsia="zh-CN"/>
        </w:rPr>
        <w:t xml:space="preserve"> and</w:t>
      </w:r>
      <w:r w:rsidR="005E3485">
        <w:rPr>
          <w:rFonts w:ascii="Arial" w:eastAsia="Arial" w:hAnsi="Arial" w:cs="Arial"/>
          <w:color w:val="000000"/>
          <w:sz w:val="22"/>
          <w:szCs w:val="22"/>
          <w:lang w:val="en-GB" w:eastAsia="zh-CN"/>
        </w:rPr>
        <w:t xml:space="preserve"> from </w:t>
      </w:r>
      <w:r w:rsidR="00A14B85" w:rsidRPr="00A14B85">
        <w:rPr>
          <w:rFonts w:ascii="Arial" w:eastAsia="Arial" w:hAnsi="Arial" w:cs="Arial"/>
          <w:color w:val="000000"/>
          <w:sz w:val="22"/>
          <w:szCs w:val="22"/>
          <w:lang w:val="en-GB" w:eastAsia="zh-CN"/>
        </w:rPr>
        <w:t>3</w:t>
      </w:r>
      <w:r w:rsidR="00A14B85">
        <w:rPr>
          <w:rFonts w:ascii="Arial" w:eastAsia="Arial" w:hAnsi="Arial" w:cs="Arial"/>
          <w:color w:val="000000"/>
          <w:sz w:val="22"/>
          <w:szCs w:val="22"/>
          <w:lang w:val="en-GB" w:eastAsia="zh-CN"/>
        </w:rPr>
        <w:t>,</w:t>
      </w:r>
      <w:r w:rsidR="00A14B85" w:rsidRPr="00A14B85">
        <w:rPr>
          <w:rFonts w:ascii="Arial" w:eastAsia="Arial" w:hAnsi="Arial" w:cs="Arial"/>
          <w:color w:val="000000"/>
          <w:sz w:val="22"/>
          <w:szCs w:val="22"/>
          <w:lang w:val="en-GB" w:eastAsia="zh-CN"/>
        </w:rPr>
        <w:t>722</w:t>
      </w:r>
      <w:r w:rsidR="005E3485">
        <w:rPr>
          <w:rFonts w:ascii="Arial" w:eastAsia="Arial" w:hAnsi="Arial" w:cs="Arial"/>
          <w:color w:val="000000"/>
          <w:sz w:val="22"/>
          <w:szCs w:val="22"/>
          <w:lang w:val="en-GB" w:eastAsia="zh-CN"/>
        </w:rPr>
        <w:t xml:space="preserve"> to</w:t>
      </w:r>
      <w:r w:rsidRPr="00BB20CD">
        <w:rPr>
          <w:rFonts w:ascii="Arial" w:eastAsia="Arial" w:hAnsi="Arial" w:cs="Arial"/>
          <w:color w:val="000000"/>
          <w:sz w:val="22"/>
          <w:szCs w:val="22"/>
          <w:lang w:val="en-GB" w:eastAsia="zh-CN"/>
        </w:rPr>
        <w:t xml:space="preserve"> 3,183</w:t>
      </w:r>
      <w:r w:rsidR="005E3485">
        <w:rPr>
          <w:rFonts w:ascii="Arial" w:eastAsia="Arial" w:hAnsi="Arial" w:cs="Arial"/>
          <w:color w:val="000000"/>
          <w:sz w:val="22"/>
          <w:szCs w:val="22"/>
          <w:lang w:val="en-GB" w:eastAsia="zh-CN"/>
        </w:rPr>
        <w:t xml:space="preserve"> procedure codes</w:t>
      </w:r>
      <w:r w:rsidRPr="00BB20CD">
        <w:rPr>
          <w:rFonts w:ascii="Arial" w:eastAsia="Arial" w:hAnsi="Arial" w:cs="Arial"/>
          <w:color w:val="000000"/>
          <w:sz w:val="22"/>
          <w:szCs w:val="22"/>
          <w:lang w:val="en-GB" w:eastAsia="zh-CN"/>
        </w:rPr>
        <w:t xml:space="preserve">, respectively. </w:t>
      </w:r>
    </w:p>
    <w:p w14:paraId="4886557C" w14:textId="77777777" w:rsidR="006A4A5A" w:rsidRPr="00BB20CD" w:rsidRDefault="006A4A5A" w:rsidP="006A4A5A">
      <w:pPr>
        <w:spacing w:line="360" w:lineRule="auto"/>
        <w:rPr>
          <w:del w:id="195" w:author="Nallamothu, Brahmajee" w:date="2019-12-16T12:13:00Z"/>
          <w:rFonts w:ascii="Arial" w:hAnsi="Arial" w:cs="Arial"/>
          <w:sz w:val="22"/>
          <w:szCs w:val="22"/>
          <w:lang w:val="en-GB"/>
        </w:rPr>
      </w:pPr>
    </w:p>
    <w:p w14:paraId="4F94C3D6" w14:textId="77777777" w:rsidR="00E159B1" w:rsidRPr="009931E3" w:rsidRDefault="00C937D5">
      <w:pPr>
        <w:pStyle w:val="Heading2"/>
        <w:rPr>
          <w:rPrChange w:id="196" w:author="Nallamothu, Brahmajee" w:date="2019-12-16T12:13:00Z">
            <w:rPr>
              <w:rFonts w:ascii="Arial" w:hAnsi="Arial"/>
              <w:sz w:val="22"/>
            </w:rPr>
          </w:rPrChange>
        </w:rPr>
        <w:pPrChange w:id="197" w:author="Nallamothu, Brahmajee" w:date="2019-12-16T12:13:00Z">
          <w:pPr>
            <w:spacing w:line="360" w:lineRule="auto"/>
          </w:pPr>
        </w:pPrChange>
      </w:pPr>
      <w:r w:rsidRPr="009931E3">
        <w:rPr>
          <w:rPrChange w:id="198" w:author="Nallamothu, Brahmajee" w:date="2019-12-16T12:13:00Z">
            <w:rPr>
              <w:b/>
              <w:bCs/>
              <w:sz w:val="22"/>
              <w:u w:val="single"/>
            </w:rPr>
          </w:rPrChange>
        </w:rPr>
        <w:t xml:space="preserve">Statistical </w:t>
      </w:r>
      <w:r w:rsidR="00BB20CD">
        <w:rPr>
          <w:rPrChange w:id="199" w:author="Nallamothu, Brahmajee" w:date="2019-12-16T12:13:00Z">
            <w:rPr>
              <w:b/>
              <w:bCs/>
              <w:sz w:val="22"/>
              <w:u w:val="single"/>
            </w:rPr>
          </w:rPrChange>
        </w:rPr>
        <w:t xml:space="preserve">Models and </w:t>
      </w:r>
      <w:r w:rsidR="00E159B1" w:rsidRPr="009931E3">
        <w:rPr>
          <w:rPrChange w:id="200" w:author="Nallamothu, Brahmajee" w:date="2019-12-16T12:13:00Z">
            <w:rPr>
              <w:b/>
              <w:bCs/>
              <w:sz w:val="22"/>
              <w:u w:val="single"/>
            </w:rPr>
          </w:rPrChange>
        </w:rPr>
        <w:t>Analysis</w:t>
      </w:r>
    </w:p>
    <w:p w14:paraId="753C9BB7" w14:textId="6DDF2D25" w:rsidR="00BB20CD" w:rsidRPr="00BB20CD" w:rsidRDefault="00BB20CD">
      <w:pPr>
        <w:pStyle w:val="normalJAMA"/>
        <w:ind w:firstLine="720"/>
        <w:rPr>
          <w:rFonts w:eastAsia="Arial"/>
          <w:lang w:val="en-GB" w:eastAsia="zh-CN"/>
        </w:rPr>
        <w:pPrChange w:id="201" w:author="Nallamothu, Brahmajee" w:date="2019-12-16T12:13:00Z">
          <w:pPr>
            <w:pStyle w:val="normalJAMA"/>
          </w:pPr>
        </w:pPrChange>
      </w:pPr>
      <w:r w:rsidRPr="00BB20CD">
        <w:rPr>
          <w:rFonts w:eastAsia="Arial"/>
          <w:lang w:val="en-GB" w:eastAsia="zh-CN"/>
        </w:rPr>
        <w:t xml:space="preserve">We evaluated </w:t>
      </w:r>
      <w:r w:rsidR="006D6932">
        <w:rPr>
          <w:rFonts w:eastAsia="Arial"/>
          <w:lang w:val="en-GB" w:eastAsia="zh-CN"/>
        </w:rPr>
        <w:t>four</w:t>
      </w:r>
      <w:r w:rsidRPr="00BB20CD">
        <w:rPr>
          <w:rFonts w:eastAsia="Arial"/>
          <w:lang w:val="en-GB" w:eastAsia="zh-CN"/>
        </w:rPr>
        <w:t xml:space="preserve"> statistical models: 1) a hierarchical logistic regression model;</w:t>
      </w:r>
      <w:r w:rsidR="00F2667D">
        <w:rPr>
          <w:rFonts w:eastAsia="Arial"/>
          <w:lang w:val="en-GB" w:eastAsia="zh-CN"/>
        </w:rPr>
        <w:t xml:space="preserve"> 2) </w:t>
      </w:r>
      <w:r w:rsidR="006E511A">
        <w:rPr>
          <w:rFonts w:eastAsia="Arial"/>
          <w:lang w:val="en-GB" w:eastAsia="zh-CN"/>
        </w:rPr>
        <w:t xml:space="preserve">gradient boosting (using the </w:t>
      </w:r>
      <w:r w:rsidR="00F2667D">
        <w:rPr>
          <w:rFonts w:eastAsia="Arial"/>
          <w:lang w:val="en-GB" w:eastAsia="zh-CN"/>
        </w:rPr>
        <w:t>eX</w:t>
      </w:r>
      <w:r w:rsidR="00FA6E63">
        <w:rPr>
          <w:rFonts w:eastAsia="Arial"/>
          <w:lang w:val="en-GB" w:eastAsia="zh-CN"/>
        </w:rPr>
        <w:t xml:space="preserve">treme Gradient Boosting </w:t>
      </w:r>
      <w:r w:rsidR="006E511A">
        <w:rPr>
          <w:rFonts w:eastAsia="Arial"/>
          <w:lang w:val="en-GB" w:eastAsia="zh-CN"/>
        </w:rPr>
        <w:t>[</w:t>
      </w:r>
      <w:r w:rsidR="00FA6E63">
        <w:rPr>
          <w:rFonts w:eastAsia="Arial"/>
          <w:lang w:val="en-GB" w:eastAsia="zh-CN"/>
        </w:rPr>
        <w:t>XGBoost</w:t>
      </w:r>
      <w:r w:rsidR="006E511A">
        <w:rPr>
          <w:rFonts w:eastAsia="Arial"/>
          <w:lang w:val="en-GB" w:eastAsia="zh-CN"/>
        </w:rPr>
        <w:t>]</w:t>
      </w:r>
      <w:r w:rsidR="00E05C2D">
        <w:rPr>
          <w:rFonts w:eastAsia="Arial"/>
          <w:lang w:val="en-GB" w:eastAsia="zh-CN"/>
        </w:rPr>
        <w:t xml:space="preserve"> [24] </w:t>
      </w:r>
      <w:r w:rsidR="006E511A">
        <w:rPr>
          <w:rFonts w:eastAsia="Arial"/>
          <w:lang w:val="en-GB" w:eastAsia="zh-CN"/>
        </w:rPr>
        <w:t>approach</w:t>
      </w:r>
      <w:r w:rsidR="00FA6E63">
        <w:rPr>
          <w:rFonts w:eastAsia="Arial"/>
          <w:lang w:val="en-GB" w:eastAsia="zh-CN"/>
        </w:rPr>
        <w:t>, a widely</w:t>
      </w:r>
      <w:r w:rsidR="006E511A">
        <w:rPr>
          <w:rFonts w:eastAsia="Arial"/>
          <w:lang w:val="en-GB" w:eastAsia="zh-CN"/>
        </w:rPr>
        <w:t>-</w:t>
      </w:r>
      <w:r w:rsidR="00FA6E63">
        <w:rPr>
          <w:rFonts w:eastAsia="Arial"/>
          <w:lang w:val="en-GB" w:eastAsia="zh-CN"/>
        </w:rPr>
        <w:t>used</w:t>
      </w:r>
      <w:r w:rsidR="006E511A">
        <w:rPr>
          <w:rFonts w:eastAsia="Arial"/>
          <w:lang w:val="en-GB" w:eastAsia="zh-CN"/>
        </w:rPr>
        <w:t>, decision tree-based</w:t>
      </w:r>
      <w:r w:rsidR="00FA6E63">
        <w:rPr>
          <w:rFonts w:eastAsia="Arial"/>
          <w:lang w:val="en-GB" w:eastAsia="zh-CN"/>
        </w:rPr>
        <w:t xml:space="preserve"> machine learning </w:t>
      </w:r>
      <w:r w:rsidR="006E511A">
        <w:rPr>
          <w:rFonts w:eastAsia="Arial"/>
          <w:lang w:val="en-GB" w:eastAsia="zh-CN"/>
        </w:rPr>
        <w:t>algorithm)</w:t>
      </w:r>
      <w:r w:rsidR="00FA6E63">
        <w:rPr>
          <w:rFonts w:eastAsia="Arial"/>
          <w:lang w:val="en-GB" w:eastAsia="zh-CN"/>
        </w:rPr>
        <w:t xml:space="preserve"> using ICD-9 </w:t>
      </w:r>
      <w:r w:rsidR="00D31DC7">
        <w:rPr>
          <w:rFonts w:eastAsia="Arial"/>
          <w:lang w:val="en-GB" w:eastAsia="zh-CN"/>
        </w:rPr>
        <w:t xml:space="preserve">diagnosis and procedure </w:t>
      </w:r>
      <w:r w:rsidR="00FA6E63">
        <w:rPr>
          <w:rFonts w:eastAsia="Arial"/>
          <w:lang w:val="en-GB" w:eastAsia="zh-CN"/>
        </w:rPr>
        <w:t>codes represented as dummy variables</w:t>
      </w:r>
      <w:r w:rsidR="00D31DC7">
        <w:rPr>
          <w:rFonts w:eastAsia="Arial"/>
          <w:lang w:val="en-GB" w:eastAsia="zh-CN"/>
        </w:rPr>
        <w:t xml:space="preserve"> (1 if present, 0 if absent)</w:t>
      </w:r>
      <w:r w:rsidR="00FA6E63">
        <w:rPr>
          <w:rFonts w:eastAsia="Arial"/>
          <w:lang w:val="en-GB" w:eastAsia="zh-CN"/>
        </w:rPr>
        <w:t>;</w:t>
      </w:r>
      <w:r w:rsidRPr="00BB20CD">
        <w:rPr>
          <w:rFonts w:eastAsia="Arial"/>
          <w:lang w:val="en-GB" w:eastAsia="zh-CN"/>
        </w:rPr>
        <w:t xml:space="preserve"> </w:t>
      </w:r>
      <w:r w:rsidR="00FA6E63">
        <w:rPr>
          <w:rFonts w:eastAsia="Arial"/>
          <w:lang w:val="en-GB" w:eastAsia="zh-CN"/>
        </w:rPr>
        <w:t>3</w:t>
      </w:r>
      <w:r w:rsidRPr="00BB20CD">
        <w:rPr>
          <w:rFonts w:eastAsia="Arial"/>
          <w:lang w:val="en-GB" w:eastAsia="zh-CN"/>
        </w:rPr>
        <w:t>) a</w:t>
      </w:r>
      <w:r w:rsidR="00D31DC7">
        <w:rPr>
          <w:rFonts w:eastAsia="Arial"/>
          <w:lang w:val="en-GB" w:eastAsia="zh-CN"/>
        </w:rPr>
        <w:t>n</w:t>
      </w:r>
      <w:r w:rsidRPr="00BB20CD">
        <w:rPr>
          <w:rFonts w:eastAsia="Arial"/>
          <w:lang w:val="en-GB" w:eastAsia="zh-CN"/>
        </w:rPr>
        <w:t xml:space="preserve"> </w:t>
      </w:r>
      <w:r w:rsidR="005E3485">
        <w:rPr>
          <w:rFonts w:eastAsia="Arial"/>
          <w:lang w:val="en-GB" w:eastAsia="zh-CN"/>
        </w:rPr>
        <w:t>ANN</w:t>
      </w:r>
      <w:r w:rsidRPr="00BB20CD">
        <w:rPr>
          <w:rFonts w:eastAsia="Arial"/>
          <w:lang w:val="en-GB" w:eastAsia="zh-CN"/>
        </w:rPr>
        <w:t xml:space="preserve"> model using a feed-forward neural network with ICD-9 codes represented as dummy variables; and </w:t>
      </w:r>
      <w:r w:rsidR="00FA6E63">
        <w:rPr>
          <w:rFonts w:eastAsia="Arial"/>
          <w:lang w:val="en-GB" w:eastAsia="zh-CN"/>
        </w:rPr>
        <w:t>4</w:t>
      </w:r>
      <w:r w:rsidRPr="00BB20CD">
        <w:rPr>
          <w:rFonts w:eastAsia="Arial"/>
          <w:lang w:val="en-GB" w:eastAsia="zh-CN"/>
        </w:rPr>
        <w:t xml:space="preserve">) </w:t>
      </w:r>
      <w:r w:rsidRPr="00BB20CD">
        <w:rPr>
          <w:rFonts w:eastAsia="Arial"/>
          <w:lang w:eastAsia="zh-CN"/>
        </w:rPr>
        <w:t>a</w:t>
      </w:r>
      <w:r w:rsidR="00D31DC7">
        <w:rPr>
          <w:rFonts w:eastAsia="Arial"/>
          <w:lang w:eastAsia="zh-CN"/>
        </w:rPr>
        <w:t>n</w:t>
      </w:r>
      <w:r w:rsidRPr="00BB20CD">
        <w:rPr>
          <w:rFonts w:eastAsia="Arial"/>
          <w:lang w:eastAsia="zh-CN"/>
        </w:rPr>
        <w:t xml:space="preserve"> </w:t>
      </w:r>
      <w:r w:rsidR="005E3485">
        <w:rPr>
          <w:rFonts w:eastAsia="Arial"/>
          <w:lang w:val="en-GB" w:eastAsia="zh-CN"/>
        </w:rPr>
        <w:t>ANN</w:t>
      </w:r>
      <w:r w:rsidRPr="00BB20CD">
        <w:rPr>
          <w:rFonts w:eastAsia="Arial"/>
          <w:lang w:val="en-GB" w:eastAsia="zh-CN"/>
        </w:rPr>
        <w:t xml:space="preserve"> model in which ICD-9 codes were represented as latent variables learned through a word embedding algorithm</w:t>
      </w:r>
      <w:r w:rsidR="00FA6E63">
        <w:rPr>
          <w:rFonts w:eastAsia="Arial"/>
          <w:lang w:val="en-GB" w:eastAsia="zh-CN"/>
        </w:rPr>
        <w:t>.</w:t>
      </w:r>
      <w:r w:rsidR="006D6932">
        <w:rPr>
          <w:rFonts w:eastAsia="Arial"/>
          <w:lang w:val="en-GB" w:eastAsia="zh-CN"/>
        </w:rPr>
        <w:t xml:space="preserve"> </w:t>
      </w:r>
      <w:r w:rsidR="00FA6E63">
        <w:rPr>
          <w:rFonts w:eastAsia="Arial"/>
          <w:lang w:val="en-GB" w:eastAsia="zh-CN"/>
        </w:rPr>
        <w:t>We used hierarchical logistic regression as a</w:t>
      </w:r>
      <w:r w:rsidR="001050FE">
        <w:rPr>
          <w:rFonts w:eastAsia="Arial"/>
          <w:lang w:val="en-GB" w:eastAsia="zh-CN"/>
        </w:rPr>
        <w:t xml:space="preserve"> baseline</w:t>
      </w:r>
      <w:r w:rsidR="00FA6E63">
        <w:rPr>
          <w:rFonts w:eastAsia="Arial"/>
          <w:lang w:val="en-GB" w:eastAsia="zh-CN"/>
        </w:rPr>
        <w:t xml:space="preserve"> comparator given its ubiquitous use in health services and outcomes research. </w:t>
      </w:r>
      <w:r w:rsidR="00463AE9">
        <w:rPr>
          <w:rFonts w:eastAsia="Arial"/>
          <w:lang w:val="en-GB" w:eastAsia="zh-CN"/>
        </w:rPr>
        <w:t xml:space="preserve">XGBoost is </w:t>
      </w:r>
      <w:r w:rsidR="003D4523">
        <w:rPr>
          <w:rFonts w:eastAsia="Arial"/>
          <w:lang w:val="en-GB" w:eastAsia="zh-CN"/>
        </w:rPr>
        <w:t>based on</w:t>
      </w:r>
      <w:r w:rsidR="00463AE9">
        <w:rPr>
          <w:rFonts w:eastAsia="Arial"/>
          <w:lang w:val="en-GB" w:eastAsia="zh-CN"/>
        </w:rPr>
        <w:t xml:space="preserve"> </w:t>
      </w:r>
      <w:r w:rsidR="00463AE9" w:rsidRPr="00AD1343">
        <w:t xml:space="preserve">gradient boosted decision trees </w:t>
      </w:r>
      <w:r w:rsidR="003D4523" w:rsidRPr="00AD1343">
        <w:t xml:space="preserve">and it is </w:t>
      </w:r>
      <w:r w:rsidR="00463AE9" w:rsidRPr="00AD1343">
        <w:t>designed for speed and performance</w:t>
      </w:r>
      <w:r w:rsidR="003D4523" w:rsidRPr="00AD1343">
        <w:t>.</w:t>
      </w:r>
      <w:r w:rsidR="00463AE9" w:rsidRPr="00AD1343">
        <w:t xml:space="preserve"> </w:t>
      </w:r>
      <w:r w:rsidR="003D4523" w:rsidRPr="00AD1343">
        <w:t xml:space="preserve">We used it </w:t>
      </w:r>
      <w:r w:rsidR="00463AE9" w:rsidRPr="00AD1343">
        <w:t>given its rising popularity in recent years as a flexible machine learning algorithm for structured data.</w:t>
      </w:r>
      <w:r w:rsidR="007D6B7D">
        <w:t xml:space="preserve"> </w:t>
      </w:r>
      <w:ins w:id="202" w:author="Nallamothu, Brahmajee" w:date="2019-12-16T12:13:00Z">
        <w:r w:rsidR="007D6B7D">
          <w:t xml:space="preserve">The intuition behind </w:t>
        </w:r>
        <w:r w:rsidR="00ED178B">
          <w:t>our model</w:t>
        </w:r>
        <w:r w:rsidR="007D6B7D">
          <w:t xml:space="preserve"> comparison</w:t>
        </w:r>
        <w:r w:rsidR="00ED178B">
          <w:t>s</w:t>
        </w:r>
        <w:r w:rsidR="00405BB3">
          <w:t xml:space="preserve"> was to explore</w:t>
        </w:r>
        <w:r w:rsidR="00564869">
          <w:t xml:space="preserve"> the difference</w:t>
        </w:r>
        <w:r w:rsidR="003D11B5">
          <w:t>s</w:t>
        </w:r>
        <w:r w:rsidR="00564869">
          <w:t xml:space="preserve"> between</w:t>
        </w:r>
        <w:r w:rsidR="00B25EA0">
          <w:t xml:space="preserve"> sophisticated non-linear statistical model</w:t>
        </w:r>
        <w:r w:rsidR="00891768">
          <w:t>s</w:t>
        </w:r>
        <w:r w:rsidR="00930D40">
          <w:t xml:space="preserve"> and traditional, “off-the-shelf”</w:t>
        </w:r>
        <w:r w:rsidR="00C62A9B">
          <w:t xml:space="preserve"> machine learning techniques.</w:t>
        </w:r>
        <w:r w:rsidR="00E31AB8">
          <w:t xml:space="preserve"> </w:t>
        </w:r>
      </w:ins>
      <w:r w:rsidRPr="00BB20CD">
        <w:rPr>
          <w:rFonts w:eastAsia="Arial"/>
          <w:lang w:val="en-GB" w:eastAsia="zh-CN"/>
        </w:rPr>
        <w:t>A more detailed explanation for the</w:t>
      </w:r>
      <w:r w:rsidR="00463AE9">
        <w:rPr>
          <w:rFonts w:eastAsia="Arial"/>
          <w:lang w:val="en-GB" w:eastAsia="zh-CN"/>
        </w:rPr>
        <w:t xml:space="preserve"> statistical models and</w:t>
      </w:r>
      <w:r w:rsidRPr="00BB20CD">
        <w:rPr>
          <w:rFonts w:eastAsia="Arial"/>
          <w:lang w:val="en-GB" w:eastAsia="zh-CN"/>
        </w:rPr>
        <w:t xml:space="preserve"> </w:t>
      </w:r>
      <w:r w:rsidR="005E3485">
        <w:rPr>
          <w:rFonts w:eastAsia="Arial"/>
          <w:lang w:val="en-GB" w:eastAsia="zh-CN"/>
        </w:rPr>
        <w:t>ANN</w:t>
      </w:r>
      <w:r w:rsidRPr="00BB20CD">
        <w:rPr>
          <w:rFonts w:eastAsia="Arial"/>
          <w:lang w:val="en-GB" w:eastAsia="zh-CN"/>
        </w:rPr>
        <w:t xml:space="preserve"> approaches </w:t>
      </w:r>
      <w:r w:rsidR="00463AE9">
        <w:rPr>
          <w:rFonts w:eastAsia="Arial"/>
          <w:lang w:val="en-GB" w:eastAsia="zh-CN"/>
        </w:rPr>
        <w:t>as well as</w:t>
      </w:r>
      <w:r w:rsidR="00463AE9" w:rsidRPr="00BB20CD">
        <w:rPr>
          <w:rFonts w:eastAsia="Arial"/>
          <w:lang w:val="en-GB" w:eastAsia="zh-CN"/>
        </w:rPr>
        <w:t xml:space="preserve"> </w:t>
      </w:r>
      <w:r w:rsidRPr="00BB20CD">
        <w:rPr>
          <w:rFonts w:eastAsia="Arial"/>
          <w:lang w:val="en-GB" w:eastAsia="zh-CN"/>
        </w:rPr>
        <w:t xml:space="preserve">accompanying statistical code are available in the Supplementary Information.  </w:t>
      </w:r>
    </w:p>
    <w:p w14:paraId="648A5DD2" w14:textId="77777777" w:rsidR="00BB20CD" w:rsidRPr="00BB20CD" w:rsidRDefault="00BB20CD" w:rsidP="00BB20CD">
      <w:pPr>
        <w:pBdr>
          <w:top w:val="nil"/>
          <w:left w:val="nil"/>
          <w:bottom w:val="nil"/>
          <w:right w:val="nil"/>
          <w:between w:val="nil"/>
        </w:pBdr>
        <w:spacing w:line="480" w:lineRule="auto"/>
        <w:rPr>
          <w:del w:id="203" w:author="Nallamothu, Brahmajee" w:date="2019-12-16T12:13:00Z"/>
          <w:rFonts w:ascii="Arial" w:eastAsia="Arial" w:hAnsi="Arial" w:cs="Arial"/>
          <w:color w:val="000000"/>
          <w:sz w:val="22"/>
          <w:szCs w:val="22"/>
          <w:lang w:val="en-GB" w:eastAsia="zh-CN"/>
        </w:rPr>
      </w:pPr>
    </w:p>
    <w:p w14:paraId="68FCD914" w14:textId="622056A7" w:rsidR="00BB20CD" w:rsidRDefault="00BB20CD">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Change w:id="204" w:author="Nallamothu, Brahmajee" w:date="2019-12-16T12:13:00Z">
          <w:pPr>
            <w:pBdr>
              <w:top w:val="nil"/>
              <w:left w:val="nil"/>
              <w:bottom w:val="nil"/>
              <w:right w:val="nil"/>
              <w:between w:val="nil"/>
            </w:pBdr>
            <w:spacing w:line="480" w:lineRule="auto"/>
          </w:pPr>
        </w:pPrChange>
      </w:pPr>
      <w:del w:id="205" w:author="Nallamothu, Brahmajee" w:date="2019-12-16T12:13:00Z">
        <w:r w:rsidRPr="00BB20CD">
          <w:rPr>
            <w:rFonts w:ascii="Arial" w:eastAsia="Arial" w:hAnsi="Arial" w:cs="Arial"/>
            <w:color w:val="000000"/>
            <w:sz w:val="22"/>
            <w:szCs w:val="22"/>
            <w:lang w:val="en-GB" w:eastAsia="zh-CN"/>
          </w:rPr>
          <w:delText>The first model</w:delText>
        </w:r>
      </w:del>
      <w:ins w:id="206" w:author="Nallamothu, Brahmajee" w:date="2019-12-16T12:13:00Z">
        <w:r w:rsidR="00AA666B">
          <w:rPr>
            <w:rFonts w:ascii="Arial" w:eastAsia="Arial" w:hAnsi="Arial" w:cs="Arial"/>
            <w:color w:val="000000"/>
            <w:sz w:val="22"/>
            <w:szCs w:val="22"/>
            <w:lang w:val="en-GB" w:eastAsia="zh-CN"/>
          </w:rPr>
          <w:t>To provide a reasonable baseline prediction against which to compare more sophisticated models</w:t>
        </w:r>
      </w:ins>
      <w:r w:rsidR="00AA666B"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 xml:space="preserve">we constructed </w:t>
      </w:r>
      <w:del w:id="207" w:author="Nallamothu, Brahmajee" w:date="2019-12-16T12:13:00Z">
        <w:r w:rsidRPr="00BB20CD">
          <w:rPr>
            <w:rFonts w:ascii="Arial" w:eastAsia="Arial" w:hAnsi="Arial" w:cs="Arial"/>
            <w:color w:val="000000"/>
            <w:sz w:val="22"/>
            <w:szCs w:val="22"/>
            <w:lang w:val="en-GB" w:eastAsia="zh-CN"/>
          </w:rPr>
          <w:delText>employ</w:delText>
        </w:r>
        <w:r w:rsidR="005E3485">
          <w:rPr>
            <w:rFonts w:ascii="Arial" w:eastAsia="Arial" w:hAnsi="Arial" w:cs="Arial"/>
            <w:color w:val="000000"/>
            <w:sz w:val="22"/>
            <w:szCs w:val="22"/>
            <w:lang w:val="en-GB" w:eastAsia="zh-CN"/>
          </w:rPr>
          <w:delText>ed</w:delText>
        </w:r>
        <w:r w:rsidR="00463AE9">
          <w:rPr>
            <w:rFonts w:ascii="Arial" w:eastAsia="Arial" w:hAnsi="Arial" w:cs="Arial"/>
            <w:color w:val="000000"/>
            <w:sz w:val="22"/>
            <w:szCs w:val="22"/>
            <w:lang w:val="en-GB" w:eastAsia="zh-CN"/>
          </w:rPr>
          <w:delText xml:space="preserve"> </w:delText>
        </w:r>
      </w:del>
      <w:r w:rsidR="00463AE9">
        <w:rPr>
          <w:rFonts w:ascii="Arial" w:eastAsia="Arial" w:hAnsi="Arial" w:cs="Arial"/>
          <w:color w:val="000000"/>
          <w:sz w:val="22"/>
          <w:szCs w:val="22"/>
          <w:lang w:val="en-GB" w:eastAsia="zh-CN"/>
        </w:rPr>
        <w:t>a</w:t>
      </w:r>
      <w:r w:rsidRPr="00BB20CD">
        <w:rPr>
          <w:rFonts w:ascii="Arial" w:eastAsia="Arial" w:hAnsi="Arial" w:cs="Arial"/>
          <w:color w:val="000000"/>
          <w:sz w:val="22"/>
          <w:szCs w:val="22"/>
          <w:lang w:val="en-GB" w:eastAsia="zh-CN"/>
        </w:rPr>
        <w:t xml:space="preserve"> hierarchical logistic regression</w:t>
      </w:r>
      <w:r w:rsidR="00463AE9">
        <w:rPr>
          <w:rFonts w:ascii="Arial" w:eastAsia="Arial" w:hAnsi="Arial" w:cs="Arial"/>
          <w:color w:val="000000"/>
          <w:sz w:val="22"/>
          <w:szCs w:val="22"/>
          <w:lang w:val="en-GB" w:eastAsia="zh-CN"/>
        </w:rPr>
        <w:t xml:space="preserve"> model</w:t>
      </w:r>
      <w:r w:rsidRPr="00BB20CD">
        <w:rPr>
          <w:rFonts w:ascii="Arial" w:eastAsia="Arial" w:hAnsi="Arial" w:cs="Arial"/>
          <w:color w:val="000000"/>
          <w:sz w:val="22"/>
          <w:szCs w:val="22"/>
          <w:lang w:val="en-GB" w:eastAsia="zh-CN"/>
        </w:rPr>
        <w:t xml:space="preserve"> </w:t>
      </w:r>
      <w:del w:id="208" w:author="Nallamothu, Brahmajee" w:date="2019-12-16T12:13:00Z">
        <w:r w:rsidRPr="00BB20CD">
          <w:rPr>
            <w:rFonts w:ascii="Arial" w:eastAsia="Arial" w:hAnsi="Arial" w:cs="Arial"/>
            <w:color w:val="000000"/>
            <w:sz w:val="22"/>
            <w:szCs w:val="22"/>
            <w:lang w:val="en-GB" w:eastAsia="zh-CN"/>
          </w:rPr>
          <w:delText>taking into</w:delText>
        </w:r>
      </w:del>
      <w:ins w:id="209" w:author="Nallamothu, Brahmajee" w:date="2019-12-16T12:13:00Z">
        <w:r w:rsidR="00AA666B">
          <w:rPr>
            <w:rFonts w:ascii="Arial" w:eastAsia="Arial" w:hAnsi="Arial" w:cs="Arial"/>
            <w:color w:val="000000"/>
            <w:sz w:val="22"/>
            <w:szCs w:val="22"/>
            <w:lang w:val="en-GB" w:eastAsia="zh-CN"/>
          </w:rPr>
          <w:t>trained on</w:t>
        </w:r>
      </w:ins>
      <w:r w:rsidRPr="00BB20CD">
        <w:rPr>
          <w:rFonts w:ascii="Arial" w:eastAsia="Arial" w:hAnsi="Arial" w:cs="Arial"/>
          <w:color w:val="000000"/>
          <w:sz w:val="22"/>
          <w:szCs w:val="22"/>
          <w:lang w:val="en-GB" w:eastAsia="zh-CN"/>
        </w:rPr>
        <w:t xml:space="preserve"> account age, gender and co-</w:t>
      </w:r>
      <w:del w:id="210" w:author="Nallamothu, Brahmajee" w:date="2019-12-16T12:13:00Z">
        <w:r w:rsidRPr="00BB20CD">
          <w:rPr>
            <w:rFonts w:ascii="Arial" w:eastAsia="Arial" w:hAnsi="Arial" w:cs="Arial"/>
            <w:color w:val="000000"/>
            <w:sz w:val="22"/>
            <w:szCs w:val="22"/>
            <w:lang w:val="en-GB" w:eastAsia="zh-CN"/>
          </w:rPr>
          <w:delText>morbidities</w:delText>
        </w:r>
      </w:del>
      <w:ins w:id="211" w:author="Nallamothu, Brahmajee" w:date="2019-12-16T12:13:00Z">
        <w:r w:rsidRPr="00BB20CD">
          <w:rPr>
            <w:rFonts w:ascii="Arial" w:eastAsia="Arial" w:hAnsi="Arial" w:cs="Arial"/>
            <w:color w:val="000000"/>
            <w:sz w:val="22"/>
            <w:szCs w:val="22"/>
            <w:lang w:val="en-GB" w:eastAsia="zh-CN"/>
          </w:rPr>
          <w:t>morbidit</w:t>
        </w:r>
        <w:r w:rsidR="00AA666B">
          <w:rPr>
            <w:rFonts w:ascii="Arial" w:eastAsia="Arial" w:hAnsi="Arial" w:cs="Arial"/>
            <w:color w:val="000000"/>
            <w:sz w:val="22"/>
            <w:szCs w:val="22"/>
            <w:lang w:val="en-GB" w:eastAsia="zh-CN"/>
          </w:rPr>
          <w:t>y data</w:t>
        </w:r>
      </w:ins>
      <w:r w:rsidRPr="00BB20CD">
        <w:rPr>
          <w:rFonts w:ascii="Arial" w:eastAsia="Arial" w:hAnsi="Arial" w:cs="Arial"/>
          <w:color w:val="000000"/>
          <w:sz w:val="22"/>
          <w:szCs w:val="22"/>
          <w:lang w:val="en-GB" w:eastAsia="zh-CN"/>
        </w:rPr>
        <w:t>. For co-morbidities, we used the well-established Elixauser Comorbitidy Index</w:t>
      </w:r>
      <w:r w:rsidR="00034014">
        <w:rPr>
          <w:rFonts w:ascii="Arial" w:eastAsia="Arial" w:hAnsi="Arial" w:cs="Arial"/>
          <w:color w:val="000000"/>
          <w:sz w:val="22"/>
          <w:szCs w:val="22"/>
          <w:lang w:val="en-GB" w:eastAsia="zh-CN"/>
        </w:rPr>
        <w:t xml:space="preserve"> [25] </w:t>
      </w:r>
      <w:r w:rsidRPr="00BB20CD">
        <w:rPr>
          <w:rFonts w:ascii="Arial" w:eastAsia="Arial" w:hAnsi="Arial" w:cs="Arial"/>
          <w:color w:val="000000"/>
          <w:sz w:val="22"/>
          <w:szCs w:val="22"/>
          <w:lang w:val="en-GB" w:eastAsia="zh-CN"/>
        </w:rPr>
        <w:t>to identify 29 variables to include as independent features in the model, with a hospital-specific intercept to account for patient clustering</w:t>
      </w:r>
      <w:r w:rsidR="00034014">
        <w:rPr>
          <w:rFonts w:ascii="Arial" w:eastAsia="Arial" w:hAnsi="Arial" w:cs="Arial"/>
          <w:color w:val="000000"/>
          <w:sz w:val="22"/>
          <w:szCs w:val="22"/>
          <w:lang w:val="en-GB" w:eastAsia="zh-CN"/>
        </w:rPr>
        <w:t xml:space="preserve"> [7]</w:t>
      </w:r>
      <w:r w:rsidRPr="00BB20CD">
        <w:rPr>
          <w:rFonts w:ascii="Arial" w:eastAsia="Arial" w:hAnsi="Arial" w:cs="Arial"/>
          <w:color w:val="000000"/>
          <w:sz w:val="22"/>
          <w:szCs w:val="22"/>
          <w:lang w:val="en-GB" w:eastAsia="zh-CN"/>
        </w:rPr>
        <w:t xml:space="preserve">. We implemented this model using </w:t>
      </w:r>
      <w:r w:rsidRPr="00BB20CD">
        <w:rPr>
          <w:rFonts w:ascii="Arial" w:eastAsia="Arial" w:hAnsi="Arial" w:cs="Arial"/>
          <w:color w:val="000000"/>
          <w:sz w:val="22"/>
          <w:szCs w:val="22"/>
          <w:lang w:eastAsia="zh-CN"/>
        </w:rPr>
        <w:t xml:space="preserve">the </w:t>
      </w:r>
      <w:r w:rsidRPr="00BB20CD">
        <w:rPr>
          <w:rFonts w:ascii="Arial" w:eastAsia="Arial" w:hAnsi="Arial" w:cs="Arial"/>
          <w:color w:val="000000"/>
          <w:sz w:val="22"/>
          <w:szCs w:val="22"/>
          <w:lang w:val="en-GB" w:eastAsia="zh-CN"/>
        </w:rPr>
        <w:t>R</w:t>
      </w:r>
      <w:r w:rsidRPr="00BB20CD">
        <w:rPr>
          <w:rFonts w:ascii="Arial" w:eastAsia="Arial" w:hAnsi="Arial" w:cs="Arial"/>
          <w:color w:val="000000"/>
          <w:sz w:val="22"/>
          <w:szCs w:val="22"/>
          <w:lang w:eastAsia="zh-CN"/>
        </w:rPr>
        <w:t xml:space="preserve"> </w:t>
      </w:r>
      <w:ins w:id="212" w:author="Nallamothu, Brahmajee" w:date="2019-12-16T12:13:00Z">
        <w:r w:rsidR="005842AD">
          <w:rPr>
            <w:rFonts w:ascii="Arial" w:eastAsia="Arial" w:hAnsi="Arial" w:cs="Arial"/>
            <w:color w:val="000000"/>
            <w:sz w:val="22"/>
            <w:szCs w:val="22"/>
            <w:lang w:eastAsia="zh-CN"/>
          </w:rPr>
          <w:t xml:space="preserve">function </w:t>
        </w:r>
        <w:r w:rsidR="005842AD" w:rsidRPr="005842AD">
          <w:rPr>
            <w:rFonts w:ascii="Arial" w:eastAsia="Arial" w:hAnsi="Arial" w:cs="Arial"/>
            <w:color w:val="000000"/>
            <w:sz w:val="22"/>
            <w:szCs w:val="22"/>
            <w:lang w:eastAsia="zh-CN"/>
          </w:rPr>
          <w:t xml:space="preserve">glmer </w:t>
        </w:r>
        <w:r w:rsidR="005842AD">
          <w:rPr>
            <w:rFonts w:ascii="Arial" w:eastAsia="Arial" w:hAnsi="Arial" w:cs="Arial"/>
            <w:color w:val="000000"/>
            <w:sz w:val="22"/>
            <w:szCs w:val="22"/>
            <w:lang w:eastAsia="zh-CN"/>
          </w:rPr>
          <w:t xml:space="preserve">from the </w:t>
        </w:r>
      </w:ins>
      <w:r w:rsidRPr="00BB20CD">
        <w:rPr>
          <w:rFonts w:ascii="Arial" w:eastAsia="Arial" w:hAnsi="Arial" w:cs="Arial"/>
          <w:color w:val="000000"/>
          <w:sz w:val="22"/>
          <w:szCs w:val="22"/>
          <w:lang w:val="en-GB" w:eastAsia="zh-CN"/>
        </w:rPr>
        <w:t xml:space="preserve">package </w:t>
      </w:r>
      <w:r w:rsidRPr="00BB20CD">
        <w:rPr>
          <w:rFonts w:ascii="Arial" w:eastAsia="Arial" w:hAnsi="Arial" w:cs="Arial"/>
          <w:i/>
          <w:color w:val="000000"/>
          <w:sz w:val="22"/>
          <w:szCs w:val="22"/>
          <w:lang w:val="en-GB" w:eastAsia="zh-CN"/>
        </w:rPr>
        <w:t>lme4</w:t>
      </w:r>
      <w:r w:rsidRPr="00BB20CD">
        <w:rPr>
          <w:rFonts w:ascii="Arial" w:eastAsia="Arial" w:hAnsi="Arial" w:cs="Arial"/>
          <w:color w:val="000000"/>
          <w:sz w:val="22"/>
          <w:szCs w:val="22"/>
          <w:lang w:val="en-GB" w:eastAsia="zh-CN"/>
        </w:rPr>
        <w:t xml:space="preserve">. </w:t>
      </w:r>
    </w:p>
    <w:p w14:paraId="0DA93AC2" w14:textId="77777777" w:rsidR="00BB20CD" w:rsidRDefault="00BB20CD" w:rsidP="00BB20CD">
      <w:pPr>
        <w:pBdr>
          <w:top w:val="nil"/>
          <w:left w:val="nil"/>
          <w:bottom w:val="nil"/>
          <w:right w:val="nil"/>
          <w:between w:val="nil"/>
        </w:pBdr>
        <w:spacing w:line="480" w:lineRule="auto"/>
        <w:rPr>
          <w:del w:id="213" w:author="Nallamothu, Brahmajee" w:date="2019-12-16T12:13:00Z"/>
          <w:rFonts w:ascii="Arial" w:eastAsia="Arial" w:hAnsi="Arial" w:cs="Arial"/>
          <w:color w:val="000000"/>
          <w:sz w:val="22"/>
          <w:szCs w:val="22"/>
          <w:lang w:val="en-GB" w:eastAsia="zh-CN"/>
        </w:rPr>
      </w:pPr>
    </w:p>
    <w:p w14:paraId="768DA758" w14:textId="71250DF6" w:rsidR="00463AE9" w:rsidRPr="00BB20CD" w:rsidRDefault="00463AE9" w:rsidP="00BB20CD">
      <w:pPr>
        <w:pBdr>
          <w:top w:val="nil"/>
          <w:left w:val="nil"/>
          <w:bottom w:val="nil"/>
          <w:right w:val="nil"/>
          <w:between w:val="nil"/>
        </w:pBdr>
        <w:spacing w:line="480" w:lineRule="auto"/>
        <w:rPr>
          <w:rFonts w:ascii="Arial" w:eastAsia="Arial" w:hAnsi="Arial" w:cs="Arial"/>
          <w:color w:val="000000"/>
          <w:sz w:val="22"/>
          <w:szCs w:val="22"/>
          <w:lang w:val="en-GB" w:eastAsia="zh-CN"/>
        </w:rPr>
      </w:pPr>
      <w:r>
        <w:rPr>
          <w:rFonts w:ascii="Arial" w:eastAsia="Arial" w:hAnsi="Arial" w:cs="Arial"/>
          <w:color w:val="000000"/>
          <w:sz w:val="22"/>
          <w:szCs w:val="22"/>
          <w:lang w:val="en-GB" w:eastAsia="zh-CN"/>
        </w:rPr>
        <w:t>For the second</w:t>
      </w:r>
      <w:r w:rsidRPr="00C45E2D">
        <w:rPr>
          <w:rFonts w:ascii="Arial" w:eastAsia="Arial" w:hAnsi="Arial" w:cs="Arial"/>
          <w:color w:val="000000"/>
          <w:sz w:val="22"/>
          <w:szCs w:val="22"/>
          <w:lang w:val="en-GB" w:eastAsia="zh-CN"/>
        </w:rPr>
        <w:t xml:space="preserve"> mode</w:t>
      </w:r>
      <w:r w:rsidR="00495773">
        <w:rPr>
          <w:rFonts w:ascii="Arial" w:eastAsia="Arial" w:hAnsi="Arial" w:cs="Arial"/>
          <w:color w:val="000000"/>
          <w:sz w:val="22"/>
          <w:szCs w:val="22"/>
          <w:lang w:val="en-GB" w:eastAsia="zh-CN"/>
        </w:rPr>
        <w:t>l</w:t>
      </w:r>
      <w:del w:id="214" w:author="Nallamothu, Brahmajee" w:date="2019-12-16T12:13:00Z">
        <w:r w:rsidRPr="00C45E2D">
          <w:rPr>
            <w:rFonts w:ascii="Arial" w:eastAsia="Arial" w:hAnsi="Arial" w:cs="Arial"/>
            <w:color w:val="000000"/>
            <w:sz w:val="22"/>
            <w:szCs w:val="22"/>
            <w:lang w:val="en-GB" w:eastAsia="zh-CN"/>
          </w:rPr>
          <w:delText>,</w:delText>
        </w:r>
      </w:del>
      <w:r w:rsidRPr="00C45E2D">
        <w:rPr>
          <w:rFonts w:ascii="Arial" w:eastAsia="Arial" w:hAnsi="Arial" w:cs="Arial"/>
          <w:color w:val="000000"/>
          <w:sz w:val="22"/>
          <w:szCs w:val="22"/>
          <w:lang w:val="en-GB" w:eastAsia="zh-CN"/>
        </w:rPr>
        <w:t xml:space="preserve"> we </w:t>
      </w:r>
      <w:del w:id="215" w:author="Nallamothu, Brahmajee" w:date="2019-12-16T12:13:00Z">
        <w:r w:rsidRPr="00C45E2D">
          <w:rPr>
            <w:rFonts w:ascii="Arial" w:eastAsia="Arial" w:hAnsi="Arial" w:cs="Arial"/>
            <w:color w:val="000000"/>
            <w:sz w:val="22"/>
            <w:szCs w:val="22"/>
            <w:lang w:val="en-GB" w:eastAsia="zh-CN"/>
          </w:rPr>
          <w:delText>applied</w:delText>
        </w:r>
      </w:del>
      <w:ins w:id="216" w:author="Nallamothu, Brahmajee" w:date="2019-12-16T12:13:00Z">
        <w:r w:rsidR="006A1116">
          <w:rPr>
            <w:rFonts w:ascii="Arial" w:eastAsia="Arial" w:hAnsi="Arial" w:cs="Arial"/>
            <w:color w:val="000000"/>
            <w:sz w:val="22"/>
            <w:szCs w:val="22"/>
            <w:lang w:val="en-GB" w:eastAsia="zh-CN"/>
          </w:rPr>
          <w:t>trained an</w:t>
        </w:r>
      </w:ins>
      <w:r w:rsidR="006A1116" w:rsidRPr="00C45E2D">
        <w:rPr>
          <w:rFonts w:ascii="Arial" w:eastAsia="Arial" w:hAnsi="Arial" w:cs="Arial"/>
          <w:color w:val="000000"/>
          <w:sz w:val="22"/>
          <w:szCs w:val="22"/>
          <w:lang w:val="en-GB" w:eastAsia="zh-CN"/>
        </w:rPr>
        <w:t xml:space="preserve"> </w:t>
      </w:r>
      <w:r w:rsidRPr="00C45E2D">
        <w:rPr>
          <w:rFonts w:ascii="Arial" w:eastAsia="Arial" w:hAnsi="Arial" w:cs="Arial"/>
          <w:color w:val="000000"/>
          <w:sz w:val="22"/>
          <w:szCs w:val="22"/>
          <w:lang w:val="en-GB" w:eastAsia="zh-CN"/>
        </w:rPr>
        <w:t xml:space="preserve">XGBoost </w:t>
      </w:r>
      <w:del w:id="217" w:author="Nallamothu, Brahmajee" w:date="2019-12-16T12:13:00Z">
        <w:r>
          <w:rPr>
            <w:rFonts w:ascii="Arial" w:eastAsia="Arial" w:hAnsi="Arial" w:cs="Arial"/>
            <w:color w:val="000000"/>
            <w:sz w:val="22"/>
            <w:szCs w:val="22"/>
            <w:lang w:val="en-GB" w:eastAsia="zh-CN"/>
          </w:rPr>
          <w:delText>with</w:delText>
        </w:r>
        <w:r w:rsidRPr="00C45E2D">
          <w:rPr>
            <w:rFonts w:ascii="Arial" w:eastAsia="Arial" w:hAnsi="Arial" w:cs="Arial"/>
            <w:color w:val="000000"/>
            <w:sz w:val="22"/>
            <w:szCs w:val="22"/>
            <w:lang w:val="en-GB" w:eastAsia="zh-CN"/>
          </w:rPr>
          <w:delText xml:space="preserve"> the</w:delText>
        </w:r>
      </w:del>
      <w:ins w:id="218" w:author="Nallamothu, Brahmajee" w:date="2019-12-16T12:13:00Z">
        <w:r w:rsidR="006A1116">
          <w:rPr>
            <w:rFonts w:ascii="Arial" w:eastAsia="Arial" w:hAnsi="Arial" w:cs="Arial"/>
            <w:color w:val="000000"/>
            <w:sz w:val="22"/>
            <w:szCs w:val="22"/>
            <w:lang w:val="en-GB" w:eastAsia="zh-CN"/>
          </w:rPr>
          <w:t>model on</w:t>
        </w:r>
      </w:ins>
      <w:r w:rsidR="006A1116">
        <w:rPr>
          <w:rFonts w:ascii="Arial" w:eastAsia="Arial" w:hAnsi="Arial" w:cs="Arial"/>
          <w:color w:val="000000"/>
          <w:sz w:val="22"/>
          <w:szCs w:val="22"/>
          <w:lang w:val="en-GB" w:eastAsia="zh-CN"/>
        </w:rPr>
        <w:t xml:space="preserve"> </w:t>
      </w:r>
      <w:r w:rsidRPr="00C45E2D">
        <w:rPr>
          <w:rFonts w:ascii="Arial" w:eastAsia="Arial" w:hAnsi="Arial" w:cs="Arial"/>
          <w:color w:val="000000"/>
          <w:sz w:val="22"/>
          <w:szCs w:val="22"/>
          <w:lang w:val="en-GB" w:eastAsia="zh-CN"/>
        </w:rPr>
        <w:t>ICD-9 codes</w:t>
      </w:r>
      <w:r w:rsidR="006A1116">
        <w:rPr>
          <w:rFonts w:ascii="Arial" w:eastAsia="Arial" w:hAnsi="Arial" w:cs="Arial"/>
          <w:color w:val="000000"/>
          <w:sz w:val="22"/>
          <w:szCs w:val="22"/>
          <w:lang w:val="en-GB" w:eastAsia="zh-CN"/>
        </w:rPr>
        <w:t xml:space="preserve"> </w:t>
      </w:r>
      <w:del w:id="219" w:author="Nallamothu, Brahmajee" w:date="2019-12-16T12:13:00Z">
        <w:r w:rsidRPr="00C45E2D">
          <w:rPr>
            <w:rFonts w:ascii="Arial" w:eastAsia="Arial" w:hAnsi="Arial" w:cs="Arial"/>
            <w:color w:val="000000"/>
            <w:sz w:val="22"/>
            <w:szCs w:val="22"/>
            <w:lang w:val="en-GB" w:eastAsia="zh-CN"/>
          </w:rPr>
          <w:delText xml:space="preserve">represented as </w:delText>
        </w:r>
        <w:r w:rsidR="00697173">
          <w:rPr>
            <w:rFonts w:ascii="Arial" w:eastAsia="Arial" w:hAnsi="Arial" w:cs="Arial"/>
            <w:color w:val="000000"/>
            <w:sz w:val="22"/>
            <w:szCs w:val="22"/>
            <w:lang w:val="en-GB" w:eastAsia="zh-CN"/>
          </w:rPr>
          <w:delText>dummy</w:delText>
        </w:r>
        <w:r>
          <w:rPr>
            <w:rFonts w:ascii="Arial" w:eastAsia="Arial" w:hAnsi="Arial" w:cs="Arial"/>
            <w:color w:val="000000"/>
            <w:sz w:val="22"/>
            <w:szCs w:val="22"/>
            <w:lang w:val="en-GB" w:eastAsia="zh-CN"/>
          </w:rPr>
          <w:delText xml:space="preserve"> “1/0” input</w:delText>
        </w:r>
        <w:r w:rsidRPr="00C45E2D">
          <w:rPr>
            <w:rFonts w:ascii="Arial" w:eastAsia="Arial" w:hAnsi="Arial" w:cs="Arial"/>
            <w:color w:val="000000"/>
            <w:sz w:val="22"/>
            <w:szCs w:val="22"/>
            <w:lang w:val="en-GB" w:eastAsia="zh-CN"/>
          </w:rPr>
          <w:delText xml:space="preserve"> variables</w:delText>
        </w:r>
      </w:del>
      <w:ins w:id="220" w:author="Nallamothu, Brahmajee" w:date="2019-12-16T12:13:00Z">
        <w:r w:rsidR="006A1116">
          <w:rPr>
            <w:rFonts w:ascii="Arial" w:eastAsia="Arial" w:hAnsi="Arial" w:cs="Arial"/>
            <w:color w:val="000000"/>
            <w:sz w:val="22"/>
            <w:szCs w:val="22"/>
            <w:lang w:val="en-GB" w:eastAsia="zh-CN"/>
          </w:rPr>
          <w:t>and age and gender information</w:t>
        </w:r>
        <w:r w:rsidRPr="00C45E2D">
          <w:rPr>
            <w:rFonts w:ascii="Arial" w:eastAsia="Arial" w:hAnsi="Arial" w:cs="Arial"/>
            <w:color w:val="000000"/>
            <w:sz w:val="22"/>
            <w:szCs w:val="22"/>
            <w:lang w:val="en-GB" w:eastAsia="zh-CN"/>
          </w:rPr>
          <w:t xml:space="preserve"> </w:t>
        </w:r>
        <w:r w:rsidR="006A1116">
          <w:rPr>
            <w:rFonts w:ascii="Arial" w:eastAsia="Arial" w:hAnsi="Arial" w:cs="Arial"/>
            <w:color w:val="000000"/>
            <w:sz w:val="22"/>
            <w:szCs w:val="22"/>
            <w:lang w:val="en-GB" w:eastAsia="zh-CN"/>
          </w:rPr>
          <w:t>in order</w:t>
        </w:r>
      </w:ins>
      <w:r w:rsidR="006A1116">
        <w:rPr>
          <w:rFonts w:ascii="Arial" w:eastAsia="Arial" w:hAnsi="Arial" w:cs="Arial"/>
          <w:color w:val="000000"/>
          <w:sz w:val="22"/>
          <w:szCs w:val="22"/>
          <w:lang w:val="en-GB" w:eastAsia="zh-CN"/>
        </w:rPr>
        <w:t xml:space="preserve"> </w:t>
      </w:r>
      <w:r w:rsidRPr="00C45E2D">
        <w:rPr>
          <w:rFonts w:ascii="Arial" w:eastAsia="Arial" w:hAnsi="Arial" w:cs="Arial"/>
          <w:color w:val="000000"/>
          <w:sz w:val="22"/>
          <w:szCs w:val="22"/>
          <w:lang w:val="en-GB" w:eastAsia="zh-CN"/>
        </w:rPr>
        <w:t xml:space="preserve">to provide a comparison </w:t>
      </w:r>
      <w:del w:id="221" w:author="Nallamothu, Brahmajee" w:date="2019-12-16T12:13:00Z">
        <w:r w:rsidRPr="00C45E2D">
          <w:rPr>
            <w:rFonts w:ascii="Arial" w:eastAsia="Arial" w:hAnsi="Arial" w:cs="Arial"/>
            <w:color w:val="000000"/>
            <w:sz w:val="22"/>
            <w:szCs w:val="22"/>
            <w:lang w:val="en-GB" w:eastAsia="zh-CN"/>
          </w:rPr>
          <w:delText>from a</w:delText>
        </w:r>
        <w:r w:rsidR="001C555E">
          <w:rPr>
            <w:rFonts w:ascii="Arial" w:eastAsia="Arial" w:hAnsi="Arial" w:cs="Arial"/>
            <w:color w:val="000000"/>
            <w:sz w:val="22"/>
            <w:szCs w:val="22"/>
            <w:lang w:val="en-GB" w:eastAsia="zh-CN"/>
          </w:rPr>
          <w:delText xml:space="preserve"> popular machine learning tool.</w:delText>
        </w:r>
      </w:del>
      <w:ins w:id="222" w:author="Nallamothu, Brahmajee" w:date="2019-12-16T12:13:00Z">
        <w:r w:rsidR="009864C5">
          <w:rPr>
            <w:rFonts w:ascii="Arial" w:eastAsia="Arial" w:hAnsi="Arial" w:cs="Arial"/>
            <w:color w:val="000000"/>
            <w:sz w:val="22"/>
            <w:szCs w:val="22"/>
            <w:lang w:val="en-GB" w:eastAsia="zh-CN"/>
          </w:rPr>
          <w:t>to logistic regression</w:t>
        </w:r>
        <w:r w:rsidR="001C555E">
          <w:rPr>
            <w:rFonts w:ascii="Arial" w:eastAsia="Arial" w:hAnsi="Arial" w:cs="Arial"/>
            <w:color w:val="000000"/>
            <w:sz w:val="22"/>
            <w:szCs w:val="22"/>
            <w:lang w:val="en-GB" w:eastAsia="zh-CN"/>
          </w:rPr>
          <w:t>.</w:t>
        </w:r>
      </w:ins>
      <w:r w:rsidRPr="00C45E2D">
        <w:rPr>
          <w:rFonts w:ascii="Arial" w:eastAsia="Arial" w:hAnsi="Arial" w:cs="Arial"/>
          <w:color w:val="000000"/>
          <w:sz w:val="22"/>
          <w:szCs w:val="22"/>
          <w:lang w:val="en-GB" w:eastAsia="zh-CN"/>
        </w:rPr>
        <w:t xml:space="preserve"> </w:t>
      </w:r>
      <w:r w:rsidR="00142BC4">
        <w:rPr>
          <w:rFonts w:ascii="Arial" w:eastAsia="Arial" w:hAnsi="Arial" w:cs="Arial"/>
          <w:color w:val="000000"/>
          <w:sz w:val="22"/>
          <w:szCs w:val="22"/>
          <w:lang w:val="en-GB" w:eastAsia="zh-CN"/>
        </w:rPr>
        <w:t>XGBoost</w:t>
      </w:r>
      <w:r>
        <w:rPr>
          <w:rFonts w:ascii="Arial" w:eastAsia="Arial" w:hAnsi="Arial" w:cs="Arial"/>
          <w:color w:val="000000"/>
          <w:sz w:val="22"/>
          <w:szCs w:val="22"/>
          <w:lang w:val="en-GB" w:eastAsia="zh-CN"/>
        </w:rPr>
        <w:t xml:space="preserve"> has been well-recognized as an “off-the-shelf” </w:t>
      </w:r>
      <w:ins w:id="223" w:author="Nallamothu, Brahmajee" w:date="2019-12-16T12:13:00Z">
        <w:r w:rsidR="004676A7">
          <w:rPr>
            <w:rFonts w:ascii="Arial" w:eastAsia="Arial" w:hAnsi="Arial" w:cs="Arial"/>
            <w:color w:val="000000"/>
            <w:sz w:val="22"/>
            <w:szCs w:val="22"/>
            <w:lang w:val="en-GB" w:eastAsia="zh-CN"/>
          </w:rPr>
          <w:t xml:space="preserve">ensemble </w:t>
        </w:r>
      </w:ins>
      <w:r w:rsidR="006E511A">
        <w:rPr>
          <w:rFonts w:ascii="Arial" w:eastAsia="Arial" w:hAnsi="Arial" w:cs="Arial"/>
          <w:color w:val="000000"/>
          <w:sz w:val="22"/>
          <w:szCs w:val="22"/>
          <w:lang w:val="en-GB" w:eastAsia="zh-CN"/>
        </w:rPr>
        <w:t>algorithm</w:t>
      </w:r>
      <w:r w:rsidR="008609DD">
        <w:rPr>
          <w:rFonts w:ascii="Arial" w:eastAsia="Arial" w:hAnsi="Arial" w:cs="Arial"/>
          <w:color w:val="000000"/>
          <w:sz w:val="22"/>
          <w:szCs w:val="22"/>
          <w:lang w:val="en-GB" w:eastAsia="zh-CN"/>
        </w:rPr>
        <w:t xml:space="preserve"> </w:t>
      </w:r>
      <w:r w:rsidR="00DA7011">
        <w:rPr>
          <w:rFonts w:ascii="Arial" w:eastAsia="Arial" w:hAnsi="Arial" w:cs="Arial"/>
          <w:color w:val="000000"/>
          <w:sz w:val="22"/>
          <w:szCs w:val="22"/>
          <w:lang w:val="en-GB" w:eastAsia="zh-CN"/>
        </w:rPr>
        <w:t xml:space="preserve">that </w:t>
      </w:r>
      <w:del w:id="224" w:author="Nallamothu, Brahmajee" w:date="2019-12-16T12:13:00Z">
        <w:r w:rsidR="008609DD">
          <w:rPr>
            <w:rFonts w:ascii="Arial" w:eastAsia="Arial" w:hAnsi="Arial" w:cs="Arial"/>
            <w:color w:val="000000"/>
            <w:sz w:val="22"/>
            <w:szCs w:val="22"/>
            <w:lang w:val="en-GB" w:eastAsia="zh-CN"/>
          </w:rPr>
          <w:delText>is</w:delText>
        </w:r>
      </w:del>
      <w:ins w:id="225" w:author="Nallamothu, Brahmajee" w:date="2019-12-16T12:13:00Z">
        <w:r w:rsidR="00DA7011">
          <w:rPr>
            <w:rFonts w:ascii="Arial" w:eastAsia="Arial" w:hAnsi="Arial" w:cs="Arial"/>
            <w:color w:val="000000"/>
            <w:sz w:val="22"/>
            <w:szCs w:val="22"/>
            <w:lang w:val="en-GB" w:eastAsia="zh-CN"/>
          </w:rPr>
          <w:t>extends classical decision trees</w:t>
        </w:r>
        <w:r w:rsidR="003F75A2">
          <w:rPr>
            <w:rFonts w:ascii="Arial" w:eastAsia="Arial" w:hAnsi="Arial" w:cs="Arial"/>
            <w:color w:val="000000"/>
            <w:sz w:val="22"/>
            <w:szCs w:val="22"/>
            <w:lang w:val="en-GB" w:eastAsia="zh-CN"/>
          </w:rPr>
          <w:t xml:space="preserve"> by</w:t>
        </w:r>
        <w:r w:rsidR="00C56FBF">
          <w:rPr>
            <w:rFonts w:ascii="Arial" w:eastAsia="Arial" w:hAnsi="Arial" w:cs="Arial"/>
            <w:color w:val="000000"/>
            <w:sz w:val="22"/>
            <w:szCs w:val="22"/>
            <w:lang w:val="en-GB" w:eastAsia="zh-CN"/>
          </w:rPr>
          <w:t xml:space="preserve"> iterative</w:t>
        </w:r>
        <w:r w:rsidR="003F75A2">
          <w:rPr>
            <w:rFonts w:ascii="Arial" w:eastAsia="Arial" w:hAnsi="Arial" w:cs="Arial"/>
            <w:color w:val="000000"/>
            <w:sz w:val="22"/>
            <w:szCs w:val="22"/>
            <w:lang w:val="en-GB" w:eastAsia="zh-CN"/>
          </w:rPr>
          <w:t>ly fitting</w:t>
        </w:r>
        <w:r w:rsidR="00C56FBF">
          <w:rPr>
            <w:rFonts w:ascii="Arial" w:eastAsia="Arial" w:hAnsi="Arial" w:cs="Arial"/>
            <w:color w:val="000000"/>
            <w:sz w:val="22"/>
            <w:szCs w:val="22"/>
            <w:lang w:val="en-GB" w:eastAsia="zh-CN"/>
          </w:rPr>
          <w:t xml:space="preserve"> decision trees </w:t>
        </w:r>
        <w:r w:rsidR="003F75A2">
          <w:rPr>
            <w:rFonts w:ascii="Arial" w:eastAsia="Arial" w:hAnsi="Arial" w:cs="Arial"/>
            <w:color w:val="000000"/>
            <w:sz w:val="22"/>
            <w:szCs w:val="22"/>
            <w:lang w:val="en-GB" w:eastAsia="zh-CN"/>
          </w:rPr>
          <w:t>on</w:t>
        </w:r>
        <w:r w:rsidR="00CD43AB">
          <w:rPr>
            <w:rFonts w:ascii="Arial" w:eastAsia="Arial" w:hAnsi="Arial" w:cs="Arial"/>
            <w:color w:val="000000"/>
            <w:sz w:val="22"/>
            <w:szCs w:val="22"/>
            <w:lang w:val="en-GB" w:eastAsia="zh-CN"/>
          </w:rPr>
          <w:t xml:space="preserve"> the</w:t>
        </w:r>
        <w:r w:rsidR="003F75A2">
          <w:rPr>
            <w:rFonts w:ascii="Arial" w:eastAsia="Arial" w:hAnsi="Arial" w:cs="Arial"/>
            <w:color w:val="000000"/>
            <w:sz w:val="22"/>
            <w:szCs w:val="22"/>
            <w:lang w:val="en-GB" w:eastAsia="zh-CN"/>
          </w:rPr>
          <w:t xml:space="preserve"> </w:t>
        </w:r>
        <w:r w:rsidR="001B7C88">
          <w:rPr>
            <w:rFonts w:ascii="Arial" w:eastAsia="Arial" w:hAnsi="Arial" w:cs="Arial"/>
            <w:color w:val="000000"/>
            <w:sz w:val="22"/>
            <w:szCs w:val="22"/>
            <w:lang w:val="en-GB" w:eastAsia="zh-CN"/>
          </w:rPr>
          <w:t>gradient of</w:t>
        </w:r>
        <w:r w:rsidR="00C56FBF">
          <w:rPr>
            <w:rFonts w:ascii="Arial" w:eastAsia="Arial" w:hAnsi="Arial" w:cs="Arial"/>
            <w:color w:val="000000"/>
            <w:sz w:val="22"/>
            <w:szCs w:val="22"/>
            <w:lang w:val="en-GB" w:eastAsia="zh-CN"/>
          </w:rPr>
          <w:t xml:space="preserve"> previous decision trees.</w:t>
        </w:r>
        <w:r w:rsidR="00E047F8">
          <w:rPr>
            <w:rFonts w:ascii="Arial" w:eastAsia="Arial" w:hAnsi="Arial" w:cs="Arial"/>
            <w:color w:val="000000"/>
            <w:sz w:val="22"/>
            <w:szCs w:val="22"/>
            <w:lang w:val="en-GB" w:eastAsia="zh-CN"/>
          </w:rPr>
          <w:t xml:space="preserve"> </w:t>
        </w:r>
        <w:r w:rsidR="00C56FBF">
          <w:rPr>
            <w:rFonts w:ascii="Arial" w:eastAsia="Arial" w:hAnsi="Arial" w:cs="Arial"/>
            <w:color w:val="000000"/>
            <w:sz w:val="22"/>
            <w:szCs w:val="22"/>
            <w:lang w:val="en-GB" w:eastAsia="zh-CN"/>
          </w:rPr>
          <w:t xml:space="preserve">XGBoost </w:t>
        </w:r>
        <w:r w:rsidR="00E047F8">
          <w:rPr>
            <w:rFonts w:ascii="Arial" w:eastAsia="Arial" w:hAnsi="Arial" w:cs="Arial"/>
            <w:color w:val="000000"/>
            <w:sz w:val="22"/>
            <w:szCs w:val="22"/>
            <w:lang w:val="en-GB" w:eastAsia="zh-CN"/>
          </w:rPr>
          <w:t>has been shown to be</w:t>
        </w:r>
      </w:ins>
      <w:r w:rsidR="00DA7011">
        <w:rPr>
          <w:rFonts w:ascii="Arial" w:eastAsia="Arial" w:hAnsi="Arial" w:cs="Arial"/>
          <w:color w:val="000000"/>
          <w:sz w:val="22"/>
          <w:szCs w:val="22"/>
          <w:lang w:val="en-GB" w:eastAsia="zh-CN"/>
        </w:rPr>
        <w:t xml:space="preserve"> </w:t>
      </w:r>
      <w:r w:rsidR="008609DD">
        <w:rPr>
          <w:rFonts w:ascii="Arial" w:eastAsia="Arial" w:hAnsi="Arial" w:cs="Arial"/>
          <w:color w:val="000000"/>
          <w:sz w:val="22"/>
          <w:szCs w:val="22"/>
          <w:lang w:val="en-GB" w:eastAsia="zh-CN"/>
        </w:rPr>
        <w:t>highly effiecient</w:t>
      </w:r>
      <w:r w:rsidR="00E047F8">
        <w:rPr>
          <w:rFonts w:ascii="Arial" w:eastAsia="Arial" w:hAnsi="Arial" w:cs="Arial"/>
          <w:color w:val="000000"/>
          <w:sz w:val="22"/>
          <w:szCs w:val="22"/>
          <w:lang w:val="en-GB" w:eastAsia="zh-CN"/>
        </w:rPr>
        <w:t xml:space="preserve"> </w:t>
      </w:r>
      <w:ins w:id="226" w:author="Nallamothu, Brahmajee" w:date="2019-12-16T12:13:00Z">
        <w:r w:rsidR="00E047F8">
          <w:rPr>
            <w:rFonts w:ascii="Arial" w:eastAsia="Arial" w:hAnsi="Arial" w:cs="Arial"/>
            <w:color w:val="000000"/>
            <w:sz w:val="22"/>
            <w:szCs w:val="22"/>
            <w:lang w:val="en-GB" w:eastAsia="zh-CN"/>
          </w:rPr>
          <w:t xml:space="preserve">on large datasets </w:t>
        </w:r>
      </w:ins>
      <w:r w:rsidR="00E047F8">
        <w:rPr>
          <w:rFonts w:ascii="Arial" w:eastAsia="Arial" w:hAnsi="Arial" w:cs="Arial"/>
          <w:color w:val="000000"/>
          <w:sz w:val="22"/>
          <w:szCs w:val="22"/>
          <w:lang w:val="en-GB" w:eastAsia="zh-CN"/>
        </w:rPr>
        <w:t xml:space="preserve">and </w:t>
      </w:r>
      <w:del w:id="227" w:author="Nallamothu, Brahmajee" w:date="2019-12-16T12:13:00Z">
        <w:r w:rsidR="00613DC5">
          <w:rPr>
            <w:rFonts w:ascii="Arial" w:eastAsia="Arial" w:hAnsi="Arial" w:cs="Arial"/>
            <w:color w:val="000000"/>
            <w:sz w:val="22"/>
            <w:szCs w:val="22"/>
            <w:lang w:val="en-GB" w:eastAsia="zh-CN"/>
          </w:rPr>
          <w:delText>requir</w:delText>
        </w:r>
        <w:r w:rsidR="008609DD">
          <w:rPr>
            <w:rFonts w:ascii="Arial" w:eastAsia="Arial" w:hAnsi="Arial" w:cs="Arial"/>
            <w:color w:val="000000"/>
            <w:sz w:val="22"/>
            <w:szCs w:val="22"/>
            <w:lang w:val="en-GB" w:eastAsia="zh-CN"/>
          </w:rPr>
          <w:delText>es</w:delText>
        </w:r>
      </w:del>
      <w:ins w:id="228" w:author="Nallamothu, Brahmajee" w:date="2019-12-16T12:13:00Z">
        <w:r w:rsidR="00613DC5">
          <w:rPr>
            <w:rFonts w:ascii="Arial" w:eastAsia="Arial" w:hAnsi="Arial" w:cs="Arial"/>
            <w:color w:val="000000"/>
            <w:sz w:val="22"/>
            <w:szCs w:val="22"/>
            <w:lang w:val="en-GB" w:eastAsia="zh-CN"/>
          </w:rPr>
          <w:t>requir</w:t>
        </w:r>
        <w:r w:rsidR="008609DD">
          <w:rPr>
            <w:rFonts w:ascii="Arial" w:eastAsia="Arial" w:hAnsi="Arial" w:cs="Arial"/>
            <w:color w:val="000000"/>
            <w:sz w:val="22"/>
            <w:szCs w:val="22"/>
            <w:lang w:val="en-GB" w:eastAsia="zh-CN"/>
          </w:rPr>
          <w:t>e</w:t>
        </w:r>
      </w:ins>
      <w:r w:rsidR="00613DC5">
        <w:rPr>
          <w:rFonts w:ascii="Arial" w:eastAsia="Arial" w:hAnsi="Arial" w:cs="Arial"/>
          <w:color w:val="000000"/>
          <w:sz w:val="22"/>
          <w:szCs w:val="22"/>
          <w:lang w:val="en-GB" w:eastAsia="zh-CN"/>
        </w:rPr>
        <w:t xml:space="preserve"> little hyper-parameter tuning to achieve state</w:t>
      </w:r>
      <w:r w:rsidR="00043DDA">
        <w:rPr>
          <w:rFonts w:ascii="Arial" w:eastAsia="Arial" w:hAnsi="Arial" w:cs="Arial"/>
          <w:color w:val="000000"/>
          <w:sz w:val="22"/>
          <w:szCs w:val="22"/>
          <w:lang w:val="en-GB" w:eastAsia="zh-CN"/>
        </w:rPr>
        <w:t>-</w:t>
      </w:r>
      <w:r w:rsidR="00613DC5">
        <w:rPr>
          <w:rFonts w:ascii="Arial" w:eastAsia="Arial" w:hAnsi="Arial" w:cs="Arial"/>
          <w:color w:val="000000"/>
          <w:sz w:val="22"/>
          <w:szCs w:val="22"/>
          <w:lang w:val="en-GB" w:eastAsia="zh-CN"/>
        </w:rPr>
        <w:t>of</w:t>
      </w:r>
      <w:r w:rsidR="00043DDA">
        <w:rPr>
          <w:rFonts w:ascii="Arial" w:eastAsia="Arial" w:hAnsi="Arial" w:cs="Arial"/>
          <w:color w:val="000000"/>
          <w:sz w:val="22"/>
          <w:szCs w:val="22"/>
          <w:lang w:val="en-GB" w:eastAsia="zh-CN"/>
        </w:rPr>
        <w:t>-</w:t>
      </w:r>
      <w:r w:rsidR="00613DC5">
        <w:rPr>
          <w:rFonts w:ascii="Arial" w:eastAsia="Arial" w:hAnsi="Arial" w:cs="Arial"/>
          <w:color w:val="000000"/>
          <w:sz w:val="22"/>
          <w:szCs w:val="22"/>
          <w:lang w:val="en-GB" w:eastAsia="zh-CN"/>
        </w:rPr>
        <w:t>the</w:t>
      </w:r>
      <w:r w:rsidR="00043DDA">
        <w:rPr>
          <w:rFonts w:ascii="Arial" w:eastAsia="Arial" w:hAnsi="Arial" w:cs="Arial"/>
          <w:color w:val="000000"/>
          <w:sz w:val="22"/>
          <w:szCs w:val="22"/>
          <w:lang w:val="en-GB" w:eastAsia="zh-CN"/>
        </w:rPr>
        <w:t>-</w:t>
      </w:r>
      <w:r w:rsidR="00613DC5">
        <w:rPr>
          <w:rFonts w:ascii="Arial" w:eastAsia="Arial" w:hAnsi="Arial" w:cs="Arial"/>
          <w:color w:val="000000"/>
          <w:sz w:val="22"/>
          <w:szCs w:val="22"/>
          <w:lang w:val="en-GB" w:eastAsia="zh-CN"/>
        </w:rPr>
        <w:t>art performance in a variety of tasks [26]</w:t>
      </w:r>
      <w:r>
        <w:rPr>
          <w:rFonts w:ascii="Arial" w:eastAsia="Arial" w:hAnsi="Arial" w:cs="Arial"/>
          <w:color w:val="000000"/>
          <w:sz w:val="22"/>
          <w:szCs w:val="22"/>
          <w:lang w:val="en-GB" w:eastAsia="zh-CN"/>
        </w:rPr>
        <w:t xml:space="preserve">. </w:t>
      </w:r>
      <w:r w:rsidR="00E43AC7" w:rsidRPr="00BB20CD">
        <w:rPr>
          <w:rFonts w:ascii="Arial" w:eastAsia="Arial" w:hAnsi="Arial" w:cs="Arial"/>
          <w:color w:val="000000"/>
          <w:sz w:val="22"/>
          <w:szCs w:val="22"/>
          <w:lang w:val="en-GB" w:eastAsia="zh-CN"/>
        </w:rPr>
        <w:t xml:space="preserve">We implemented this model using </w:t>
      </w:r>
      <w:r w:rsidR="00E43AC7" w:rsidRPr="00BB20CD">
        <w:rPr>
          <w:rFonts w:ascii="Arial" w:eastAsia="Arial" w:hAnsi="Arial" w:cs="Arial"/>
          <w:color w:val="000000"/>
          <w:sz w:val="22"/>
          <w:szCs w:val="22"/>
          <w:lang w:eastAsia="zh-CN"/>
        </w:rPr>
        <w:t xml:space="preserve">the </w:t>
      </w:r>
      <w:r w:rsidR="00E43AC7" w:rsidRPr="008A605E">
        <w:rPr>
          <w:rFonts w:ascii="Arial" w:eastAsia="Arial" w:hAnsi="Arial" w:cs="Arial"/>
          <w:i/>
          <w:color w:val="000000"/>
          <w:sz w:val="22"/>
          <w:szCs w:val="22"/>
          <w:lang w:val="en-GB" w:eastAsia="zh-CN"/>
        </w:rPr>
        <w:t>Python</w:t>
      </w:r>
      <w:r w:rsidR="00E43AC7" w:rsidRPr="00BB20CD">
        <w:rPr>
          <w:rFonts w:ascii="Arial" w:eastAsia="Arial" w:hAnsi="Arial" w:cs="Arial"/>
          <w:color w:val="000000"/>
          <w:sz w:val="22"/>
          <w:szCs w:val="22"/>
          <w:lang w:eastAsia="zh-CN"/>
        </w:rPr>
        <w:t xml:space="preserve"> </w:t>
      </w:r>
      <w:r w:rsidR="00E43AC7" w:rsidRPr="00BB20CD">
        <w:rPr>
          <w:rFonts w:ascii="Arial" w:eastAsia="Arial" w:hAnsi="Arial" w:cs="Arial"/>
          <w:color w:val="000000"/>
          <w:sz w:val="22"/>
          <w:szCs w:val="22"/>
          <w:lang w:val="en-GB" w:eastAsia="zh-CN"/>
        </w:rPr>
        <w:t xml:space="preserve">package </w:t>
      </w:r>
      <w:del w:id="229" w:author="Nallamothu, Brahmajee" w:date="2019-12-16T12:13:00Z">
        <w:r w:rsidR="00E43AC7">
          <w:rPr>
            <w:rFonts w:ascii="Arial" w:eastAsia="Arial" w:hAnsi="Arial" w:cs="Arial"/>
            <w:i/>
            <w:color w:val="000000"/>
            <w:sz w:val="22"/>
            <w:szCs w:val="22"/>
            <w:lang w:val="en-GB" w:eastAsia="zh-CN"/>
          </w:rPr>
          <w:delText>xgboost</w:delText>
        </w:r>
        <w:r w:rsidR="00E43AC7" w:rsidRPr="00BB20CD">
          <w:rPr>
            <w:rFonts w:ascii="Arial" w:eastAsia="Arial" w:hAnsi="Arial" w:cs="Arial"/>
            <w:color w:val="000000"/>
            <w:sz w:val="22"/>
            <w:szCs w:val="22"/>
            <w:lang w:val="en-GB" w:eastAsia="zh-CN"/>
          </w:rPr>
          <w:delText xml:space="preserve">. </w:delText>
        </w:r>
        <w:r w:rsidR="00697173">
          <w:rPr>
            <w:rFonts w:ascii="Arial" w:eastAsia="Arial" w:hAnsi="Arial" w:cs="Arial"/>
            <w:color w:val="000000"/>
            <w:sz w:val="22"/>
            <w:szCs w:val="22"/>
            <w:lang w:val="en-GB" w:eastAsia="zh-CN"/>
          </w:rPr>
          <w:delText xml:space="preserve"> </w:delText>
        </w:r>
        <w:r w:rsidRPr="00C45E2D">
          <w:rPr>
            <w:rFonts w:ascii="Arial" w:eastAsia="Arial" w:hAnsi="Arial" w:cs="Arial"/>
            <w:color w:val="000000"/>
            <w:sz w:val="22"/>
            <w:szCs w:val="22"/>
            <w:lang w:val="en-GB" w:eastAsia="zh-CN"/>
          </w:rPr>
          <w:delText xml:space="preserve"> </w:delText>
        </w:r>
      </w:del>
      <w:ins w:id="230" w:author="Nallamothu, Brahmajee" w:date="2019-12-16T12:13:00Z">
        <w:r w:rsidR="00214B9D" w:rsidRPr="00D75E0F">
          <w:rPr>
            <w:rFonts w:ascii="Arial" w:eastAsia="Arial" w:hAnsi="Arial" w:cs="Arial"/>
            <w:iCs/>
            <w:color w:val="000000"/>
            <w:sz w:val="22"/>
            <w:szCs w:val="22"/>
            <w:lang w:val="en-GB" w:eastAsia="zh-CN"/>
          </w:rPr>
          <w:t>XGBoost</w:t>
        </w:r>
        <w:r w:rsidR="00856B9A">
          <w:rPr>
            <w:rFonts w:ascii="Arial" w:eastAsia="Arial" w:hAnsi="Arial" w:cs="Arial"/>
            <w:iCs/>
            <w:color w:val="000000"/>
            <w:sz w:val="22"/>
            <w:szCs w:val="22"/>
            <w:lang w:val="en-GB" w:eastAsia="zh-CN"/>
          </w:rPr>
          <w:t xml:space="preserve"> with a learning rate of </w:t>
        </w:r>
        <w:r w:rsidR="00856B9A">
          <w:rPr>
            <w:rFonts w:ascii="Arial" w:eastAsia="Arial" w:hAnsi="Arial" w:cs="Arial"/>
            <w:color w:val="000000"/>
            <w:sz w:val="22"/>
            <w:szCs w:val="22"/>
            <w:lang w:val="en-GB" w:eastAsia="zh-CN"/>
          </w:rPr>
          <w:t>of 0.0002</w:t>
        </w:r>
        <w:r w:rsidR="00F0412A">
          <w:rPr>
            <w:rFonts w:ascii="Arial" w:eastAsia="Arial" w:hAnsi="Arial" w:cs="Arial"/>
            <w:color w:val="000000"/>
            <w:sz w:val="22"/>
            <w:szCs w:val="22"/>
            <w:lang w:val="en-GB" w:eastAsia="zh-CN"/>
          </w:rPr>
          <w:t xml:space="preserve"> to prevent potential overfitting.</w:t>
        </w:r>
      </w:ins>
    </w:p>
    <w:p w14:paraId="35958962" w14:textId="77777777" w:rsidR="00463AE9" w:rsidRPr="00BB20CD" w:rsidRDefault="00463AE9" w:rsidP="00BB20CD">
      <w:pPr>
        <w:pBdr>
          <w:top w:val="nil"/>
          <w:left w:val="nil"/>
          <w:bottom w:val="nil"/>
          <w:right w:val="nil"/>
          <w:between w:val="nil"/>
        </w:pBdr>
        <w:spacing w:line="480" w:lineRule="auto"/>
        <w:rPr>
          <w:del w:id="231" w:author="Nallamothu, Brahmajee" w:date="2019-12-16T12:13:00Z"/>
          <w:rFonts w:ascii="Arial" w:eastAsia="Arial" w:hAnsi="Arial" w:cs="Arial"/>
          <w:color w:val="000000"/>
          <w:sz w:val="22"/>
          <w:szCs w:val="22"/>
          <w:lang w:val="en-GB" w:eastAsia="zh-CN"/>
        </w:rPr>
      </w:pPr>
    </w:p>
    <w:p w14:paraId="51A36FD8" w14:textId="2E1053A5" w:rsidR="00BB20CD" w:rsidRPr="00BB20CD" w:rsidRDefault="00BB20CD">
      <w:pPr>
        <w:pBdr>
          <w:top w:val="nil"/>
          <w:left w:val="nil"/>
          <w:bottom w:val="nil"/>
          <w:right w:val="nil"/>
          <w:between w:val="nil"/>
        </w:pBdr>
        <w:spacing w:line="480" w:lineRule="auto"/>
        <w:ind w:firstLine="720"/>
        <w:rPr>
          <w:rFonts w:ascii="Arial" w:eastAsia="Arial" w:hAnsi="Arial"/>
          <w:color w:val="000000"/>
          <w:sz w:val="22"/>
          <w:highlight w:val="green"/>
          <w:lang w:val="en-GB"/>
          <w:rPrChange w:id="232" w:author="Nallamothu, Brahmajee" w:date="2019-12-16T12:13:00Z">
            <w:rPr>
              <w:rFonts w:ascii="Arial" w:eastAsia="Arial" w:hAnsi="Arial"/>
              <w:color w:val="000000"/>
              <w:sz w:val="22"/>
              <w:lang w:val="en-GB"/>
            </w:rPr>
          </w:rPrChange>
        </w:rPr>
        <w:pPrChange w:id="233" w:author="Nallamothu, Brahmajee" w:date="2019-12-16T12:13:00Z">
          <w:pPr>
            <w:pBdr>
              <w:top w:val="nil"/>
              <w:left w:val="nil"/>
              <w:bottom w:val="nil"/>
              <w:right w:val="nil"/>
              <w:between w:val="nil"/>
            </w:pBdr>
            <w:spacing w:line="480" w:lineRule="auto"/>
          </w:pPr>
        </w:pPrChange>
      </w:pPr>
      <w:r w:rsidRPr="00BB20CD">
        <w:rPr>
          <w:rFonts w:ascii="Arial" w:eastAsia="Arial" w:hAnsi="Arial" w:cs="Arial"/>
          <w:color w:val="000000"/>
          <w:sz w:val="22"/>
          <w:szCs w:val="22"/>
          <w:lang w:val="en-GB" w:eastAsia="zh-CN"/>
        </w:rPr>
        <w:t xml:space="preserve">For the </w:t>
      </w:r>
      <w:r w:rsidR="00463AE9">
        <w:rPr>
          <w:rFonts w:ascii="Arial" w:eastAsia="Arial" w:hAnsi="Arial" w:cs="Arial"/>
          <w:color w:val="000000"/>
          <w:sz w:val="22"/>
          <w:szCs w:val="22"/>
          <w:lang w:val="en-GB" w:eastAsia="zh-CN"/>
        </w:rPr>
        <w:t>third</w:t>
      </w:r>
      <w:r w:rsidR="00463AE9"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model</w:t>
      </w:r>
      <w:del w:id="234" w:author="Nallamothu, Brahmajee" w:date="2019-12-16T12:13:00Z">
        <w:r w:rsidRPr="00BB20CD">
          <w:rPr>
            <w:rFonts w:ascii="Arial" w:eastAsia="Arial" w:hAnsi="Arial" w:cs="Arial"/>
            <w:color w:val="000000"/>
            <w:sz w:val="22"/>
            <w:szCs w:val="22"/>
            <w:lang w:val="en-GB" w:eastAsia="zh-CN"/>
          </w:rPr>
          <w:delText>,</w:delText>
        </w:r>
      </w:del>
      <w:r w:rsidR="00B32E7C">
        <w:rPr>
          <w:rFonts w:ascii="Arial" w:eastAsia="Arial" w:hAnsi="Arial" w:cs="Arial"/>
          <w:color w:val="000000"/>
          <w:sz w:val="22"/>
          <w:szCs w:val="22"/>
          <w:lang w:val="en-GB" w:eastAsia="zh-CN"/>
        </w:rPr>
        <w:t xml:space="preserve"> we </w:t>
      </w:r>
      <w:del w:id="235" w:author="Nallamothu, Brahmajee" w:date="2019-12-16T12:13:00Z">
        <w:r w:rsidRPr="00BB20CD">
          <w:rPr>
            <w:rFonts w:ascii="Arial" w:eastAsia="Arial" w:hAnsi="Arial" w:cs="Arial"/>
            <w:color w:val="000000"/>
            <w:sz w:val="22"/>
            <w:szCs w:val="22"/>
            <w:lang w:val="en-GB" w:eastAsia="zh-CN"/>
          </w:rPr>
          <w:delText>implemented</w:delText>
        </w:r>
      </w:del>
      <w:ins w:id="236" w:author="Nallamothu, Brahmajee" w:date="2019-12-16T12:13:00Z">
        <w:r w:rsidR="00B32E7C">
          <w:rPr>
            <w:rFonts w:ascii="Arial" w:eastAsia="Arial" w:hAnsi="Arial" w:cs="Arial"/>
            <w:color w:val="000000"/>
            <w:sz w:val="22"/>
            <w:szCs w:val="22"/>
            <w:lang w:val="en-GB" w:eastAsia="zh-CN"/>
          </w:rPr>
          <w:t>trained</w:t>
        </w:r>
      </w:ins>
      <w:r w:rsidR="009D6FBE">
        <w:rPr>
          <w:rFonts w:ascii="Arial" w:eastAsia="Arial" w:hAnsi="Arial" w:cs="Arial"/>
          <w:color w:val="000000"/>
          <w:sz w:val="22"/>
          <w:szCs w:val="22"/>
          <w:lang w:val="en-GB" w:eastAsia="zh-CN"/>
        </w:rPr>
        <w:t xml:space="preserve"> a </w:t>
      </w:r>
      <w:ins w:id="237" w:author="Nallamothu, Brahmajee" w:date="2019-12-16T12:13:00Z">
        <w:r w:rsidR="009D6FBE">
          <w:rPr>
            <w:rFonts w:ascii="Arial" w:eastAsia="Arial" w:hAnsi="Arial" w:cs="Arial"/>
            <w:color w:val="000000"/>
            <w:sz w:val="22"/>
            <w:szCs w:val="22"/>
            <w:lang w:val="en-GB" w:eastAsia="zh-CN"/>
          </w:rPr>
          <w:t>shallow</w:t>
        </w:r>
        <w:r w:rsidR="00BD2798">
          <w:rPr>
            <w:rFonts w:ascii="Arial" w:eastAsia="Arial" w:hAnsi="Arial" w:cs="Arial"/>
            <w:color w:val="000000"/>
            <w:sz w:val="22"/>
            <w:szCs w:val="22"/>
            <w:lang w:val="en-GB" w:eastAsia="zh-CN"/>
          </w:rPr>
          <w:t xml:space="preserve"> </w:t>
        </w:r>
      </w:ins>
      <w:r w:rsidR="00BD2798" w:rsidRPr="00BB20CD">
        <w:rPr>
          <w:rFonts w:ascii="Arial" w:eastAsia="Arial" w:hAnsi="Arial" w:cs="Arial"/>
          <w:color w:val="000000"/>
          <w:sz w:val="22"/>
          <w:szCs w:val="22"/>
          <w:lang w:val="en-GB" w:eastAsia="zh-CN"/>
        </w:rPr>
        <w:t>feed-forward</w:t>
      </w:r>
      <w:r w:rsidR="009D6FBE">
        <w:rPr>
          <w:rFonts w:ascii="Arial" w:eastAsia="Arial" w:hAnsi="Arial" w:cs="Arial"/>
          <w:color w:val="000000"/>
          <w:sz w:val="22"/>
          <w:szCs w:val="22"/>
          <w:lang w:val="en-GB" w:eastAsia="zh-CN"/>
        </w:rPr>
        <w:t xml:space="preserve"> ANN </w:t>
      </w:r>
      <w:del w:id="238" w:author="Nallamothu, Brahmajee" w:date="2019-12-16T12:13:00Z">
        <w:r w:rsidR="00463AE9">
          <w:rPr>
            <w:rFonts w:ascii="Arial" w:eastAsia="Arial" w:hAnsi="Arial" w:cs="Arial"/>
            <w:color w:val="000000"/>
            <w:sz w:val="22"/>
            <w:szCs w:val="22"/>
            <w:lang w:val="en-GB" w:eastAsia="zh-CN"/>
          </w:rPr>
          <w:delText>model</w:delText>
        </w:r>
        <w:r w:rsidR="002D799B">
          <w:rPr>
            <w:rFonts w:ascii="Arial" w:eastAsia="Arial" w:hAnsi="Arial" w:cs="Arial"/>
            <w:color w:val="000000"/>
            <w:sz w:val="22"/>
            <w:szCs w:val="22"/>
            <w:lang w:val="en-GB" w:eastAsia="zh-CN"/>
          </w:rPr>
          <w:delText xml:space="preserve"> trained </w:delText>
        </w:r>
      </w:del>
      <w:r w:rsidR="00730B6E">
        <w:rPr>
          <w:rFonts w:ascii="Arial" w:eastAsia="Arial" w:hAnsi="Arial" w:cs="Arial"/>
          <w:color w:val="000000"/>
          <w:sz w:val="22"/>
          <w:szCs w:val="22"/>
          <w:lang w:val="en-GB" w:eastAsia="zh-CN"/>
        </w:rPr>
        <w:t xml:space="preserve">on </w:t>
      </w:r>
      <w:del w:id="239" w:author="Nallamothu, Brahmajee" w:date="2019-12-16T12:13:00Z">
        <w:r w:rsidR="002D799B">
          <w:rPr>
            <w:rFonts w:ascii="Arial" w:eastAsia="Arial" w:hAnsi="Arial" w:cs="Arial"/>
            <w:color w:val="000000"/>
            <w:sz w:val="22"/>
            <w:szCs w:val="22"/>
            <w:lang w:val="en-GB" w:eastAsia="zh-CN"/>
          </w:rPr>
          <w:delText xml:space="preserve">dummy variable </w:delText>
        </w:r>
        <w:r w:rsidR="002D799B">
          <w:rPr>
            <w:rFonts w:ascii="Arial" w:eastAsia="Arial" w:hAnsi="Arial" w:cs="Arial"/>
            <w:color w:val="000000"/>
            <w:sz w:val="22"/>
            <w:szCs w:val="22"/>
            <w:lang w:eastAsia="zh-CN"/>
          </w:rPr>
          <w:delText>representation of</w:delText>
        </w:r>
        <w:r w:rsidRPr="00BB20CD">
          <w:rPr>
            <w:rFonts w:ascii="Arial" w:eastAsia="Arial" w:hAnsi="Arial" w:cs="Arial"/>
            <w:color w:val="000000"/>
            <w:sz w:val="22"/>
            <w:szCs w:val="22"/>
            <w:lang w:val="en-GB" w:eastAsia="zh-CN"/>
          </w:rPr>
          <w:delText xml:space="preserve"> ICD-9 diagnoses and procedure codes. The hospital ID was treated in </w:delText>
        </w:r>
      </w:del>
      <w:r w:rsidR="00730B6E">
        <w:rPr>
          <w:rFonts w:ascii="Arial" w:eastAsia="Arial" w:hAnsi="Arial" w:cs="Arial"/>
          <w:color w:val="000000"/>
          <w:sz w:val="22"/>
          <w:szCs w:val="22"/>
          <w:lang w:val="en-GB" w:eastAsia="zh-CN"/>
        </w:rPr>
        <w:t xml:space="preserve">the same </w:t>
      </w:r>
      <w:del w:id="240" w:author="Nallamothu, Brahmajee" w:date="2019-12-16T12:13:00Z">
        <w:r w:rsidRPr="00BB20CD">
          <w:rPr>
            <w:rFonts w:ascii="Arial" w:eastAsia="Arial" w:hAnsi="Arial" w:cs="Arial"/>
            <w:color w:val="000000"/>
            <w:sz w:val="22"/>
            <w:szCs w:val="22"/>
            <w:lang w:val="en-GB" w:eastAsia="zh-CN"/>
          </w:rPr>
          <w:delText>way.</w:delText>
        </w:r>
      </w:del>
      <w:ins w:id="241" w:author="Nallamothu, Brahmajee" w:date="2019-12-16T12:13:00Z">
        <w:r w:rsidR="00730B6E">
          <w:rPr>
            <w:rFonts w:ascii="Arial" w:eastAsia="Arial" w:hAnsi="Arial" w:cs="Arial"/>
            <w:color w:val="000000"/>
            <w:sz w:val="22"/>
            <w:szCs w:val="22"/>
            <w:lang w:val="en-GB" w:eastAsia="zh-CN"/>
          </w:rPr>
          <w:t xml:space="preserve">set of features </w:t>
        </w:r>
        <w:r w:rsidR="00CE05E9">
          <w:rPr>
            <w:rFonts w:ascii="Arial" w:eastAsia="Arial" w:hAnsi="Arial" w:cs="Arial"/>
            <w:color w:val="000000"/>
            <w:sz w:val="22"/>
            <w:szCs w:val="22"/>
            <w:lang w:val="en-GB" w:eastAsia="zh-CN"/>
          </w:rPr>
          <w:t xml:space="preserve">as the gradient boosted tree. </w:t>
        </w:r>
        <w:r w:rsidR="0053277E">
          <w:rPr>
            <w:rFonts w:ascii="Arial" w:eastAsia="Arial" w:hAnsi="Arial" w:cs="Arial"/>
            <w:color w:val="000000"/>
            <w:sz w:val="22"/>
            <w:szCs w:val="22"/>
            <w:lang w:val="en-GB" w:eastAsia="zh-CN"/>
          </w:rPr>
          <w:t xml:space="preserve"> </w:t>
        </w:r>
        <w:r w:rsidR="008F160F">
          <w:rPr>
            <w:rFonts w:ascii="Arial" w:eastAsia="Arial" w:hAnsi="Arial" w:cs="Arial"/>
            <w:color w:val="000000"/>
            <w:sz w:val="22"/>
            <w:szCs w:val="22"/>
            <w:lang w:val="en-GB" w:eastAsia="zh-CN"/>
          </w:rPr>
          <w:t xml:space="preserve">Our motivation for </w:t>
        </w:r>
        <w:r w:rsidR="0012242D">
          <w:rPr>
            <w:rFonts w:ascii="Arial" w:eastAsia="Arial" w:hAnsi="Arial" w:cs="Arial"/>
            <w:color w:val="000000"/>
            <w:sz w:val="22"/>
            <w:szCs w:val="22"/>
            <w:lang w:val="en-GB" w:eastAsia="zh-CN"/>
          </w:rPr>
          <w:t xml:space="preserve">the ANN architecture was </w:t>
        </w:r>
        <w:r w:rsidR="00895AA8">
          <w:rPr>
            <w:rFonts w:ascii="Arial" w:eastAsia="Arial" w:hAnsi="Arial" w:cs="Arial"/>
            <w:color w:val="000000"/>
            <w:sz w:val="22"/>
            <w:szCs w:val="22"/>
            <w:lang w:val="en-GB" w:eastAsia="zh-CN"/>
          </w:rPr>
          <w:t xml:space="preserve">to </w:t>
        </w:r>
        <w:r w:rsidR="00155635">
          <w:rPr>
            <w:rFonts w:ascii="Arial" w:eastAsia="Arial" w:hAnsi="Arial" w:cs="Arial"/>
            <w:color w:val="000000"/>
            <w:sz w:val="22"/>
            <w:szCs w:val="22"/>
            <w:lang w:val="en-GB" w:eastAsia="zh-CN"/>
          </w:rPr>
          <w:t>use a simple design</w:t>
        </w:r>
        <w:r w:rsidR="00B12B4B">
          <w:rPr>
            <w:rFonts w:ascii="Arial" w:eastAsia="Arial" w:hAnsi="Arial" w:cs="Arial"/>
            <w:color w:val="000000"/>
            <w:sz w:val="22"/>
            <w:szCs w:val="22"/>
            <w:lang w:val="en-GB" w:eastAsia="zh-CN"/>
          </w:rPr>
          <w:t xml:space="preserve"> with widely adopted parameters.</w:t>
        </w:r>
      </w:ins>
      <w:r w:rsidR="0054112B">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We employed two</w:t>
      </w:r>
      <w:r w:rsidR="00CE4696">
        <w:rPr>
          <w:rFonts w:ascii="Arial" w:eastAsia="Arial" w:hAnsi="Arial" w:cs="Arial"/>
          <w:color w:val="000000"/>
          <w:sz w:val="22"/>
          <w:szCs w:val="22"/>
          <w:lang w:val="en-GB" w:eastAsia="zh-CN"/>
        </w:rPr>
        <w:t xml:space="preserve"> </w:t>
      </w:r>
      <w:ins w:id="242" w:author="Nallamothu, Brahmajee" w:date="2019-12-16T12:13:00Z">
        <w:r w:rsidR="00CE4696">
          <w:rPr>
            <w:rFonts w:ascii="Arial" w:eastAsia="Arial" w:hAnsi="Arial" w:cs="Arial"/>
            <w:color w:val="000000"/>
            <w:sz w:val="22"/>
            <w:szCs w:val="22"/>
            <w:lang w:val="en-GB" w:eastAsia="zh-CN"/>
          </w:rPr>
          <w:t>fully-connected</w:t>
        </w:r>
        <w:r w:rsidRPr="00BB20CD">
          <w:rPr>
            <w:rFonts w:ascii="Arial" w:eastAsia="Arial" w:hAnsi="Arial" w:cs="Arial"/>
            <w:color w:val="000000"/>
            <w:sz w:val="22"/>
            <w:szCs w:val="22"/>
            <w:lang w:val="en-GB" w:eastAsia="zh-CN"/>
          </w:rPr>
          <w:t xml:space="preserve"> </w:t>
        </w:r>
      </w:ins>
      <w:r w:rsidRPr="00BB20CD">
        <w:rPr>
          <w:rFonts w:ascii="Arial" w:eastAsia="Arial" w:hAnsi="Arial" w:cs="Arial"/>
          <w:color w:val="000000"/>
          <w:sz w:val="22"/>
          <w:szCs w:val="22"/>
          <w:lang w:val="en-GB" w:eastAsia="zh-CN"/>
        </w:rPr>
        <w:t>hidden layers</w:t>
      </w:r>
      <w:r w:rsidR="00B07218">
        <w:rPr>
          <w:rFonts w:ascii="Arial" w:eastAsia="Arial" w:hAnsi="Arial" w:cs="Arial"/>
          <w:color w:val="000000"/>
          <w:sz w:val="22"/>
          <w:szCs w:val="22"/>
          <w:lang w:val="en-GB" w:eastAsia="zh-CN"/>
        </w:rPr>
        <w:t xml:space="preserve"> </w:t>
      </w:r>
      <w:ins w:id="243" w:author="Nallamothu, Brahmajee" w:date="2019-12-16T12:13:00Z">
        <w:r w:rsidR="00405F2E">
          <w:rPr>
            <w:rFonts w:ascii="Arial" w:eastAsia="Arial" w:hAnsi="Arial" w:cs="Arial"/>
            <w:color w:val="000000"/>
            <w:sz w:val="22"/>
            <w:szCs w:val="22"/>
            <w:lang w:val="en-GB" w:eastAsia="zh-CN"/>
          </w:rPr>
          <w:t xml:space="preserve">with </w:t>
        </w:r>
        <w:r w:rsidR="00B07218">
          <w:rPr>
            <w:rFonts w:ascii="Arial" w:eastAsia="Arial" w:hAnsi="Arial" w:cs="Arial"/>
            <w:color w:val="000000"/>
            <w:sz w:val="22"/>
            <w:szCs w:val="22"/>
            <w:lang w:val="en-GB" w:eastAsia="zh-CN"/>
          </w:rPr>
          <w:t>relu</w:t>
        </w:r>
        <w:r w:rsidR="00405F2E">
          <w:rPr>
            <w:rFonts w:ascii="Arial" w:eastAsia="Arial" w:hAnsi="Arial" w:cs="Arial"/>
            <w:color w:val="000000"/>
            <w:sz w:val="22"/>
            <w:szCs w:val="22"/>
            <w:lang w:val="en-GB" w:eastAsia="zh-CN"/>
          </w:rPr>
          <w:t xml:space="preserve"> activation functions</w:t>
        </w:r>
        <w:r w:rsidR="00267902">
          <w:rPr>
            <w:rFonts w:ascii="Arial" w:eastAsia="Arial" w:hAnsi="Arial" w:cs="Arial"/>
            <w:color w:val="000000"/>
            <w:sz w:val="22"/>
            <w:szCs w:val="22"/>
            <w:lang w:val="en-GB" w:eastAsia="zh-CN"/>
          </w:rPr>
          <w:t xml:space="preserve"> and a single fully-connecte</w:t>
        </w:r>
        <w:r w:rsidR="000434E4">
          <w:rPr>
            <w:rFonts w:ascii="Arial" w:eastAsia="Arial" w:hAnsi="Arial" w:cs="Arial"/>
            <w:color w:val="000000"/>
            <w:sz w:val="22"/>
            <w:szCs w:val="22"/>
            <w:lang w:val="en-GB" w:eastAsia="zh-CN"/>
          </w:rPr>
          <w:t>d output layer</w:t>
        </w:r>
        <w:r w:rsidR="004F314C">
          <w:rPr>
            <w:rFonts w:ascii="Arial" w:eastAsia="Arial" w:hAnsi="Arial" w:cs="Arial"/>
            <w:color w:val="000000"/>
            <w:sz w:val="22"/>
            <w:szCs w:val="22"/>
            <w:lang w:val="en-GB" w:eastAsia="zh-CN"/>
          </w:rPr>
          <w:t xml:space="preserve"> (softmax)</w:t>
        </w:r>
        <w:r w:rsidR="00794ECC">
          <w:rPr>
            <w:rFonts w:ascii="Arial" w:eastAsia="Arial" w:hAnsi="Arial" w:cs="Arial"/>
            <w:color w:val="000000"/>
            <w:sz w:val="22"/>
            <w:szCs w:val="22"/>
            <w:lang w:val="en-GB" w:eastAsia="zh-CN"/>
          </w:rPr>
          <w:t>.</w:t>
        </w:r>
        <w:r w:rsidR="001B0B9D">
          <w:rPr>
            <w:rFonts w:ascii="Arial" w:eastAsia="Arial" w:hAnsi="Arial" w:cs="Arial"/>
            <w:color w:val="000000"/>
            <w:sz w:val="22"/>
            <w:szCs w:val="22"/>
            <w:lang w:val="en-GB" w:eastAsia="zh-CN"/>
          </w:rPr>
          <w:t xml:space="preserve"> We </w:t>
        </w:r>
        <w:r w:rsidR="00930476">
          <w:rPr>
            <w:rFonts w:ascii="Arial" w:eastAsia="Arial" w:hAnsi="Arial" w:cs="Arial"/>
            <w:color w:val="000000"/>
            <w:sz w:val="22"/>
            <w:szCs w:val="22"/>
            <w:lang w:val="en-GB" w:eastAsia="zh-CN"/>
          </w:rPr>
          <w:t>chose the ADAM</w:t>
        </w:r>
        <w:r w:rsidR="00085B7F">
          <w:rPr>
            <w:rFonts w:ascii="Arial" w:eastAsia="Arial" w:hAnsi="Arial" w:cs="Arial"/>
            <w:color w:val="000000"/>
            <w:sz w:val="22"/>
            <w:szCs w:val="22"/>
            <w:lang w:val="en-GB" w:eastAsia="zh-CN"/>
          </w:rPr>
          <w:t xml:space="preserve"> optimizer</w:t>
        </w:r>
        <w:r w:rsidR="0066228D">
          <w:rPr>
            <w:rFonts w:ascii="Arial" w:eastAsia="Arial" w:hAnsi="Arial" w:cs="Arial"/>
            <w:color w:val="000000"/>
            <w:sz w:val="22"/>
            <w:szCs w:val="22"/>
            <w:lang w:val="en-GB" w:eastAsia="zh-CN"/>
          </w:rPr>
          <w:t xml:space="preserve"> </w:t>
        </w:r>
        <w:r w:rsidR="004A7D3F">
          <w:rPr>
            <w:rFonts w:ascii="Arial" w:eastAsia="Arial" w:hAnsi="Arial" w:cs="Arial"/>
            <w:color w:val="000000"/>
            <w:sz w:val="22"/>
            <w:szCs w:val="22"/>
            <w:lang w:val="en-GB" w:eastAsia="zh-CN"/>
          </w:rPr>
          <w:t>with a</w:t>
        </w:r>
        <w:r w:rsidR="003F2CB1">
          <w:rPr>
            <w:rFonts w:ascii="Arial" w:eastAsia="Arial" w:hAnsi="Arial" w:cs="Arial"/>
            <w:color w:val="000000"/>
            <w:sz w:val="22"/>
            <w:szCs w:val="22"/>
            <w:lang w:val="en-GB" w:eastAsia="zh-CN"/>
          </w:rPr>
          <w:t xml:space="preserve"> categorical cross-entropy</w:t>
        </w:r>
        <w:r w:rsidR="004A7D3F">
          <w:rPr>
            <w:rFonts w:ascii="Arial" w:eastAsia="Arial" w:hAnsi="Arial" w:cs="Arial"/>
            <w:color w:val="000000"/>
            <w:sz w:val="22"/>
            <w:szCs w:val="22"/>
            <w:lang w:val="en-GB" w:eastAsia="zh-CN"/>
          </w:rPr>
          <w:t xml:space="preserve"> loss function</w:t>
        </w:r>
        <w:r w:rsidR="0066228D">
          <w:rPr>
            <w:rFonts w:ascii="Arial" w:eastAsia="Arial" w:hAnsi="Arial" w:cs="Arial"/>
            <w:color w:val="000000"/>
            <w:sz w:val="22"/>
            <w:szCs w:val="22"/>
            <w:lang w:val="en-GB" w:eastAsia="zh-CN"/>
          </w:rPr>
          <w:t xml:space="preserve"> </w:t>
        </w:r>
        <w:r w:rsidR="00C35877">
          <w:rPr>
            <w:rFonts w:ascii="Arial" w:eastAsia="Arial" w:hAnsi="Arial" w:cs="Arial"/>
            <w:color w:val="000000"/>
            <w:sz w:val="22"/>
            <w:szCs w:val="22"/>
            <w:lang w:val="en-GB" w:eastAsia="zh-CN"/>
          </w:rPr>
          <w:t xml:space="preserve">with a </w:t>
        </w:r>
        <w:r w:rsidR="00F443D5">
          <w:rPr>
            <w:rFonts w:ascii="Arial" w:eastAsia="Arial" w:hAnsi="Arial" w:cs="Arial"/>
            <w:color w:val="000000"/>
            <w:sz w:val="22"/>
            <w:szCs w:val="22"/>
            <w:lang w:val="en-GB" w:eastAsia="zh-CN"/>
          </w:rPr>
          <w:t xml:space="preserve">conservative </w:t>
        </w:r>
        <w:r w:rsidR="00C35877">
          <w:rPr>
            <w:rFonts w:ascii="Arial" w:eastAsia="Arial" w:hAnsi="Arial" w:cs="Arial"/>
            <w:color w:val="000000"/>
            <w:sz w:val="22"/>
            <w:szCs w:val="22"/>
            <w:lang w:val="en-GB" w:eastAsia="zh-CN"/>
          </w:rPr>
          <w:t xml:space="preserve">learning rate </w:t>
        </w:r>
      </w:ins>
      <w:r w:rsidR="00C35877">
        <w:rPr>
          <w:rFonts w:ascii="Arial" w:eastAsia="Arial" w:hAnsi="Arial" w:cs="Arial"/>
          <w:color w:val="000000"/>
          <w:sz w:val="22"/>
          <w:szCs w:val="22"/>
          <w:lang w:val="en-GB" w:eastAsia="zh-CN"/>
        </w:rPr>
        <w:t xml:space="preserve">of </w:t>
      </w:r>
      <w:del w:id="244" w:author="Nallamothu, Brahmajee" w:date="2019-12-16T12:13:00Z">
        <w:r w:rsidRPr="00BB20CD">
          <w:rPr>
            <w:rFonts w:ascii="Arial" w:eastAsia="Arial" w:hAnsi="Arial" w:cs="Arial"/>
            <w:color w:val="000000"/>
            <w:sz w:val="22"/>
            <w:szCs w:val="22"/>
            <w:lang w:val="en-GB" w:eastAsia="zh-CN"/>
          </w:rPr>
          <w:delText>neurons in this network</w:delText>
        </w:r>
      </w:del>
      <w:ins w:id="245" w:author="Nallamothu, Brahmajee" w:date="2019-12-16T12:13:00Z">
        <w:r w:rsidR="00E83BA7">
          <w:rPr>
            <w:rFonts w:ascii="Arial" w:eastAsia="Arial" w:hAnsi="Arial" w:cs="Arial"/>
            <w:color w:val="000000"/>
            <w:sz w:val="22"/>
            <w:szCs w:val="22"/>
            <w:lang w:val="en-GB" w:eastAsia="zh-CN"/>
          </w:rPr>
          <w:t>0.000</w:t>
        </w:r>
        <w:r w:rsidR="00EC4C48">
          <w:rPr>
            <w:rFonts w:ascii="Arial" w:eastAsia="Arial" w:hAnsi="Arial" w:cs="Arial"/>
            <w:color w:val="000000"/>
            <w:sz w:val="22"/>
            <w:szCs w:val="22"/>
            <w:lang w:val="en-GB" w:eastAsia="zh-CN"/>
          </w:rPr>
          <w:t>2</w:t>
        </w:r>
        <w:r w:rsidR="008911CC">
          <w:rPr>
            <w:rFonts w:ascii="Arial" w:eastAsia="Arial" w:hAnsi="Arial" w:cs="Arial"/>
            <w:color w:val="000000"/>
            <w:sz w:val="22"/>
            <w:szCs w:val="22"/>
            <w:lang w:val="en-GB" w:eastAsia="zh-CN"/>
          </w:rPr>
          <w:t>. W</w:t>
        </w:r>
        <w:r w:rsidR="00794ECC">
          <w:rPr>
            <w:rFonts w:ascii="Arial" w:eastAsia="Arial" w:hAnsi="Arial" w:cs="Arial"/>
            <w:color w:val="000000"/>
            <w:sz w:val="22"/>
            <w:szCs w:val="22"/>
            <w:lang w:val="en-GB" w:eastAsia="zh-CN"/>
          </w:rPr>
          <w:t>e reduced the dimensionality of the input feature space between the fully connected layers from 1,024 to 256</w:t>
        </w:r>
      </w:ins>
      <w:r w:rsidRPr="00BB20CD">
        <w:rPr>
          <w:rFonts w:ascii="Arial" w:eastAsia="Arial" w:hAnsi="Arial" w:cs="Arial"/>
          <w:color w:val="000000"/>
          <w:sz w:val="22"/>
          <w:szCs w:val="22"/>
          <w:lang w:val="en-GB" w:eastAsia="zh-CN"/>
        </w:rPr>
        <w:t xml:space="preserve"> to </w:t>
      </w:r>
      <w:r w:rsidR="00A05AAD">
        <w:rPr>
          <w:rFonts w:ascii="Arial" w:eastAsia="Arial" w:hAnsi="Arial" w:cs="Arial"/>
          <w:color w:val="000000"/>
          <w:sz w:val="22"/>
          <w:szCs w:val="22"/>
          <w:lang w:eastAsia="zh-CN"/>
        </w:rPr>
        <w:t>learn</w:t>
      </w:r>
      <w:r w:rsidR="00A05AAD" w:rsidRPr="00BB20CD">
        <w:rPr>
          <w:rFonts w:ascii="Arial" w:eastAsia="Arial" w:hAnsi="Arial" w:cs="Arial"/>
          <w:color w:val="000000"/>
          <w:sz w:val="22"/>
          <w:szCs w:val="22"/>
          <w:lang w:val="en-GB" w:eastAsia="zh-CN"/>
        </w:rPr>
        <w:t xml:space="preserve"> </w:t>
      </w:r>
      <w:r w:rsidR="00A05AAD">
        <w:rPr>
          <w:rFonts w:ascii="Arial" w:eastAsia="Arial" w:hAnsi="Arial" w:cs="Arial"/>
          <w:color w:val="000000"/>
          <w:sz w:val="22"/>
          <w:szCs w:val="22"/>
          <w:lang w:val="en-GB" w:eastAsia="zh-CN"/>
        </w:rPr>
        <w:t>complex patterns from the input features</w:t>
      </w:r>
      <w:r w:rsidRPr="00BB20CD">
        <w:rPr>
          <w:rFonts w:ascii="Arial" w:eastAsia="Arial" w:hAnsi="Arial" w:cs="Arial"/>
          <w:color w:val="000000"/>
          <w:sz w:val="22"/>
          <w:szCs w:val="22"/>
          <w:lang w:val="en-GB" w:eastAsia="zh-CN"/>
        </w:rPr>
        <w:t xml:space="preserve"> instead of using human-engineered selection of variables (i.e., the Elixhauser Comorbidity Index</w:t>
      </w:r>
      <w:del w:id="246" w:author="Nallamothu, Brahmajee" w:date="2019-12-16T12:13:00Z">
        <w:r w:rsidRPr="00BB20CD">
          <w:rPr>
            <w:rFonts w:ascii="Arial" w:eastAsia="Arial" w:hAnsi="Arial" w:cs="Arial"/>
            <w:color w:val="000000"/>
            <w:sz w:val="22"/>
            <w:szCs w:val="22"/>
            <w:lang w:val="en-GB" w:eastAsia="zh-CN"/>
          </w:rPr>
          <w:delText xml:space="preserve">). </w:delText>
        </w:r>
        <w:r w:rsidR="00544C3C">
          <w:rPr>
            <w:rFonts w:ascii="Arial" w:eastAsia="Arial" w:hAnsi="Arial" w:cs="Arial"/>
            <w:color w:val="000000"/>
            <w:sz w:val="22"/>
            <w:szCs w:val="22"/>
            <w:lang w:val="en-GB" w:eastAsia="zh-CN"/>
          </w:rPr>
          <w:delText>However,</w:delText>
        </w:r>
      </w:del>
      <w:ins w:id="247" w:author="Nallamothu, Brahmajee" w:date="2019-12-16T12:13:00Z">
        <w:r w:rsidR="00794ECC">
          <w:rPr>
            <w:rFonts w:ascii="Arial" w:eastAsia="Arial" w:hAnsi="Arial" w:cs="Arial"/>
            <w:color w:val="000000"/>
            <w:sz w:val="22"/>
            <w:szCs w:val="22"/>
            <w:lang w:val="en-GB" w:eastAsia="zh-CN"/>
          </w:rPr>
          <w:t>.</w:t>
        </w:r>
      </w:ins>
      <w:r w:rsidR="00544C3C">
        <w:rPr>
          <w:rFonts w:ascii="Arial" w:eastAsia="Arial" w:hAnsi="Arial" w:cs="Arial"/>
          <w:color w:val="000000"/>
          <w:sz w:val="22"/>
          <w:szCs w:val="22"/>
          <w:lang w:val="en-GB" w:eastAsia="zh-CN"/>
        </w:rPr>
        <w:t xml:space="preserve"> ANN models </w:t>
      </w:r>
      <w:del w:id="248" w:author="Nallamothu, Brahmajee" w:date="2019-12-16T12:13:00Z">
        <w:r w:rsidR="00544C3C">
          <w:rPr>
            <w:rFonts w:ascii="Arial" w:eastAsia="Arial" w:hAnsi="Arial" w:cs="Arial"/>
            <w:color w:val="000000"/>
            <w:sz w:val="22"/>
            <w:szCs w:val="22"/>
            <w:lang w:val="en-GB" w:eastAsia="zh-CN"/>
          </w:rPr>
          <w:delText xml:space="preserve">can be difficult to train because they </w:delText>
        </w:r>
      </w:del>
      <w:r w:rsidR="00544C3C">
        <w:rPr>
          <w:rFonts w:ascii="Arial" w:eastAsia="Arial" w:hAnsi="Arial" w:cs="Arial"/>
          <w:color w:val="000000"/>
          <w:sz w:val="22"/>
          <w:szCs w:val="22"/>
          <w:lang w:val="en-GB" w:eastAsia="zh-CN"/>
        </w:rPr>
        <w:t>require human parameter specification</w:t>
      </w:r>
      <w:r w:rsidR="00E146C4">
        <w:rPr>
          <w:rFonts w:ascii="Arial" w:eastAsia="Arial" w:hAnsi="Arial" w:cs="Arial"/>
          <w:color w:val="000000"/>
          <w:sz w:val="22"/>
          <w:szCs w:val="22"/>
          <w:lang w:val="en-GB" w:eastAsia="zh-CN"/>
        </w:rPr>
        <w:t xml:space="preserve"> </w:t>
      </w:r>
      <w:del w:id="249" w:author="Nallamothu, Brahmajee" w:date="2019-12-16T12:13:00Z">
        <w:r w:rsidR="00544C3C">
          <w:rPr>
            <w:rFonts w:ascii="Arial" w:eastAsia="Arial" w:hAnsi="Arial" w:cs="Arial"/>
            <w:color w:val="000000"/>
            <w:sz w:val="22"/>
            <w:szCs w:val="22"/>
            <w:lang w:val="en-GB" w:eastAsia="zh-CN"/>
          </w:rPr>
          <w:delText>to reach optimal performance. Further,</w:delText>
        </w:r>
        <w:r w:rsidRPr="00BB20CD">
          <w:rPr>
            <w:rFonts w:ascii="Arial" w:eastAsia="Arial" w:hAnsi="Arial" w:cs="Arial"/>
            <w:color w:val="000000"/>
            <w:sz w:val="22"/>
            <w:szCs w:val="22"/>
            <w:lang w:val="en-GB" w:eastAsia="zh-CN"/>
          </w:rPr>
          <w:delText xml:space="preserve"> </w:delText>
        </w:r>
        <w:r w:rsidR="00CF4796">
          <w:rPr>
            <w:rFonts w:ascii="Arial" w:eastAsia="Arial" w:hAnsi="Arial" w:cs="Arial"/>
            <w:color w:val="000000"/>
            <w:sz w:val="22"/>
            <w:szCs w:val="22"/>
            <w:lang w:val="en-GB" w:eastAsia="zh-CN"/>
          </w:rPr>
          <w:delText>ANN</w:delText>
        </w:r>
        <w:r w:rsidRPr="00BB20CD">
          <w:rPr>
            <w:rFonts w:ascii="Arial" w:eastAsia="Arial" w:hAnsi="Arial" w:cs="Arial"/>
            <w:color w:val="000000"/>
            <w:sz w:val="22"/>
            <w:szCs w:val="22"/>
            <w:lang w:val="en-GB" w:eastAsia="zh-CN"/>
          </w:rPr>
          <w:delText xml:space="preserve"> models</w:delText>
        </w:r>
      </w:del>
      <w:ins w:id="250" w:author="Nallamothu, Brahmajee" w:date="2019-12-16T12:13:00Z">
        <w:r w:rsidR="00E146C4">
          <w:rPr>
            <w:rFonts w:ascii="Arial" w:eastAsia="Arial" w:hAnsi="Arial" w:cs="Arial"/>
            <w:color w:val="000000"/>
            <w:sz w:val="22"/>
            <w:szCs w:val="22"/>
            <w:lang w:val="en-GB" w:eastAsia="zh-CN"/>
          </w:rPr>
          <w:t>and</w:t>
        </w:r>
      </w:ins>
      <w:r w:rsidR="00E146C4">
        <w:rPr>
          <w:rFonts w:ascii="Arial" w:eastAsia="Arial" w:hAnsi="Arial" w:cs="Arial"/>
          <w:color w:val="000000"/>
          <w:sz w:val="22"/>
          <w:szCs w:val="22"/>
          <w:lang w:val="en-GB" w:eastAsia="zh-CN"/>
        </w:rPr>
        <w:t xml:space="preserve"> </w:t>
      </w:r>
      <w:r w:rsidR="006D21E9">
        <w:rPr>
          <w:rFonts w:ascii="Arial" w:eastAsia="Arial" w:hAnsi="Arial" w:cs="Arial"/>
          <w:color w:val="000000"/>
          <w:sz w:val="22"/>
          <w:szCs w:val="22"/>
          <w:lang w:val="en-GB" w:eastAsia="zh-CN"/>
        </w:rPr>
        <w:t>may be</w:t>
      </w:r>
      <w:r w:rsidR="00E146C4">
        <w:rPr>
          <w:rFonts w:ascii="Arial" w:eastAsia="Arial" w:hAnsi="Arial" w:cs="Arial"/>
          <w:color w:val="000000"/>
          <w:sz w:val="22"/>
          <w:szCs w:val="22"/>
          <w:lang w:val="en-GB" w:eastAsia="zh-CN"/>
        </w:rPr>
        <w:t xml:space="preserve"> </w:t>
      </w:r>
      <w:del w:id="251" w:author="Nallamothu, Brahmajee" w:date="2019-12-16T12:13:00Z">
        <w:r w:rsidRPr="00BB20CD">
          <w:rPr>
            <w:rFonts w:ascii="Arial" w:eastAsia="Arial" w:hAnsi="Arial" w:cs="Arial"/>
            <w:color w:val="000000"/>
            <w:sz w:val="22"/>
            <w:szCs w:val="22"/>
            <w:lang w:val="en-GB" w:eastAsia="zh-CN"/>
          </w:rPr>
          <w:delText>difficult</w:delText>
        </w:r>
      </w:del>
      <w:ins w:id="252" w:author="Nallamothu, Brahmajee" w:date="2019-12-16T12:13:00Z">
        <w:r w:rsidR="00E146C4">
          <w:rPr>
            <w:rFonts w:ascii="Arial" w:eastAsia="Arial" w:hAnsi="Arial" w:cs="Arial"/>
            <w:color w:val="000000"/>
            <w:sz w:val="22"/>
            <w:szCs w:val="22"/>
            <w:lang w:val="en-GB" w:eastAsia="zh-CN"/>
          </w:rPr>
          <w:t>prone</w:t>
        </w:r>
      </w:ins>
      <w:r w:rsidR="00E146C4">
        <w:rPr>
          <w:rFonts w:ascii="Arial" w:eastAsia="Arial" w:hAnsi="Arial" w:cs="Arial"/>
          <w:color w:val="000000"/>
          <w:sz w:val="22"/>
          <w:szCs w:val="22"/>
          <w:lang w:val="en-GB" w:eastAsia="zh-CN"/>
        </w:rPr>
        <w:t xml:space="preserve"> to </w:t>
      </w:r>
      <w:del w:id="253" w:author="Nallamothu, Brahmajee" w:date="2019-12-16T12:13:00Z">
        <w:r w:rsidRPr="00BB20CD">
          <w:rPr>
            <w:rFonts w:ascii="Arial" w:eastAsia="Arial" w:hAnsi="Arial" w:cs="Arial"/>
            <w:color w:val="000000"/>
            <w:sz w:val="22"/>
            <w:szCs w:val="22"/>
            <w:lang w:val="en-GB" w:eastAsia="zh-CN"/>
          </w:rPr>
          <w:delText>train due</w:delText>
        </w:r>
      </w:del>
      <w:ins w:id="254" w:author="Nallamothu, Brahmajee" w:date="2019-12-16T12:13:00Z">
        <w:r w:rsidR="00E146C4">
          <w:rPr>
            <w:rFonts w:ascii="Arial" w:eastAsia="Arial" w:hAnsi="Arial" w:cs="Arial"/>
            <w:color w:val="000000"/>
            <w:sz w:val="22"/>
            <w:szCs w:val="22"/>
            <w:lang w:val="en-GB" w:eastAsia="zh-CN"/>
          </w:rPr>
          <w:t>overfitting</w:t>
        </w:r>
        <w:r w:rsidR="00544C3C">
          <w:rPr>
            <w:rFonts w:ascii="Arial" w:eastAsia="Arial" w:hAnsi="Arial" w:cs="Arial"/>
            <w:color w:val="000000"/>
            <w:sz w:val="22"/>
            <w:szCs w:val="22"/>
            <w:lang w:val="en-GB" w:eastAsia="zh-CN"/>
          </w:rPr>
          <w:t>.</w:t>
        </w:r>
        <w:r w:rsidR="007B52B0">
          <w:rPr>
            <w:rFonts w:ascii="Arial" w:eastAsia="Arial" w:hAnsi="Arial" w:cs="Arial"/>
            <w:color w:val="000000"/>
            <w:sz w:val="22"/>
            <w:szCs w:val="22"/>
            <w:lang w:val="en-GB" w:eastAsia="zh-CN"/>
          </w:rPr>
          <w:t xml:space="preserve"> </w:t>
        </w:r>
        <w:r w:rsidR="00DD42DE">
          <w:rPr>
            <w:rFonts w:ascii="Arial" w:eastAsia="Arial" w:hAnsi="Arial" w:cs="Arial"/>
            <w:color w:val="000000"/>
            <w:sz w:val="22"/>
            <w:szCs w:val="22"/>
            <w:lang w:val="en-GB" w:eastAsia="zh-CN"/>
          </w:rPr>
          <w:t xml:space="preserve"> </w:t>
        </w:r>
        <w:r w:rsidR="00DF6282">
          <w:rPr>
            <w:rFonts w:ascii="Arial" w:eastAsia="Arial" w:hAnsi="Arial" w:cs="Arial"/>
            <w:color w:val="000000"/>
            <w:sz w:val="22"/>
            <w:szCs w:val="22"/>
            <w:lang w:val="en-GB" w:eastAsia="zh-CN"/>
          </w:rPr>
          <w:t>For this reason</w:t>
        </w:r>
        <w:r w:rsidR="00C80D69">
          <w:rPr>
            <w:rFonts w:ascii="Arial" w:eastAsia="Arial" w:hAnsi="Arial" w:cs="Arial"/>
            <w:color w:val="000000"/>
            <w:sz w:val="22"/>
            <w:szCs w:val="22"/>
            <w:lang w:val="en-GB" w:eastAsia="zh-CN"/>
          </w:rPr>
          <w:t xml:space="preserve"> we </w:t>
        </w:r>
        <w:r w:rsidR="00565CB5">
          <w:rPr>
            <w:rFonts w:ascii="Arial" w:eastAsia="Arial" w:hAnsi="Arial" w:cs="Arial"/>
            <w:color w:val="000000"/>
            <w:sz w:val="22"/>
            <w:szCs w:val="22"/>
            <w:lang w:val="en-GB" w:eastAsia="zh-CN"/>
          </w:rPr>
          <w:t xml:space="preserve">kept the </w:t>
        </w:r>
        <w:r w:rsidR="005D68C8">
          <w:rPr>
            <w:rFonts w:ascii="Arial" w:eastAsia="Arial" w:hAnsi="Arial" w:cs="Arial"/>
            <w:color w:val="000000"/>
            <w:sz w:val="22"/>
            <w:szCs w:val="22"/>
            <w:lang w:val="en-GB" w:eastAsia="zh-CN"/>
          </w:rPr>
          <w:t xml:space="preserve">architecture of the ANN </w:t>
        </w:r>
        <w:r w:rsidR="00AC11C7">
          <w:rPr>
            <w:rFonts w:ascii="Arial" w:eastAsia="Arial" w:hAnsi="Arial" w:cs="Arial"/>
            <w:color w:val="000000"/>
            <w:sz w:val="22"/>
            <w:szCs w:val="22"/>
            <w:lang w:val="en-GB" w:eastAsia="zh-CN"/>
          </w:rPr>
          <w:t xml:space="preserve">relatively </w:t>
        </w:r>
        <w:r w:rsidR="00DB2CED">
          <w:rPr>
            <w:rFonts w:ascii="Arial" w:eastAsia="Arial" w:hAnsi="Arial" w:cs="Arial"/>
            <w:color w:val="000000"/>
            <w:sz w:val="22"/>
            <w:szCs w:val="22"/>
            <w:lang w:val="en-GB" w:eastAsia="zh-CN"/>
          </w:rPr>
          <w:t>simple</w:t>
        </w:r>
        <w:r w:rsidR="00CD43AB">
          <w:rPr>
            <w:rFonts w:ascii="Arial" w:eastAsia="Arial" w:hAnsi="Arial" w:cs="Arial"/>
            <w:color w:val="000000"/>
            <w:sz w:val="22"/>
            <w:szCs w:val="22"/>
            <w:lang w:val="en-GB" w:eastAsia="zh-CN"/>
          </w:rPr>
          <w:t xml:space="preserve">. </w:t>
        </w:r>
        <w:r w:rsidR="00EA12AD" w:rsidRPr="00EA12AD">
          <w:rPr>
            <w:rFonts w:ascii="Arial" w:eastAsia="Arial" w:hAnsi="Arial" w:cs="Arial"/>
            <w:color w:val="000000"/>
            <w:sz w:val="22"/>
            <w:szCs w:val="22"/>
            <w:lang w:val="en-GB" w:eastAsia="zh-CN"/>
          </w:rPr>
          <w:t xml:space="preserve"> </w:t>
        </w:r>
        <w:r w:rsidR="00D86B96">
          <w:rPr>
            <w:rFonts w:ascii="Arial" w:eastAsia="Arial" w:hAnsi="Arial" w:cs="Arial"/>
            <w:color w:val="000000"/>
            <w:sz w:val="22"/>
            <w:szCs w:val="22"/>
            <w:lang w:val="en-GB" w:eastAsia="zh-CN"/>
          </w:rPr>
          <w:t xml:space="preserve">As such, the ANN model represents a reasonable “off-the-shelf” analogy to the XGBoost model. </w:t>
        </w:r>
        <w:r w:rsidR="00EA12AD">
          <w:rPr>
            <w:rFonts w:ascii="Arial" w:eastAsia="Arial" w:hAnsi="Arial" w:cs="Arial"/>
            <w:color w:val="000000"/>
            <w:sz w:val="22"/>
            <w:szCs w:val="22"/>
            <w:lang w:val="en-GB" w:eastAsia="zh-CN"/>
          </w:rPr>
          <w:t xml:space="preserve">To further mitigate chances of overfitting we included a dropout layer (0.3).  </w:t>
        </w:r>
        <w:r w:rsidR="0013371F">
          <w:rPr>
            <w:rFonts w:ascii="Arial" w:eastAsia="Arial" w:hAnsi="Arial" w:cs="Arial"/>
            <w:color w:val="000000"/>
            <w:sz w:val="22"/>
            <w:szCs w:val="22"/>
            <w:lang w:val="en-GB" w:eastAsia="zh-CN"/>
          </w:rPr>
          <w:t>Hyper</w:t>
        </w:r>
        <w:r w:rsidR="00D76593" w:rsidRPr="00D76593">
          <w:rPr>
            <w:rFonts w:ascii="Arial" w:eastAsia="Arial" w:hAnsi="Arial" w:cs="Arial"/>
            <w:color w:val="000000"/>
            <w:sz w:val="22"/>
            <w:szCs w:val="22"/>
            <w:lang w:val="en-GB" w:eastAsia="zh-CN"/>
          </w:rPr>
          <w:t xml:space="preserve">-parameters were </w:t>
        </w:r>
        <w:r w:rsidR="003D7BDB">
          <w:rPr>
            <w:rFonts w:ascii="Arial" w:eastAsia="Arial" w:hAnsi="Arial" w:cs="Arial"/>
            <w:color w:val="000000"/>
            <w:sz w:val="22"/>
            <w:szCs w:val="22"/>
            <w:lang w:val="en-GB" w:eastAsia="zh-CN"/>
          </w:rPr>
          <w:t>select</w:t>
        </w:r>
        <w:r w:rsidR="00166843">
          <w:rPr>
            <w:rFonts w:ascii="Arial" w:eastAsia="Arial" w:hAnsi="Arial" w:cs="Arial"/>
            <w:color w:val="000000"/>
            <w:sz w:val="22"/>
            <w:szCs w:val="22"/>
            <w:lang w:val="en-GB" w:eastAsia="zh-CN"/>
          </w:rPr>
          <w:t>ed</w:t>
        </w:r>
        <w:r w:rsidR="00D76593" w:rsidRPr="00D76593">
          <w:rPr>
            <w:rFonts w:ascii="Arial" w:eastAsia="Arial" w:hAnsi="Arial" w:cs="Arial"/>
            <w:color w:val="000000"/>
            <w:sz w:val="22"/>
            <w:szCs w:val="22"/>
            <w:lang w:val="en-GB" w:eastAsia="zh-CN"/>
          </w:rPr>
          <w:t xml:space="preserve"> through cross-</w:t>
        </w:r>
        <w:r w:rsidR="00D76593" w:rsidRPr="00D76593">
          <w:rPr>
            <w:rFonts w:ascii="Arial" w:eastAsia="Arial" w:hAnsi="Arial" w:cs="Arial"/>
            <w:color w:val="000000"/>
            <w:sz w:val="22"/>
            <w:szCs w:val="22"/>
            <w:lang w:val="en-GB" w:eastAsia="zh-CN"/>
          </w:rPr>
          <w:lastRenderedPageBreak/>
          <w:t>validation to give the best prediction accuracy</w:t>
        </w:r>
      </w:ins>
      <w:r w:rsidR="0029743A">
        <w:rPr>
          <w:rFonts w:ascii="Arial" w:eastAsia="Arial" w:hAnsi="Arial" w:cs="Arial"/>
          <w:color w:val="000000"/>
          <w:sz w:val="22"/>
          <w:szCs w:val="22"/>
          <w:lang w:val="en-GB" w:eastAsia="zh-CN"/>
        </w:rPr>
        <w:t xml:space="preserve"> on </w:t>
      </w:r>
      <w:del w:id="255" w:author="Nallamothu, Brahmajee" w:date="2019-12-16T12:13:00Z">
        <w:r w:rsidR="00544C3C">
          <w:rPr>
            <w:rFonts w:ascii="Arial" w:eastAsia="Arial" w:hAnsi="Arial" w:cs="Arial"/>
            <w:color w:val="000000"/>
            <w:sz w:val="22"/>
            <w:szCs w:val="22"/>
            <w:lang w:val="en-GB" w:eastAsia="zh-CN"/>
          </w:rPr>
          <w:delText>large</w:delText>
        </w:r>
      </w:del>
      <w:ins w:id="256" w:author="Nallamothu, Brahmajee" w:date="2019-12-16T12:13:00Z">
        <w:r w:rsidR="008641F0">
          <w:rPr>
            <w:rFonts w:ascii="Arial" w:eastAsia="Arial" w:hAnsi="Arial" w:cs="Arial"/>
            <w:color w:val="000000"/>
            <w:sz w:val="22"/>
            <w:szCs w:val="22"/>
            <w:lang w:val="en-GB" w:eastAsia="zh-CN"/>
          </w:rPr>
          <w:t xml:space="preserve">a hold-out </w:t>
        </w:r>
        <w:r w:rsidR="00A2446E">
          <w:rPr>
            <w:rFonts w:ascii="Arial" w:eastAsia="Arial" w:hAnsi="Arial" w:cs="Arial"/>
            <w:color w:val="000000"/>
            <w:sz w:val="22"/>
            <w:szCs w:val="22"/>
            <w:lang w:val="en-GB" w:eastAsia="zh-CN"/>
          </w:rPr>
          <w:t xml:space="preserve">validation </w:t>
        </w:r>
        <w:r w:rsidR="008641F0">
          <w:rPr>
            <w:rFonts w:ascii="Arial" w:eastAsia="Arial" w:hAnsi="Arial" w:cs="Arial"/>
            <w:color w:val="000000"/>
            <w:sz w:val="22"/>
            <w:szCs w:val="22"/>
            <w:lang w:val="en-GB" w:eastAsia="zh-CN"/>
          </w:rPr>
          <w:t>set</w:t>
        </w:r>
        <w:r w:rsidR="00687813">
          <w:rPr>
            <w:rFonts w:ascii="Arial" w:eastAsia="Arial" w:hAnsi="Arial" w:cs="Arial"/>
            <w:color w:val="000000"/>
            <w:sz w:val="22"/>
            <w:szCs w:val="22"/>
            <w:lang w:val="en-GB" w:eastAsia="zh-CN"/>
          </w:rPr>
          <w:t xml:space="preserve"> and evaluated </w:t>
        </w:r>
        <w:r w:rsidR="00A2446E">
          <w:rPr>
            <w:rFonts w:ascii="Arial" w:eastAsia="Arial" w:hAnsi="Arial" w:cs="Arial"/>
            <w:color w:val="000000"/>
            <w:sz w:val="22"/>
            <w:szCs w:val="22"/>
            <w:lang w:val="en-GB" w:eastAsia="zh-CN"/>
          </w:rPr>
          <w:t xml:space="preserve">on </w:t>
        </w:r>
        <w:r w:rsidR="00483A20">
          <w:rPr>
            <w:rFonts w:ascii="Arial" w:eastAsia="Arial" w:hAnsi="Arial" w:cs="Arial"/>
            <w:color w:val="000000"/>
            <w:sz w:val="22"/>
            <w:szCs w:val="22"/>
            <w:lang w:val="en-GB" w:eastAsia="zh-CN"/>
          </w:rPr>
          <w:t>testing</w:t>
        </w:r>
      </w:ins>
      <w:r w:rsidR="00483A20">
        <w:rPr>
          <w:rFonts w:ascii="Arial" w:eastAsia="Arial" w:hAnsi="Arial" w:cs="Arial"/>
          <w:color w:val="000000"/>
          <w:sz w:val="22"/>
          <w:szCs w:val="22"/>
          <w:lang w:val="en-GB" w:eastAsia="zh-CN"/>
        </w:rPr>
        <w:t xml:space="preserve"> data</w:t>
      </w:r>
      <w:del w:id="257" w:author="Nallamothu, Brahmajee" w:date="2019-12-16T12:13:00Z">
        <w:r w:rsidR="00544C3C">
          <w:rPr>
            <w:rFonts w:ascii="Arial" w:eastAsia="Arial" w:hAnsi="Arial" w:cs="Arial"/>
            <w:color w:val="000000"/>
            <w:sz w:val="22"/>
            <w:szCs w:val="22"/>
            <w:lang w:val="en-GB" w:eastAsia="zh-CN"/>
          </w:rPr>
          <w:delText xml:space="preserve">-sets </w:delText>
        </w:r>
        <w:r w:rsidRPr="00BB20CD">
          <w:rPr>
            <w:rFonts w:ascii="Arial" w:eastAsia="Arial" w:hAnsi="Arial" w:cs="Arial"/>
            <w:color w:val="000000"/>
            <w:sz w:val="22"/>
            <w:szCs w:val="22"/>
            <w:lang w:val="en-GB" w:eastAsia="zh-CN"/>
          </w:rPr>
          <w:delText>(over 4 million</w:delText>
        </w:r>
        <w:r w:rsidR="00544C3C">
          <w:rPr>
            <w:rFonts w:ascii="Arial" w:eastAsia="Arial" w:hAnsi="Arial" w:cs="Arial"/>
            <w:color w:val="000000"/>
            <w:sz w:val="22"/>
            <w:szCs w:val="22"/>
            <w:lang w:val="en-GB" w:eastAsia="zh-CN"/>
          </w:rPr>
          <w:delText xml:space="preserve"> parameters</w:delText>
        </w:r>
        <w:r w:rsidRPr="00BB20CD">
          <w:rPr>
            <w:rFonts w:ascii="Arial" w:eastAsia="Arial" w:hAnsi="Arial" w:cs="Arial"/>
            <w:color w:val="000000"/>
            <w:sz w:val="22"/>
            <w:szCs w:val="22"/>
            <w:lang w:val="en-GB" w:eastAsia="zh-CN"/>
          </w:rPr>
          <w:delText xml:space="preserve"> in this case)</w:delText>
        </w:r>
        <w:r w:rsidR="00544C3C">
          <w:rPr>
            <w:rFonts w:ascii="Arial" w:eastAsia="Arial" w:hAnsi="Arial" w:cs="Arial"/>
            <w:color w:val="000000"/>
            <w:sz w:val="22"/>
            <w:szCs w:val="22"/>
            <w:lang w:val="en-GB" w:eastAsia="zh-CN"/>
          </w:rPr>
          <w:delText>.</w:delText>
        </w:r>
      </w:del>
      <w:ins w:id="258" w:author="Nallamothu, Brahmajee" w:date="2019-12-16T12:13:00Z">
        <w:r w:rsidR="00D76593" w:rsidRPr="00D76593">
          <w:rPr>
            <w:rFonts w:ascii="Arial" w:eastAsia="Arial" w:hAnsi="Arial" w:cs="Arial"/>
            <w:color w:val="000000"/>
            <w:sz w:val="22"/>
            <w:szCs w:val="22"/>
            <w:lang w:val="en-GB" w:eastAsia="zh-CN"/>
          </w:rPr>
          <w:t>.</w:t>
        </w:r>
        <w:r w:rsidR="00D76593">
          <w:rPr>
            <w:rFonts w:ascii="Arial" w:eastAsia="Arial" w:hAnsi="Arial" w:cs="Arial"/>
            <w:color w:val="000000"/>
            <w:sz w:val="22"/>
            <w:szCs w:val="22"/>
            <w:lang w:val="en-GB" w:eastAsia="zh-CN"/>
          </w:rPr>
          <w:t xml:space="preserve"> </w:t>
        </w:r>
      </w:ins>
    </w:p>
    <w:p w14:paraId="4365A354" w14:textId="77777777" w:rsidR="00BB20CD" w:rsidRPr="00BB20CD" w:rsidRDefault="00BB20CD" w:rsidP="00BB20CD">
      <w:pPr>
        <w:pBdr>
          <w:top w:val="nil"/>
          <w:left w:val="nil"/>
          <w:bottom w:val="nil"/>
          <w:right w:val="nil"/>
          <w:between w:val="nil"/>
        </w:pBdr>
        <w:spacing w:line="480" w:lineRule="auto"/>
        <w:rPr>
          <w:del w:id="259" w:author="Nallamothu, Brahmajee" w:date="2019-12-16T12:13:00Z"/>
          <w:rFonts w:ascii="Arial" w:eastAsia="Arial" w:hAnsi="Arial" w:cs="Arial"/>
          <w:color w:val="000000"/>
          <w:sz w:val="22"/>
          <w:szCs w:val="22"/>
          <w:highlight w:val="green"/>
          <w:lang w:val="en-GB" w:eastAsia="zh-CN"/>
        </w:rPr>
      </w:pPr>
    </w:p>
    <w:p w14:paraId="50ABFF03" w14:textId="1A0E4921" w:rsidR="00DD42DE" w:rsidRPr="00D75E0F" w:rsidRDefault="00BB20CD" w:rsidP="00BB20CD">
      <w:pPr>
        <w:pBdr>
          <w:top w:val="nil"/>
          <w:left w:val="nil"/>
          <w:bottom w:val="nil"/>
          <w:right w:val="nil"/>
          <w:between w:val="nil"/>
        </w:pBdr>
        <w:spacing w:line="480" w:lineRule="auto"/>
        <w:rPr>
          <w:rFonts w:ascii="Arial" w:eastAsia="Arial" w:hAnsi="Arial" w:cs="Arial"/>
          <w:color w:val="000000"/>
          <w:sz w:val="22"/>
          <w:szCs w:val="22"/>
          <w:lang w:val="en-GB" w:eastAsia="zh-CN"/>
        </w:rPr>
      </w:pPr>
      <w:r w:rsidRPr="00BB20CD">
        <w:rPr>
          <w:rFonts w:ascii="Arial" w:eastAsia="Arial" w:hAnsi="Arial" w:cs="Arial"/>
          <w:color w:val="000000"/>
          <w:sz w:val="22"/>
          <w:szCs w:val="22"/>
          <w:lang w:val="en-GB" w:eastAsia="zh-CN"/>
        </w:rPr>
        <w:t xml:space="preserve">In the </w:t>
      </w:r>
      <w:r w:rsidR="00463AE9">
        <w:rPr>
          <w:rFonts w:ascii="Arial" w:eastAsia="Arial" w:hAnsi="Arial" w:cs="Arial"/>
          <w:color w:val="000000"/>
          <w:sz w:val="22"/>
          <w:szCs w:val="22"/>
          <w:lang w:val="en-GB" w:eastAsia="zh-CN"/>
        </w:rPr>
        <w:t>fourth</w:t>
      </w:r>
      <w:r w:rsidR="00463AE9"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model, we encoded 9,778 ICD-9 diagnosis and 3,183 procedure codes into 200- and 50-dimensional latent variable space, using the Global Vector for Word Representations (GloVe) algorithm</w:t>
      </w:r>
      <w:r w:rsidR="00E534AC">
        <w:rPr>
          <w:rFonts w:ascii="Arial" w:eastAsia="Arial" w:hAnsi="Arial" w:cs="Arial"/>
          <w:color w:val="000000"/>
          <w:sz w:val="22"/>
          <w:szCs w:val="22"/>
          <w:lang w:val="en-GB" w:eastAsia="zh-CN"/>
        </w:rPr>
        <w:t xml:space="preserve"> [27</w:t>
      </w:r>
      <w:del w:id="260" w:author="Nallamothu, Brahmajee" w:date="2019-12-16T12:13:00Z">
        <w:r w:rsidR="00E534AC">
          <w:rPr>
            <w:rFonts w:ascii="Arial" w:eastAsia="Arial" w:hAnsi="Arial" w:cs="Arial"/>
            <w:color w:val="000000"/>
            <w:sz w:val="22"/>
            <w:szCs w:val="22"/>
            <w:lang w:val="en-GB" w:eastAsia="zh-CN"/>
          </w:rPr>
          <w:delText>]</w:delText>
        </w:r>
        <w:r w:rsidRPr="00BB20CD">
          <w:rPr>
            <w:rFonts w:ascii="Arial" w:eastAsia="Arial" w:hAnsi="Arial" w:cs="Arial"/>
            <w:color w:val="000000"/>
            <w:sz w:val="22"/>
            <w:szCs w:val="22"/>
            <w:lang w:val="en-GB" w:eastAsia="zh-CN"/>
          </w:rPr>
          <w:delText>.</w:delText>
        </w:r>
      </w:del>
      <w:ins w:id="261" w:author="Nallamothu, Brahmajee" w:date="2019-12-16T12:13:00Z">
        <w:r w:rsidR="00E534AC">
          <w:rPr>
            <w:rFonts w:ascii="Arial" w:eastAsia="Arial" w:hAnsi="Arial" w:cs="Arial"/>
            <w:color w:val="000000"/>
            <w:sz w:val="22"/>
            <w:szCs w:val="22"/>
            <w:lang w:val="en-GB" w:eastAsia="zh-CN"/>
          </w:rPr>
          <w:t>]</w:t>
        </w:r>
        <w:r w:rsidR="00C60E20">
          <w:rPr>
            <w:rFonts w:ascii="Arial" w:eastAsia="Arial" w:hAnsi="Arial" w:cs="Arial"/>
            <w:color w:val="000000"/>
            <w:sz w:val="22"/>
            <w:szCs w:val="22"/>
            <w:lang w:val="en-GB" w:eastAsia="zh-CN"/>
          </w:rPr>
          <w:t>,</w:t>
        </w:r>
        <w:r w:rsidR="00C60E20" w:rsidRPr="00C60E20">
          <w:rPr>
            <w:rFonts w:ascii="Arial" w:eastAsia="Arial" w:hAnsi="Arial" w:cs="Arial"/>
            <w:color w:val="000000"/>
            <w:sz w:val="22"/>
            <w:szCs w:val="22"/>
            <w:lang w:val="en-GB" w:eastAsia="zh-CN"/>
          </w:rPr>
          <w:t xml:space="preserve"> i.e. each diagnosis code is represented by a 200-dimensional numerical vector and each procedure code is represented by a 50-dimensional numerical vector. </w:t>
        </w:r>
      </w:ins>
      <w:r w:rsidR="00C60E20">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We used GloVe</w:t>
      </w:r>
      <w:r w:rsidR="00626EE7">
        <w:rPr>
          <w:rFonts w:ascii="Arial" w:eastAsia="Arial" w:hAnsi="Arial" w:cs="Arial"/>
          <w:color w:val="000000"/>
          <w:sz w:val="22"/>
          <w:szCs w:val="22"/>
          <w:lang w:val="en-GB" w:eastAsia="zh-CN"/>
        </w:rPr>
        <w:t xml:space="preserve">, </w:t>
      </w:r>
      <w:del w:id="262" w:author="Nallamothu, Brahmajee" w:date="2019-12-16T12:13:00Z">
        <w:r w:rsidRPr="00BB20CD">
          <w:rPr>
            <w:rFonts w:ascii="Arial" w:eastAsia="Arial" w:hAnsi="Arial" w:cs="Arial"/>
            <w:color w:val="000000"/>
            <w:sz w:val="22"/>
            <w:szCs w:val="22"/>
            <w:lang w:val="en-GB" w:eastAsia="zh-CN"/>
          </w:rPr>
          <w:delText xml:space="preserve"> </w:delText>
        </w:r>
      </w:del>
      <w:r w:rsidRPr="00BB20CD">
        <w:rPr>
          <w:rFonts w:ascii="Arial" w:eastAsia="Arial" w:hAnsi="Arial" w:cs="Arial"/>
          <w:color w:val="000000"/>
          <w:sz w:val="22"/>
          <w:szCs w:val="22"/>
          <w:lang w:val="en-GB" w:eastAsia="zh-CN"/>
        </w:rPr>
        <w:t>a</w:t>
      </w:r>
      <w:r w:rsidR="00626EE7">
        <w:rPr>
          <w:rFonts w:ascii="Arial" w:eastAsia="Arial" w:hAnsi="Arial" w:cs="Arial"/>
          <w:color w:val="000000"/>
          <w:sz w:val="22"/>
          <w:szCs w:val="22"/>
          <w:lang w:val="en-GB" w:eastAsia="zh-CN"/>
        </w:rPr>
        <w:t>n unsupervised</w:t>
      </w:r>
      <w:r w:rsidRPr="00BB20CD">
        <w:rPr>
          <w:rFonts w:ascii="Arial" w:eastAsia="Arial" w:hAnsi="Arial" w:cs="Arial"/>
          <w:color w:val="000000"/>
          <w:sz w:val="22"/>
          <w:szCs w:val="22"/>
          <w:lang w:val="en-GB" w:eastAsia="zh-CN"/>
        </w:rPr>
        <w:t xml:space="preserve"> embedding algorithm </w:t>
      </w:r>
      <w:r w:rsidR="00626EE7">
        <w:rPr>
          <w:rFonts w:ascii="Arial" w:eastAsia="Arial" w:hAnsi="Arial" w:cs="Arial"/>
          <w:color w:val="000000"/>
          <w:sz w:val="22"/>
          <w:szCs w:val="22"/>
          <w:lang w:val="en-GB" w:eastAsia="zh-CN"/>
        </w:rPr>
        <w:t xml:space="preserve">to project ICD-9 </w:t>
      </w:r>
      <w:r w:rsidRPr="00BB20CD">
        <w:rPr>
          <w:rFonts w:ascii="Arial" w:eastAsia="Arial" w:hAnsi="Arial" w:cs="Arial"/>
          <w:color w:val="000000"/>
          <w:sz w:val="22"/>
          <w:szCs w:val="22"/>
          <w:lang w:val="en-GB" w:eastAsia="zh-CN"/>
        </w:rPr>
        <w:t>co-occurrences</w:t>
      </w:r>
      <w:r w:rsidR="00626EE7">
        <w:rPr>
          <w:rFonts w:ascii="Arial" w:eastAsia="Arial" w:hAnsi="Arial" w:cs="Arial"/>
          <w:color w:val="000000"/>
          <w:sz w:val="22"/>
          <w:szCs w:val="22"/>
          <w:lang w:val="en-GB" w:eastAsia="zh-CN"/>
        </w:rPr>
        <w:t xml:space="preserve"> to a </w:t>
      </w:r>
      <w:del w:id="263" w:author="Nallamothu, Brahmajee" w:date="2019-12-16T12:13:00Z">
        <w:r w:rsidR="00626EE7">
          <w:rPr>
            <w:rFonts w:ascii="Arial" w:eastAsia="Arial" w:hAnsi="Arial" w:cs="Arial"/>
            <w:color w:val="000000"/>
            <w:sz w:val="22"/>
            <w:szCs w:val="22"/>
            <w:lang w:val="en-GB" w:eastAsia="zh-CN"/>
          </w:rPr>
          <w:delText>lower dimension</w:delText>
        </w:r>
      </w:del>
      <w:ins w:id="264" w:author="Nallamothu, Brahmajee" w:date="2019-12-16T12:13:00Z">
        <w:r w:rsidR="00C60E20">
          <w:rPr>
            <w:rFonts w:ascii="Arial" w:eastAsia="Arial" w:hAnsi="Arial" w:cs="Arial"/>
            <w:color w:val="000000"/>
            <w:sz w:val="22"/>
            <w:szCs w:val="22"/>
            <w:lang w:val="en-GB" w:eastAsia="zh-CN"/>
          </w:rPr>
          <w:t>numerical</w:t>
        </w:r>
      </w:ins>
      <w:r w:rsidR="00626EE7">
        <w:rPr>
          <w:rFonts w:ascii="Arial" w:eastAsia="Arial" w:hAnsi="Arial" w:cs="Arial"/>
          <w:color w:val="000000"/>
          <w:sz w:val="22"/>
          <w:szCs w:val="22"/>
          <w:lang w:val="en-GB" w:eastAsia="zh-CN"/>
        </w:rPr>
        <w:t xml:space="preserve"> feature-space</w:t>
      </w:r>
      <w:ins w:id="265" w:author="Nallamothu, Brahmajee" w:date="2019-12-16T12:13:00Z">
        <w:r w:rsidR="00FA147B">
          <w:rPr>
            <w:rFonts w:ascii="Arial" w:eastAsia="Arial" w:hAnsi="Arial" w:cs="Arial"/>
            <w:color w:val="000000"/>
            <w:sz w:val="22"/>
            <w:szCs w:val="22"/>
            <w:lang w:val="en-GB" w:eastAsia="zh-CN"/>
          </w:rPr>
          <w:t xml:space="preserve"> where semantic </w:t>
        </w:r>
        <w:r w:rsidR="00FE6DA1">
          <w:rPr>
            <w:rFonts w:ascii="Arial" w:eastAsia="Arial" w:hAnsi="Arial" w:cs="Arial"/>
            <w:color w:val="000000"/>
            <w:sz w:val="22"/>
            <w:szCs w:val="22"/>
            <w:lang w:val="en-GB" w:eastAsia="zh-CN"/>
          </w:rPr>
          <w:t xml:space="preserve">relations between </w:t>
        </w:r>
        <w:r w:rsidR="005E2BAB">
          <w:rPr>
            <w:rFonts w:ascii="Arial" w:eastAsia="Arial" w:hAnsi="Arial" w:cs="Arial"/>
            <w:color w:val="000000"/>
            <w:sz w:val="22"/>
            <w:szCs w:val="22"/>
            <w:lang w:val="en-GB" w:eastAsia="zh-CN"/>
          </w:rPr>
          <w:t>codes are</w:t>
        </w:r>
        <w:r w:rsidR="00E5385E">
          <w:rPr>
            <w:rFonts w:ascii="Arial" w:eastAsia="Arial" w:hAnsi="Arial" w:cs="Arial"/>
            <w:color w:val="000000"/>
            <w:sz w:val="22"/>
            <w:szCs w:val="22"/>
            <w:lang w:val="en-GB" w:eastAsia="zh-CN"/>
          </w:rPr>
          <w:t xml:space="preserve"> </w:t>
        </w:r>
        <w:r w:rsidR="005E2BAB">
          <w:rPr>
            <w:rFonts w:ascii="Arial" w:eastAsia="Arial" w:hAnsi="Arial" w:cs="Arial"/>
            <w:color w:val="000000"/>
            <w:sz w:val="22"/>
            <w:szCs w:val="22"/>
            <w:lang w:val="en-GB" w:eastAsia="zh-CN"/>
          </w:rPr>
          <w:t>preserved</w:t>
        </w:r>
        <w:r w:rsidRPr="00BB20CD">
          <w:rPr>
            <w:rFonts w:ascii="Arial" w:eastAsia="Arial" w:hAnsi="Arial" w:cs="Arial"/>
            <w:color w:val="000000"/>
            <w:sz w:val="22"/>
            <w:szCs w:val="22"/>
            <w:lang w:val="en-GB" w:eastAsia="zh-CN"/>
          </w:rPr>
          <w:t xml:space="preserve">. </w:t>
        </w:r>
        <w:r w:rsidR="003A2BCA">
          <w:rPr>
            <w:rFonts w:ascii="Arial" w:eastAsia="Arial" w:hAnsi="Arial" w:cs="Arial"/>
            <w:color w:val="000000"/>
            <w:sz w:val="22"/>
            <w:szCs w:val="22"/>
            <w:lang w:val="en-GB" w:eastAsia="zh-CN"/>
          </w:rPr>
          <w:t xml:space="preserve">The purpose of </w:t>
        </w:r>
        <w:r w:rsidR="009C3412">
          <w:rPr>
            <w:rFonts w:ascii="Arial" w:eastAsia="Arial" w:hAnsi="Arial" w:cs="Arial"/>
            <w:color w:val="000000"/>
            <w:sz w:val="22"/>
            <w:szCs w:val="22"/>
            <w:lang w:val="en-GB" w:eastAsia="zh-CN"/>
          </w:rPr>
          <w:t>explo</w:t>
        </w:r>
        <w:r w:rsidR="008552B1">
          <w:rPr>
            <w:rFonts w:ascii="Arial" w:eastAsia="Arial" w:hAnsi="Arial" w:cs="Arial"/>
            <w:color w:val="000000"/>
            <w:sz w:val="22"/>
            <w:szCs w:val="22"/>
            <w:lang w:val="en-GB" w:eastAsia="zh-CN"/>
          </w:rPr>
          <w:t xml:space="preserve">ring </w:t>
        </w:r>
        <w:r w:rsidR="00BF525B">
          <w:rPr>
            <w:rFonts w:ascii="Arial" w:eastAsia="Arial" w:hAnsi="Arial" w:cs="Arial"/>
            <w:color w:val="000000"/>
            <w:sz w:val="22"/>
            <w:szCs w:val="22"/>
            <w:lang w:val="en-GB" w:eastAsia="zh-CN"/>
          </w:rPr>
          <w:t xml:space="preserve">GloVe </w:t>
        </w:r>
        <w:r w:rsidR="00DB6689">
          <w:rPr>
            <w:rFonts w:ascii="Arial" w:eastAsia="Arial" w:hAnsi="Arial" w:cs="Arial"/>
            <w:color w:val="000000"/>
            <w:sz w:val="22"/>
            <w:szCs w:val="22"/>
            <w:lang w:val="en-GB" w:eastAsia="zh-CN"/>
          </w:rPr>
          <w:t>embedding</w:t>
        </w:r>
        <w:r w:rsidR="007A3896">
          <w:rPr>
            <w:rFonts w:ascii="Arial" w:eastAsia="Arial" w:hAnsi="Arial" w:cs="Arial"/>
            <w:color w:val="000000"/>
            <w:sz w:val="22"/>
            <w:szCs w:val="22"/>
            <w:lang w:val="en-GB" w:eastAsia="zh-CN"/>
          </w:rPr>
          <w:t>s</w:t>
        </w:r>
        <w:r w:rsidR="00185A5A">
          <w:rPr>
            <w:rFonts w:ascii="Arial" w:eastAsia="Arial" w:hAnsi="Arial" w:cs="Arial"/>
            <w:color w:val="000000"/>
            <w:sz w:val="22"/>
            <w:szCs w:val="22"/>
            <w:lang w:val="en-GB" w:eastAsia="zh-CN"/>
          </w:rPr>
          <w:t xml:space="preserve"> and their potential</w:t>
        </w:r>
        <w:r w:rsidR="00027CF7">
          <w:rPr>
            <w:rFonts w:ascii="Arial" w:eastAsia="Arial" w:hAnsi="Arial" w:cs="Arial"/>
            <w:color w:val="000000"/>
            <w:sz w:val="22"/>
            <w:szCs w:val="22"/>
            <w:lang w:val="en-GB" w:eastAsia="zh-CN"/>
          </w:rPr>
          <w:t xml:space="preserve"> </w:t>
        </w:r>
        <w:r w:rsidR="00D40827">
          <w:rPr>
            <w:rFonts w:ascii="Arial" w:eastAsia="Arial" w:hAnsi="Arial" w:cs="Arial"/>
            <w:color w:val="000000"/>
            <w:sz w:val="22"/>
            <w:szCs w:val="22"/>
            <w:lang w:val="en-GB" w:eastAsia="zh-CN"/>
          </w:rPr>
          <w:t xml:space="preserve">impact on </w:t>
        </w:r>
        <w:r w:rsidR="006B3E30">
          <w:rPr>
            <w:rFonts w:ascii="Arial" w:eastAsia="Arial" w:hAnsi="Arial" w:cs="Arial"/>
            <w:color w:val="000000"/>
            <w:sz w:val="22"/>
            <w:szCs w:val="22"/>
            <w:lang w:val="en-GB" w:eastAsia="zh-CN"/>
          </w:rPr>
          <w:t>predictive readmission</w:t>
        </w:r>
        <w:r w:rsidR="0070355F">
          <w:rPr>
            <w:rFonts w:ascii="Arial" w:eastAsia="Arial" w:hAnsi="Arial" w:cs="Arial"/>
            <w:color w:val="000000"/>
            <w:sz w:val="22"/>
            <w:szCs w:val="22"/>
            <w:lang w:val="en-GB" w:eastAsia="zh-CN"/>
          </w:rPr>
          <w:t xml:space="preserve"> </w:t>
        </w:r>
        <w:r w:rsidR="009948A3">
          <w:rPr>
            <w:rFonts w:ascii="Arial" w:eastAsia="Arial" w:hAnsi="Arial" w:cs="Arial"/>
            <w:color w:val="000000"/>
            <w:sz w:val="22"/>
            <w:szCs w:val="22"/>
            <w:lang w:val="en-GB" w:eastAsia="zh-CN"/>
          </w:rPr>
          <w:t>models</w:t>
        </w:r>
        <w:r w:rsidR="00F70A22">
          <w:rPr>
            <w:rFonts w:ascii="Arial" w:eastAsia="Arial" w:hAnsi="Arial" w:cs="Arial"/>
            <w:color w:val="000000"/>
            <w:sz w:val="22"/>
            <w:szCs w:val="22"/>
            <w:lang w:val="en-GB" w:eastAsia="zh-CN"/>
          </w:rPr>
          <w:t xml:space="preserve"> is </w:t>
        </w:r>
        <w:r w:rsidR="0040715E">
          <w:rPr>
            <w:rFonts w:ascii="Arial" w:eastAsia="Arial" w:hAnsi="Arial" w:cs="Arial"/>
            <w:color w:val="000000"/>
            <w:sz w:val="22"/>
            <w:szCs w:val="22"/>
            <w:lang w:val="en-GB" w:eastAsia="zh-CN"/>
          </w:rPr>
          <w:t xml:space="preserve">to </w:t>
        </w:r>
        <w:r w:rsidR="00B71077">
          <w:rPr>
            <w:rFonts w:ascii="Arial" w:eastAsia="Arial" w:hAnsi="Arial" w:cs="Arial"/>
            <w:color w:val="000000"/>
            <w:sz w:val="22"/>
            <w:szCs w:val="22"/>
            <w:lang w:val="en-GB" w:eastAsia="zh-CN"/>
          </w:rPr>
          <w:t xml:space="preserve">discover </w:t>
        </w:r>
        <w:r w:rsidR="0075475B">
          <w:rPr>
            <w:rFonts w:ascii="Arial" w:eastAsia="Arial" w:hAnsi="Arial" w:cs="Arial"/>
            <w:color w:val="000000"/>
            <w:sz w:val="22"/>
            <w:szCs w:val="22"/>
            <w:lang w:val="en-GB" w:eastAsia="zh-CN"/>
          </w:rPr>
          <w:t>i</w:t>
        </w:r>
        <w:r w:rsidR="00C13B0C">
          <w:rPr>
            <w:rFonts w:ascii="Arial" w:eastAsia="Arial" w:hAnsi="Arial" w:cs="Arial"/>
            <w:color w:val="000000"/>
            <w:sz w:val="22"/>
            <w:szCs w:val="22"/>
            <w:lang w:val="en-GB" w:eastAsia="zh-CN"/>
          </w:rPr>
          <w:t xml:space="preserve">f </w:t>
        </w:r>
        <w:r w:rsidR="005D68B3">
          <w:rPr>
            <w:rFonts w:ascii="Arial" w:eastAsia="Arial" w:hAnsi="Arial" w:cs="Arial"/>
            <w:color w:val="000000"/>
            <w:sz w:val="22"/>
            <w:szCs w:val="22"/>
            <w:lang w:val="en-GB" w:eastAsia="zh-CN"/>
          </w:rPr>
          <w:t xml:space="preserve">radical </w:t>
        </w:r>
        <w:r w:rsidR="007466A3">
          <w:rPr>
            <w:rFonts w:ascii="Arial" w:eastAsia="Arial" w:hAnsi="Arial" w:cs="Arial"/>
            <w:color w:val="000000"/>
            <w:sz w:val="22"/>
            <w:szCs w:val="22"/>
            <w:lang w:val="en-GB" w:eastAsia="zh-CN"/>
          </w:rPr>
          <w:t>changes</w:t>
        </w:r>
        <w:r w:rsidR="005D68B3">
          <w:rPr>
            <w:rFonts w:ascii="Arial" w:eastAsia="Arial" w:hAnsi="Arial" w:cs="Arial"/>
            <w:color w:val="000000"/>
            <w:sz w:val="22"/>
            <w:szCs w:val="22"/>
            <w:lang w:val="en-GB" w:eastAsia="zh-CN"/>
          </w:rPr>
          <w:t xml:space="preserve"> from </w:t>
        </w:r>
        <w:r w:rsidR="008D0465">
          <w:rPr>
            <w:rFonts w:ascii="Arial" w:eastAsia="Arial" w:hAnsi="Arial" w:cs="Arial"/>
            <w:color w:val="000000"/>
            <w:sz w:val="22"/>
            <w:szCs w:val="22"/>
            <w:lang w:val="en-GB" w:eastAsia="zh-CN"/>
          </w:rPr>
          <w:t xml:space="preserve">current </w:t>
        </w:r>
        <w:r w:rsidR="00351822">
          <w:rPr>
            <w:rFonts w:ascii="Arial" w:eastAsia="Arial" w:hAnsi="Arial" w:cs="Arial"/>
            <w:color w:val="000000"/>
            <w:sz w:val="22"/>
            <w:szCs w:val="22"/>
            <w:lang w:val="en-GB" w:eastAsia="zh-CN"/>
          </w:rPr>
          <w:t>practices</w:t>
        </w:r>
        <w:r w:rsidR="00806F46">
          <w:rPr>
            <w:rFonts w:ascii="Arial" w:eastAsia="Arial" w:hAnsi="Arial" w:cs="Arial"/>
            <w:color w:val="000000"/>
            <w:sz w:val="22"/>
            <w:szCs w:val="22"/>
            <w:lang w:val="en-GB" w:eastAsia="zh-CN"/>
          </w:rPr>
          <w:t xml:space="preserve"> in feature-space and model desi</w:t>
        </w:r>
        <w:r w:rsidR="00E72009">
          <w:rPr>
            <w:rFonts w:ascii="Arial" w:eastAsia="Arial" w:hAnsi="Arial" w:cs="Arial"/>
            <w:color w:val="000000"/>
            <w:sz w:val="22"/>
            <w:szCs w:val="22"/>
            <w:lang w:val="en-GB" w:eastAsia="zh-CN"/>
          </w:rPr>
          <w:t xml:space="preserve">gn </w:t>
        </w:r>
        <w:r w:rsidR="00076A9F">
          <w:rPr>
            <w:rFonts w:ascii="Arial" w:eastAsia="Arial" w:hAnsi="Arial" w:cs="Arial"/>
            <w:color w:val="000000"/>
            <w:sz w:val="22"/>
            <w:szCs w:val="22"/>
            <w:lang w:val="en-GB" w:eastAsia="zh-CN"/>
          </w:rPr>
          <w:t>impact</w:t>
        </w:r>
        <w:r w:rsidR="001E6414">
          <w:rPr>
            <w:rFonts w:ascii="Arial" w:eastAsia="Arial" w:hAnsi="Arial" w:cs="Arial"/>
            <w:color w:val="000000"/>
            <w:sz w:val="22"/>
            <w:szCs w:val="22"/>
            <w:lang w:val="en-GB" w:eastAsia="zh-CN"/>
          </w:rPr>
          <w:t xml:space="preserve"> risk-standarization scores</w:t>
        </w:r>
      </w:ins>
      <w:r w:rsidR="00064066">
        <w:rPr>
          <w:rFonts w:ascii="Arial" w:eastAsia="Arial" w:hAnsi="Arial" w:cs="Arial"/>
          <w:color w:val="000000"/>
          <w:sz w:val="22"/>
          <w:szCs w:val="22"/>
          <w:lang w:val="en-GB" w:eastAsia="zh-CN"/>
        </w:rPr>
        <w:t xml:space="preserve">. </w:t>
      </w:r>
      <w:r w:rsidR="006B6771">
        <w:rPr>
          <w:rFonts w:ascii="Arial" w:eastAsia="Arial" w:hAnsi="Arial" w:cs="Arial"/>
          <w:color w:val="000000"/>
          <w:sz w:val="22"/>
          <w:szCs w:val="22"/>
          <w:lang w:val="en-GB" w:eastAsia="zh-CN"/>
        </w:rPr>
        <w:t xml:space="preserve">The prescence of </w:t>
      </w:r>
      <w:r w:rsidRPr="00BB20CD">
        <w:rPr>
          <w:rFonts w:ascii="Arial" w:eastAsia="Arial" w:hAnsi="Arial" w:cs="Arial"/>
          <w:color w:val="000000"/>
          <w:sz w:val="22"/>
          <w:szCs w:val="22"/>
          <w:lang w:val="en-GB" w:eastAsia="zh-CN"/>
        </w:rPr>
        <w:t xml:space="preserve">two ICD-9 diagnosis or procedure codes in a patient </w:t>
      </w:r>
      <w:r w:rsidR="006B6771">
        <w:rPr>
          <w:rFonts w:ascii="Arial" w:eastAsia="Arial" w:hAnsi="Arial" w:cs="Arial"/>
          <w:color w:val="000000"/>
          <w:sz w:val="22"/>
          <w:szCs w:val="22"/>
          <w:lang w:val="en-GB" w:eastAsia="zh-CN"/>
        </w:rPr>
        <w:t xml:space="preserve">record </w:t>
      </w:r>
      <w:r w:rsidRPr="00BB20CD">
        <w:rPr>
          <w:rFonts w:ascii="Arial" w:eastAsia="Arial" w:hAnsi="Arial" w:cs="Arial"/>
          <w:color w:val="000000"/>
          <w:sz w:val="22"/>
          <w:szCs w:val="22"/>
          <w:lang w:val="en-GB" w:eastAsia="zh-CN"/>
        </w:rPr>
        <w:t xml:space="preserve">during hospitalization was considered as a co-occurrence. We then counted the number of co-occurrences for each pair of ICD-9 diagnosis and/or procedure codes </w:t>
      </w:r>
      <w:del w:id="266" w:author="Nallamothu, Brahmajee" w:date="2019-12-16T12:13:00Z">
        <w:r w:rsidRPr="00BB20CD">
          <w:rPr>
            <w:rFonts w:ascii="Arial" w:eastAsia="Arial" w:hAnsi="Arial" w:cs="Arial"/>
            <w:color w:val="000000"/>
            <w:sz w:val="22"/>
            <w:szCs w:val="22"/>
            <w:lang w:val="en-GB" w:eastAsia="zh-CN"/>
          </w:rPr>
          <w:delText>through</w:delText>
        </w:r>
      </w:del>
      <w:ins w:id="267" w:author="Nallamothu, Brahmajee" w:date="2019-12-16T12:13:00Z">
        <w:r w:rsidR="004D194B">
          <w:rPr>
            <w:rFonts w:ascii="Arial" w:eastAsia="Arial" w:hAnsi="Arial" w:cs="Arial"/>
            <w:color w:val="000000"/>
            <w:sz w:val="22"/>
            <w:szCs w:val="22"/>
            <w:lang w:val="en-GB" w:eastAsia="zh-CN"/>
          </w:rPr>
          <w:t>in</w:t>
        </w:r>
      </w:ins>
      <w:r w:rsidR="00A434A8">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 xml:space="preserve">the </w:t>
      </w:r>
      <w:del w:id="268" w:author="Nallamothu, Brahmajee" w:date="2019-12-16T12:13:00Z">
        <w:r w:rsidRPr="00BB20CD">
          <w:rPr>
            <w:rFonts w:ascii="Arial" w:eastAsia="Arial" w:hAnsi="Arial" w:cs="Arial"/>
            <w:color w:val="000000"/>
            <w:sz w:val="22"/>
            <w:szCs w:val="22"/>
            <w:lang w:val="en-GB" w:eastAsia="zh-CN"/>
          </w:rPr>
          <w:delText xml:space="preserve">entire </w:delText>
        </w:r>
      </w:del>
      <w:r w:rsidRPr="00BB20CD">
        <w:rPr>
          <w:rFonts w:ascii="Arial" w:eastAsia="Arial" w:hAnsi="Arial" w:cs="Arial"/>
          <w:color w:val="000000"/>
          <w:sz w:val="22"/>
          <w:szCs w:val="22"/>
          <w:lang w:val="en-GB" w:eastAsia="zh-CN"/>
        </w:rPr>
        <w:t xml:space="preserve">NRD </w:t>
      </w:r>
      <w:del w:id="269" w:author="Nallamothu, Brahmajee" w:date="2019-12-16T12:13:00Z">
        <w:r w:rsidRPr="00BB20CD">
          <w:rPr>
            <w:rFonts w:ascii="Arial" w:eastAsia="Arial" w:hAnsi="Arial" w:cs="Arial"/>
            <w:color w:val="000000"/>
            <w:sz w:val="22"/>
            <w:szCs w:val="22"/>
            <w:lang w:val="en-GB" w:eastAsia="zh-CN"/>
          </w:rPr>
          <w:delText>database</w:delText>
        </w:r>
      </w:del>
      <w:ins w:id="270" w:author="Nallamothu, Brahmajee" w:date="2019-12-16T12:13:00Z">
        <w:r w:rsidR="00A434A8">
          <w:rPr>
            <w:rFonts w:ascii="Arial" w:eastAsia="Arial" w:hAnsi="Arial" w:cs="Arial"/>
            <w:color w:val="000000"/>
            <w:sz w:val="22"/>
            <w:szCs w:val="22"/>
            <w:lang w:val="en-GB" w:eastAsia="zh-CN"/>
          </w:rPr>
          <w:t>training data</w:t>
        </w:r>
        <w:r w:rsidR="006427B7">
          <w:rPr>
            <w:rFonts w:ascii="Arial" w:eastAsia="Arial" w:hAnsi="Arial" w:cs="Arial"/>
            <w:color w:val="000000"/>
            <w:sz w:val="22"/>
            <w:szCs w:val="22"/>
            <w:lang w:val="en-GB" w:eastAsia="zh-CN"/>
          </w:rPr>
          <w:t>,</w:t>
        </w:r>
      </w:ins>
      <w:r w:rsidR="006427B7">
        <w:rPr>
          <w:rFonts w:ascii="Arial" w:eastAsia="Arial" w:hAnsi="Arial" w:cs="Arial"/>
          <w:color w:val="000000"/>
          <w:sz w:val="22"/>
          <w:szCs w:val="22"/>
          <w:lang w:val="en-GB" w:eastAsia="zh-CN"/>
        </w:rPr>
        <w:t xml:space="preserve"> </w:t>
      </w:r>
      <w:r w:rsidR="00F41B03">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excluding the testing set</w:t>
      </w:r>
      <w:r w:rsidR="00F41B03">
        <w:rPr>
          <w:rFonts w:ascii="Arial" w:eastAsia="Arial" w:hAnsi="Arial" w:cs="Arial"/>
          <w:color w:val="000000"/>
          <w:sz w:val="22"/>
          <w:szCs w:val="22"/>
          <w:lang w:val="en-GB" w:eastAsia="zh-CN"/>
        </w:rPr>
        <w:t>)</w:t>
      </w:r>
      <w:r w:rsidRPr="00BB20CD">
        <w:rPr>
          <w:rFonts w:ascii="Arial" w:eastAsia="Arial" w:hAnsi="Arial" w:cs="Arial"/>
          <w:color w:val="000000"/>
          <w:sz w:val="22"/>
          <w:szCs w:val="22"/>
          <w:lang w:val="en-GB" w:eastAsia="zh-CN"/>
        </w:rPr>
        <w:t xml:space="preserve"> and constructed </w:t>
      </w:r>
      <w:del w:id="271" w:author="Nallamothu, Brahmajee" w:date="2019-12-16T12:13:00Z">
        <w:r w:rsidRPr="00BB20CD">
          <w:rPr>
            <w:rFonts w:ascii="Arial" w:eastAsia="Arial" w:hAnsi="Arial" w:cs="Arial"/>
            <w:color w:val="000000"/>
            <w:sz w:val="22"/>
            <w:szCs w:val="22"/>
            <w:lang w:val="en-GB" w:eastAsia="zh-CN"/>
          </w:rPr>
          <w:delText xml:space="preserve">the code </w:delText>
        </w:r>
      </w:del>
      <w:r w:rsidRPr="00BB20CD">
        <w:rPr>
          <w:rFonts w:ascii="Arial" w:eastAsia="Arial" w:hAnsi="Arial" w:cs="Arial"/>
          <w:color w:val="000000"/>
          <w:sz w:val="22"/>
          <w:szCs w:val="22"/>
          <w:lang w:val="en-GB" w:eastAsia="zh-CN"/>
        </w:rPr>
        <w:t>embedding vectors according to the GloVe algorithm</w:t>
      </w:r>
      <w:del w:id="272" w:author="Nallamothu, Brahmajee" w:date="2019-12-16T12:13:00Z">
        <w:r w:rsidRPr="00BB20CD">
          <w:rPr>
            <w:rFonts w:ascii="Arial" w:eastAsia="Arial" w:hAnsi="Arial" w:cs="Arial"/>
            <w:color w:val="000000"/>
            <w:sz w:val="22"/>
            <w:szCs w:val="22"/>
            <w:lang w:val="en-GB" w:eastAsia="zh-CN"/>
          </w:rPr>
          <w:delText>.</w:delText>
        </w:r>
      </w:del>
      <w:ins w:id="273" w:author="Nallamothu, Brahmajee" w:date="2019-12-16T12:13:00Z">
        <w:r w:rsidR="00766F26">
          <w:rPr>
            <w:rFonts w:ascii="Arial" w:eastAsia="Arial" w:hAnsi="Arial" w:cs="Arial"/>
            <w:color w:val="000000"/>
            <w:sz w:val="22"/>
            <w:szCs w:val="22"/>
            <w:lang w:val="en-GB" w:eastAsia="zh-CN"/>
          </w:rPr>
          <w:t xml:space="preserve">, which </w:t>
        </w:r>
        <w:r w:rsidR="009A6E15">
          <w:rPr>
            <w:rFonts w:ascii="Arial" w:eastAsia="Arial" w:hAnsi="Arial" w:cs="Arial"/>
            <w:color w:val="000000"/>
            <w:sz w:val="22"/>
            <w:szCs w:val="22"/>
            <w:lang w:val="en-GB" w:eastAsia="zh-CN"/>
          </w:rPr>
          <w:t xml:space="preserve">uses the global co-occurrence </w:t>
        </w:r>
        <w:r w:rsidR="00931809">
          <w:rPr>
            <w:rFonts w:ascii="Arial" w:eastAsia="Arial" w:hAnsi="Arial" w:cs="Arial"/>
            <w:color w:val="000000"/>
            <w:sz w:val="22"/>
            <w:szCs w:val="22"/>
            <w:lang w:val="en-GB" w:eastAsia="zh-CN"/>
          </w:rPr>
          <w:t>of ICD-9 codes</w:t>
        </w:r>
        <w:r w:rsidR="00647BC5">
          <w:rPr>
            <w:rFonts w:ascii="Arial" w:eastAsia="Arial" w:hAnsi="Arial" w:cs="Arial"/>
            <w:color w:val="000000"/>
            <w:sz w:val="22"/>
            <w:szCs w:val="22"/>
            <w:lang w:val="en-GB" w:eastAsia="zh-CN"/>
          </w:rPr>
          <w:t xml:space="preserve"> along with </w:t>
        </w:r>
        <w:r w:rsidR="006B183A">
          <w:rPr>
            <w:rFonts w:ascii="Arial" w:eastAsia="Arial" w:hAnsi="Arial" w:cs="Arial"/>
            <w:color w:val="000000"/>
            <w:sz w:val="22"/>
            <w:szCs w:val="22"/>
            <w:lang w:val="en-GB" w:eastAsia="zh-CN"/>
          </w:rPr>
          <w:t>a local context</w:t>
        </w:r>
        <w:r w:rsidRPr="00BB20CD">
          <w:rPr>
            <w:rFonts w:ascii="Arial" w:eastAsia="Arial" w:hAnsi="Arial" w:cs="Arial"/>
            <w:color w:val="000000"/>
            <w:sz w:val="22"/>
            <w:szCs w:val="22"/>
            <w:lang w:val="en-GB" w:eastAsia="zh-CN"/>
          </w:rPr>
          <w:t>.</w:t>
        </w:r>
      </w:ins>
      <w:r w:rsidRPr="00BB20CD">
        <w:rPr>
          <w:rFonts w:ascii="Arial" w:eastAsia="Arial" w:hAnsi="Arial" w:cs="Arial"/>
          <w:color w:val="000000"/>
          <w:sz w:val="22"/>
          <w:szCs w:val="22"/>
          <w:lang w:val="en-GB" w:eastAsia="zh-CN"/>
        </w:rPr>
        <w:t xml:space="preserve"> A two-dimensional </w:t>
      </w:r>
      <w:ins w:id="274" w:author="Nallamothu, Brahmajee" w:date="2019-12-16T12:13:00Z">
        <w:r w:rsidR="00F736A9">
          <w:rPr>
            <w:rFonts w:ascii="Arial" w:eastAsia="Arial" w:hAnsi="Arial" w:cs="Arial"/>
            <w:color w:val="000000"/>
            <w:sz w:val="22"/>
            <w:szCs w:val="22"/>
            <w:lang w:val="en-GB" w:eastAsia="zh-CN"/>
          </w:rPr>
          <w:t>t</w:t>
        </w:r>
        <w:r w:rsidR="008A4021">
          <w:rPr>
            <w:rFonts w:ascii="Arial" w:eastAsia="Arial" w:hAnsi="Arial" w:cs="Arial"/>
            <w:color w:val="000000"/>
            <w:sz w:val="22"/>
            <w:szCs w:val="22"/>
            <w:lang w:val="en-GB" w:eastAsia="zh-CN"/>
          </w:rPr>
          <w:t>-</w:t>
        </w:r>
        <w:r w:rsidR="00F736A9">
          <w:rPr>
            <w:rFonts w:ascii="Arial" w:eastAsia="Arial" w:hAnsi="Arial" w:cs="Arial"/>
            <w:color w:val="000000"/>
            <w:sz w:val="22"/>
            <w:szCs w:val="22"/>
            <w:lang w:val="en-GB" w:eastAsia="zh-CN"/>
          </w:rPr>
          <w:t xml:space="preserve">SNE </w:t>
        </w:r>
      </w:ins>
      <w:r w:rsidRPr="00BB20CD">
        <w:rPr>
          <w:rFonts w:ascii="Arial" w:eastAsia="Arial" w:hAnsi="Arial" w:cs="Arial"/>
          <w:color w:val="000000"/>
          <w:sz w:val="22"/>
          <w:szCs w:val="22"/>
          <w:lang w:val="en-GB" w:eastAsia="zh-CN"/>
        </w:rPr>
        <w:t xml:space="preserve">visualization of the embedding vectors of the ICD-9 diagnosis codes is shown in the </w:t>
      </w:r>
      <w:del w:id="275" w:author="Nallamothu, Brahmajee" w:date="2019-12-16T12:13:00Z">
        <w:r w:rsidR="00FD6BC4">
          <w:rPr>
            <w:rFonts w:ascii="Arial" w:eastAsia="Arial" w:hAnsi="Arial" w:cs="Arial"/>
            <w:color w:val="000000"/>
            <w:sz w:val="22"/>
            <w:szCs w:val="22"/>
            <w:lang w:val="en-GB" w:eastAsia="zh-CN"/>
          </w:rPr>
          <w:delText>e</w:delText>
        </w:r>
        <w:r w:rsidRPr="00BB20CD">
          <w:rPr>
            <w:rFonts w:ascii="Arial" w:eastAsia="Arial" w:hAnsi="Arial" w:cs="Arial"/>
            <w:color w:val="000000"/>
            <w:sz w:val="22"/>
            <w:szCs w:val="22"/>
            <w:lang w:val="en-GB" w:eastAsia="zh-CN"/>
          </w:rPr>
          <w:delText>Figure 3</w:delText>
        </w:r>
      </w:del>
      <w:ins w:id="276" w:author="Nallamothu, Brahmajee" w:date="2019-12-16T12:13:00Z">
        <w:r w:rsidR="007C7280">
          <w:rPr>
            <w:rFonts w:ascii="Arial" w:eastAsia="Arial" w:hAnsi="Arial" w:cs="Arial"/>
            <w:color w:val="000000"/>
            <w:sz w:val="22"/>
            <w:szCs w:val="22"/>
            <w:lang w:val="en-GB" w:eastAsia="zh-CN"/>
          </w:rPr>
          <w:t>S</w:t>
        </w:r>
        <w:r w:rsidRPr="00BB20CD">
          <w:rPr>
            <w:rFonts w:ascii="Arial" w:eastAsia="Arial" w:hAnsi="Arial" w:cs="Arial"/>
            <w:color w:val="000000"/>
            <w:sz w:val="22"/>
            <w:szCs w:val="22"/>
            <w:lang w:val="en-GB" w:eastAsia="zh-CN"/>
          </w:rPr>
          <w:t xml:space="preserve">Figure </w:t>
        </w:r>
        <w:r w:rsidR="009E5AE3">
          <w:rPr>
            <w:rFonts w:ascii="Arial" w:eastAsia="Arial" w:hAnsi="Arial" w:cs="Arial"/>
            <w:color w:val="000000"/>
            <w:sz w:val="22"/>
            <w:szCs w:val="22"/>
            <w:lang w:val="en-GB" w:eastAsia="zh-CN"/>
          </w:rPr>
          <w:t>2</w:t>
        </w:r>
      </w:ins>
      <w:r w:rsidRPr="00BB20CD">
        <w:rPr>
          <w:rFonts w:ascii="Arial" w:eastAsia="Arial" w:hAnsi="Arial" w:cs="Arial"/>
          <w:color w:val="000000"/>
          <w:sz w:val="22"/>
          <w:szCs w:val="22"/>
          <w:lang w:val="en-GB" w:eastAsia="zh-CN"/>
        </w:rPr>
        <w:t xml:space="preserve">. The visualization demonstrates that word embedding resulted in related diseases </w:t>
      </w:r>
      <w:del w:id="277" w:author="Nallamothu, Brahmajee" w:date="2019-12-16T12:13:00Z">
        <w:r w:rsidRPr="00BB20CD">
          <w:rPr>
            <w:rFonts w:ascii="Arial" w:eastAsia="Arial" w:hAnsi="Arial" w:cs="Arial"/>
            <w:color w:val="000000"/>
            <w:sz w:val="22"/>
            <w:szCs w:val="22"/>
            <w:lang w:val="en-GB" w:eastAsia="zh-CN"/>
          </w:rPr>
          <w:delText>being</w:delText>
        </w:r>
      </w:del>
      <w:ins w:id="278" w:author="Nallamothu, Brahmajee" w:date="2019-12-16T12:13:00Z">
        <w:r w:rsidR="007D6303">
          <w:rPr>
            <w:rFonts w:ascii="Arial" w:eastAsia="Arial" w:hAnsi="Arial" w:cs="Arial"/>
            <w:color w:val="000000"/>
            <w:sz w:val="22"/>
            <w:szCs w:val="22"/>
            <w:lang w:val="en-GB" w:eastAsia="zh-CN"/>
          </w:rPr>
          <w:t>clustering</w:t>
        </w:r>
      </w:ins>
      <w:r w:rsidR="007D6303"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val="en-GB" w:eastAsia="zh-CN"/>
        </w:rPr>
        <w:t>closer to each other and is consistent with the application of word embedding algorithms in other administrative claims data</w:t>
      </w:r>
      <w:r w:rsidR="00176206">
        <w:rPr>
          <w:rFonts w:ascii="Arial" w:eastAsia="Arial" w:hAnsi="Arial" w:cs="Arial"/>
          <w:color w:val="000000"/>
          <w:sz w:val="22"/>
          <w:szCs w:val="22"/>
          <w:lang w:val="en-GB" w:eastAsia="zh-CN"/>
        </w:rPr>
        <w:t xml:space="preserve"> [28, 29]</w:t>
      </w:r>
      <w:r w:rsidRPr="00BB20CD">
        <w:rPr>
          <w:rFonts w:ascii="Arial" w:eastAsia="Arial" w:hAnsi="Arial" w:cs="Arial"/>
          <w:color w:val="000000"/>
          <w:sz w:val="22"/>
          <w:szCs w:val="22"/>
          <w:lang w:val="en-GB" w:eastAsia="zh-CN"/>
        </w:rPr>
        <w:t>.</w:t>
      </w:r>
      <w:r w:rsidR="00176206" w:rsidRPr="00BB20CD" w:rsidDel="00176206">
        <w:rPr>
          <w:rFonts w:ascii="Arial" w:eastAsia="Arial" w:hAnsi="Arial" w:cs="Arial"/>
          <w:color w:val="000000"/>
          <w:sz w:val="22"/>
          <w:szCs w:val="22"/>
          <w:lang w:val="en-GB" w:eastAsia="zh-CN"/>
        </w:rPr>
        <w:t xml:space="preserve"> </w:t>
      </w:r>
    </w:p>
    <w:p w14:paraId="3118412B" w14:textId="77777777" w:rsidR="006D6932" w:rsidRPr="00BB20CD" w:rsidRDefault="006D6932" w:rsidP="00BB20CD">
      <w:pPr>
        <w:pBdr>
          <w:top w:val="nil"/>
          <w:left w:val="nil"/>
          <w:bottom w:val="nil"/>
          <w:right w:val="nil"/>
          <w:between w:val="nil"/>
        </w:pBdr>
        <w:spacing w:line="480" w:lineRule="auto"/>
        <w:rPr>
          <w:del w:id="279" w:author="Nallamothu, Brahmajee" w:date="2019-12-16T12:13:00Z"/>
          <w:rFonts w:ascii="Arial" w:eastAsia="Arial" w:hAnsi="Arial" w:cs="Arial"/>
          <w:color w:val="000000"/>
          <w:sz w:val="22"/>
          <w:szCs w:val="22"/>
          <w:highlight w:val="green"/>
          <w:lang w:val="en-GB" w:eastAsia="zh-CN"/>
        </w:rPr>
      </w:pPr>
    </w:p>
    <w:p w14:paraId="50BDA812" w14:textId="0A88E1B8" w:rsidR="00BB20CD" w:rsidRPr="00BB20CD" w:rsidRDefault="00BB20CD" w:rsidP="00CA4A62">
      <w:pPr>
        <w:pBdr>
          <w:top w:val="nil"/>
          <w:left w:val="nil"/>
          <w:bottom w:val="nil"/>
          <w:right w:val="nil"/>
          <w:between w:val="nil"/>
        </w:pBdr>
        <w:spacing w:line="480" w:lineRule="auto"/>
        <w:rPr>
          <w:rFonts w:ascii="Arial" w:eastAsia="Arial" w:hAnsi="Arial" w:cs="Arial"/>
          <w:color w:val="000000"/>
          <w:sz w:val="22"/>
          <w:szCs w:val="22"/>
          <w:lang w:val="en-GB" w:eastAsia="zh-CN"/>
        </w:rPr>
      </w:pPr>
      <w:r w:rsidRPr="00BB20CD">
        <w:rPr>
          <w:rFonts w:ascii="Arial" w:eastAsia="Arial" w:hAnsi="Arial" w:cs="Arial"/>
          <w:color w:val="000000"/>
          <w:sz w:val="22"/>
          <w:szCs w:val="22"/>
          <w:lang w:val="en-GB" w:eastAsia="zh-CN"/>
        </w:rPr>
        <w:t>We used the deep set structure proposed by Zaheer et al</w:t>
      </w:r>
      <w:r w:rsidR="00A251DC">
        <w:rPr>
          <w:rFonts w:ascii="Arial" w:eastAsia="Arial" w:hAnsi="Arial" w:cs="Arial"/>
          <w:color w:val="000000"/>
          <w:sz w:val="22"/>
          <w:szCs w:val="22"/>
          <w:lang w:val="en-GB" w:eastAsia="zh-CN"/>
        </w:rPr>
        <w:t xml:space="preserve"> [30]</w:t>
      </w:r>
      <w:r w:rsidRPr="00BB20CD">
        <w:rPr>
          <w:rFonts w:ascii="Arial" w:eastAsia="Arial" w:hAnsi="Arial" w:cs="Arial"/>
          <w:color w:val="000000"/>
          <w:sz w:val="22"/>
          <w:szCs w:val="22"/>
          <w:lang w:val="en-GB" w:eastAsia="zh-CN"/>
        </w:rPr>
        <w:t xml:space="preserve"> to incorporate ICD-9 diagnosis and procedure codes into the </w:t>
      </w:r>
      <w:r w:rsidR="00463AE9">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 This allowed us to account for varying counts of secondary ICD-9 diagnosis and procedure codes across patients and allow our model to be invariant to the ordering of these codes (e.g., the 2</w:t>
      </w:r>
      <w:r w:rsidRPr="00BB20CD">
        <w:rPr>
          <w:rFonts w:ascii="Arial" w:eastAsia="Arial" w:hAnsi="Arial" w:cs="Arial"/>
          <w:color w:val="000000"/>
          <w:sz w:val="22"/>
          <w:szCs w:val="22"/>
          <w:vertAlign w:val="superscript"/>
          <w:lang w:val="en-GB" w:eastAsia="zh-CN"/>
        </w:rPr>
        <w:t>nd</w:t>
      </w:r>
      <w:r w:rsidRPr="00BB20CD">
        <w:rPr>
          <w:rFonts w:ascii="Arial" w:eastAsia="Arial" w:hAnsi="Arial" w:cs="Arial"/>
          <w:color w:val="000000"/>
          <w:sz w:val="22"/>
          <w:szCs w:val="22"/>
          <w:lang w:val="en-GB" w:eastAsia="zh-CN"/>
        </w:rPr>
        <w:t xml:space="preserve"> and the 10</w:t>
      </w:r>
      <w:r w:rsidRPr="00BB20CD">
        <w:rPr>
          <w:rFonts w:ascii="Arial" w:eastAsia="Arial" w:hAnsi="Arial" w:cs="Arial"/>
          <w:color w:val="000000"/>
          <w:sz w:val="22"/>
          <w:szCs w:val="22"/>
          <w:vertAlign w:val="superscript"/>
          <w:lang w:val="en-GB" w:eastAsia="zh-CN"/>
        </w:rPr>
        <w:t>th</w:t>
      </w:r>
      <w:r w:rsidRPr="00BB20CD">
        <w:rPr>
          <w:rFonts w:ascii="Arial" w:eastAsia="Arial" w:hAnsi="Arial" w:cs="Arial"/>
          <w:color w:val="000000"/>
          <w:sz w:val="22"/>
          <w:szCs w:val="22"/>
          <w:lang w:val="en-GB" w:eastAsia="zh-CN"/>
        </w:rPr>
        <w:t xml:space="preserve"> code are interchangeable). The hospital ID was embedded into a 1-dimensional variable – conceptually this is similar to the hospital-level random intercept used in the hierarchical logistic regression models. The </w:t>
      </w:r>
      <w:r w:rsidRPr="00BB20CD">
        <w:rPr>
          <w:rFonts w:ascii="Arial" w:eastAsia="Arial" w:hAnsi="Arial" w:cs="Arial"/>
          <w:color w:val="000000"/>
          <w:sz w:val="22"/>
          <w:szCs w:val="22"/>
          <w:lang w:val="en-GB" w:eastAsia="zh-CN"/>
        </w:rPr>
        <w:lastRenderedPageBreak/>
        <w:t xml:space="preserve">architectures of the two </w:t>
      </w:r>
      <w:r w:rsidR="00EA2332">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 are shown in </w:t>
      </w:r>
      <w:del w:id="280" w:author="Nallamothu, Brahmajee" w:date="2019-12-16T12:13:00Z">
        <w:r w:rsidR="00FD6BC4">
          <w:rPr>
            <w:rFonts w:ascii="Arial" w:eastAsia="Arial" w:hAnsi="Arial" w:cs="Arial"/>
            <w:color w:val="000000"/>
            <w:sz w:val="22"/>
            <w:szCs w:val="22"/>
            <w:lang w:val="en-GB" w:eastAsia="zh-CN"/>
          </w:rPr>
          <w:delText>e</w:delText>
        </w:r>
        <w:r w:rsidRPr="00BB20CD">
          <w:rPr>
            <w:rFonts w:ascii="Arial" w:eastAsia="Arial" w:hAnsi="Arial" w:cs="Arial"/>
            <w:color w:val="000000"/>
            <w:sz w:val="22"/>
            <w:szCs w:val="22"/>
            <w:lang w:val="en-GB" w:eastAsia="zh-CN"/>
          </w:rPr>
          <w:delText>Figure 2</w:delText>
        </w:r>
      </w:del>
      <w:ins w:id="281" w:author="Nallamothu, Brahmajee" w:date="2019-12-16T12:13:00Z">
        <w:r w:rsidR="0097529A">
          <w:rPr>
            <w:rFonts w:ascii="Arial" w:eastAsia="Arial" w:hAnsi="Arial" w:cs="Arial"/>
            <w:color w:val="000000"/>
            <w:sz w:val="22"/>
            <w:szCs w:val="22"/>
            <w:lang w:val="en-GB" w:eastAsia="zh-CN"/>
          </w:rPr>
          <w:t>S</w:t>
        </w:r>
        <w:r w:rsidRPr="00BB20CD">
          <w:rPr>
            <w:rFonts w:ascii="Arial" w:eastAsia="Arial" w:hAnsi="Arial" w:cs="Arial"/>
            <w:color w:val="000000"/>
            <w:sz w:val="22"/>
            <w:szCs w:val="22"/>
            <w:lang w:val="en-GB" w:eastAsia="zh-CN"/>
          </w:rPr>
          <w:t xml:space="preserve">Figure </w:t>
        </w:r>
        <w:r w:rsidR="009E5AE3">
          <w:rPr>
            <w:rFonts w:ascii="Arial" w:eastAsia="Arial" w:hAnsi="Arial" w:cs="Arial"/>
            <w:color w:val="000000"/>
            <w:sz w:val="22"/>
            <w:szCs w:val="22"/>
            <w:lang w:val="en-GB" w:eastAsia="zh-CN"/>
          </w:rPr>
          <w:t>3</w:t>
        </w:r>
      </w:ins>
      <w:r w:rsidRPr="00BB20CD">
        <w:rPr>
          <w:rFonts w:ascii="Arial" w:eastAsia="Arial" w:hAnsi="Arial" w:cs="Arial"/>
          <w:color w:val="000000"/>
          <w:sz w:val="22"/>
          <w:szCs w:val="22"/>
          <w:lang w:val="en-GB" w:eastAsia="zh-CN"/>
        </w:rPr>
        <w:t xml:space="preserve">. The implementation of the </w:t>
      </w:r>
      <w:r w:rsidR="00CF4796">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 was done using</w:t>
      </w:r>
      <w:r w:rsidRPr="00BB20CD">
        <w:rPr>
          <w:rFonts w:ascii="Arial" w:eastAsia="Arial" w:hAnsi="Arial" w:cs="Arial"/>
          <w:color w:val="000000"/>
          <w:sz w:val="22"/>
          <w:szCs w:val="22"/>
          <w:lang w:eastAsia="zh-CN"/>
        </w:rPr>
        <w:t xml:space="preserve"> the</w:t>
      </w:r>
      <w:r w:rsidRPr="00BB20CD">
        <w:rPr>
          <w:rFonts w:ascii="Arial" w:eastAsia="Arial" w:hAnsi="Arial" w:cs="Arial"/>
          <w:color w:val="000000"/>
          <w:sz w:val="22"/>
          <w:szCs w:val="22"/>
          <w:lang w:val="en-GB" w:eastAsia="zh-CN"/>
        </w:rPr>
        <w:t xml:space="preserve"> </w:t>
      </w:r>
      <w:r w:rsidRPr="00BB20CD">
        <w:rPr>
          <w:rFonts w:ascii="Arial" w:eastAsia="Arial" w:hAnsi="Arial" w:cs="Arial"/>
          <w:i/>
          <w:color w:val="000000"/>
          <w:sz w:val="22"/>
          <w:szCs w:val="22"/>
          <w:lang w:val="en-GB" w:eastAsia="zh-CN"/>
        </w:rPr>
        <w:t>Python</w:t>
      </w:r>
      <w:r w:rsidRPr="00BB20CD">
        <w:rPr>
          <w:rFonts w:ascii="Arial" w:eastAsia="Arial" w:hAnsi="Arial" w:cs="Arial"/>
          <w:color w:val="000000"/>
          <w:sz w:val="22"/>
          <w:szCs w:val="22"/>
          <w:lang w:val="en-GB" w:eastAsia="zh-CN"/>
        </w:rPr>
        <w:t xml:space="preserve"> </w:t>
      </w:r>
      <w:r w:rsidRPr="00BB20CD">
        <w:rPr>
          <w:rFonts w:ascii="Arial" w:eastAsia="Arial" w:hAnsi="Arial" w:cs="Arial"/>
          <w:color w:val="000000"/>
          <w:sz w:val="22"/>
          <w:szCs w:val="22"/>
          <w:lang w:eastAsia="zh-CN"/>
        </w:rPr>
        <w:t>packages</w:t>
      </w:r>
      <w:r w:rsidRPr="00BB20CD">
        <w:rPr>
          <w:rFonts w:ascii="Arial" w:eastAsia="Arial" w:hAnsi="Arial" w:cs="Arial"/>
          <w:color w:val="000000"/>
          <w:sz w:val="22"/>
          <w:szCs w:val="22"/>
          <w:lang w:val="en-GB" w:eastAsia="zh-CN"/>
        </w:rPr>
        <w:t xml:space="preserve"> </w:t>
      </w:r>
      <w:r w:rsidRPr="00BB20CD">
        <w:rPr>
          <w:rFonts w:ascii="Arial" w:eastAsia="Arial" w:hAnsi="Arial" w:cs="Arial"/>
          <w:i/>
          <w:color w:val="000000"/>
          <w:sz w:val="22"/>
          <w:szCs w:val="22"/>
          <w:lang w:val="en-GB" w:eastAsia="zh-CN"/>
        </w:rPr>
        <w:t>Keras</w:t>
      </w:r>
      <w:r w:rsidRPr="00BB20CD">
        <w:rPr>
          <w:rFonts w:ascii="Arial" w:eastAsia="Arial" w:hAnsi="Arial" w:cs="Arial"/>
          <w:color w:val="000000"/>
          <w:sz w:val="22"/>
          <w:szCs w:val="22"/>
          <w:lang w:val="en-GB" w:eastAsia="zh-CN"/>
        </w:rPr>
        <w:t xml:space="preserve"> and </w:t>
      </w:r>
      <w:r w:rsidRPr="00BB20CD">
        <w:rPr>
          <w:rFonts w:ascii="Arial" w:eastAsia="Arial" w:hAnsi="Arial" w:cs="Arial"/>
          <w:i/>
          <w:color w:val="000000"/>
          <w:sz w:val="22"/>
          <w:szCs w:val="22"/>
          <w:lang w:val="en-GB" w:eastAsia="zh-CN"/>
        </w:rPr>
        <w:t>Tensorflow</w:t>
      </w:r>
      <w:r w:rsidRPr="00BB20CD">
        <w:rPr>
          <w:rFonts w:ascii="Arial" w:eastAsia="Arial" w:hAnsi="Arial" w:cs="Arial"/>
          <w:color w:val="000000"/>
          <w:sz w:val="22"/>
          <w:szCs w:val="22"/>
          <w:lang w:val="en-GB" w:eastAsia="zh-CN"/>
        </w:rPr>
        <w:t xml:space="preserve">. </w:t>
      </w:r>
    </w:p>
    <w:p w14:paraId="4048142E" w14:textId="77777777" w:rsidR="00BB20CD" w:rsidRPr="00BB20CD" w:rsidRDefault="00BB20CD" w:rsidP="00BB20CD">
      <w:pPr>
        <w:pBdr>
          <w:top w:val="nil"/>
          <w:left w:val="nil"/>
          <w:bottom w:val="nil"/>
          <w:right w:val="nil"/>
          <w:between w:val="nil"/>
        </w:pBdr>
        <w:spacing w:line="480" w:lineRule="auto"/>
        <w:rPr>
          <w:del w:id="282" w:author="Nallamothu, Brahmajee" w:date="2019-12-16T12:13:00Z"/>
          <w:rFonts w:ascii="Arial" w:eastAsia="Arial" w:hAnsi="Arial" w:cs="Arial"/>
          <w:color w:val="000000"/>
          <w:sz w:val="22"/>
          <w:szCs w:val="22"/>
          <w:lang w:val="en-GB" w:eastAsia="zh-CN"/>
        </w:rPr>
      </w:pPr>
    </w:p>
    <w:p w14:paraId="1751B02D" w14:textId="2B124CBE" w:rsidR="00CB6FCF" w:rsidRDefault="00BB20CD">
      <w:pPr>
        <w:pBdr>
          <w:top w:val="nil"/>
          <w:left w:val="nil"/>
          <w:bottom w:val="nil"/>
          <w:right w:val="nil"/>
          <w:between w:val="nil"/>
        </w:pBdr>
        <w:spacing w:line="480" w:lineRule="auto"/>
        <w:ind w:firstLine="720"/>
        <w:rPr>
          <w:rFonts w:ascii="Arial" w:hAnsi="Arial"/>
          <w:b/>
          <w:sz w:val="22"/>
          <w:rPrChange w:id="283" w:author="Nallamothu, Brahmajee" w:date="2019-12-16T12:13:00Z">
            <w:rPr>
              <w:rFonts w:ascii="Arial" w:hAnsi="Arial"/>
              <w:color w:val="000000"/>
              <w:sz w:val="22"/>
              <w:lang w:val="en-GB"/>
            </w:rPr>
          </w:rPrChange>
        </w:rPr>
        <w:pPrChange w:id="284" w:author="Nallamothu, Brahmajee" w:date="2019-12-16T12:13:00Z">
          <w:pPr>
            <w:pBdr>
              <w:top w:val="nil"/>
              <w:left w:val="nil"/>
              <w:bottom w:val="nil"/>
              <w:right w:val="nil"/>
              <w:between w:val="nil"/>
            </w:pBdr>
            <w:spacing w:line="480" w:lineRule="auto"/>
          </w:pPr>
        </w:pPrChange>
      </w:pPr>
      <w:r w:rsidRPr="00BB20CD">
        <w:rPr>
          <w:rFonts w:ascii="Arial" w:eastAsia="Arial" w:hAnsi="Arial" w:cs="Arial"/>
          <w:color w:val="000000"/>
          <w:sz w:val="22"/>
          <w:szCs w:val="22"/>
          <w:lang w:val="en-GB" w:eastAsia="zh-CN"/>
        </w:rPr>
        <w:t>To avoid the risk of overfitting, each of the study cohorts were divided into training, validation (for parameter</w:t>
      </w:r>
      <w:r w:rsidR="0032724A">
        <w:rPr>
          <w:rFonts w:ascii="Arial" w:eastAsia="Arial" w:hAnsi="Arial" w:cs="Arial"/>
          <w:color w:val="000000"/>
          <w:sz w:val="22"/>
          <w:szCs w:val="22"/>
          <w:lang w:val="en-GB" w:eastAsia="zh-CN"/>
        </w:rPr>
        <w:t xml:space="preserve"> </w:t>
      </w:r>
      <w:r w:rsidR="0032724A" w:rsidRPr="00BB20CD">
        <w:rPr>
          <w:rFonts w:ascii="Arial" w:eastAsia="Arial" w:hAnsi="Arial" w:cs="Arial"/>
          <w:color w:val="000000"/>
          <w:sz w:val="22"/>
          <w:szCs w:val="22"/>
          <w:lang w:val="en-GB" w:eastAsia="zh-CN"/>
        </w:rPr>
        <w:t>tuning</w:t>
      </w:r>
      <w:r w:rsidRPr="00BB20CD">
        <w:rPr>
          <w:rFonts w:ascii="Arial" w:eastAsia="Arial" w:hAnsi="Arial" w:cs="Arial"/>
          <w:color w:val="000000"/>
          <w:sz w:val="22"/>
          <w:szCs w:val="22"/>
          <w:lang w:val="en-GB" w:eastAsia="zh-CN"/>
        </w:rPr>
        <w:t>), and final testing sets at a proportion of 80%, 10%, and 10%, stratified by hospitals (i.e., within each hospital). We calculated AUC for the standard hierarchical logistic regression model</w:t>
      </w:r>
      <w:r w:rsidR="00EA2332">
        <w:rPr>
          <w:rFonts w:ascii="Arial" w:eastAsia="Arial" w:hAnsi="Arial" w:cs="Arial"/>
          <w:color w:val="000000"/>
          <w:sz w:val="22"/>
          <w:szCs w:val="22"/>
          <w:lang w:val="en-GB" w:eastAsia="zh-CN"/>
        </w:rPr>
        <w:t>, the XGBoost model</w:t>
      </w:r>
      <w:r w:rsidRPr="00BB20CD">
        <w:rPr>
          <w:rFonts w:ascii="Arial" w:eastAsia="Arial" w:hAnsi="Arial" w:cs="Arial"/>
          <w:color w:val="000000"/>
          <w:sz w:val="22"/>
          <w:szCs w:val="22"/>
          <w:lang w:val="en-GB" w:eastAsia="zh-CN"/>
        </w:rPr>
        <w:t xml:space="preserve"> and both </w:t>
      </w:r>
      <w:r w:rsidR="00EA2332">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 on the final testing set, with the 95% confidence interval given from a 10-fold cross-validation. Once the models were </w:t>
      </w:r>
      <w:r w:rsidRPr="00BB20CD">
        <w:rPr>
          <w:rFonts w:ascii="Arial" w:eastAsia="Arial" w:hAnsi="Arial" w:cs="Arial"/>
          <w:color w:val="000000"/>
          <w:sz w:val="22"/>
          <w:szCs w:val="22"/>
          <w:lang w:eastAsia="zh-CN"/>
        </w:rPr>
        <w:t>developed</w:t>
      </w:r>
      <w:r w:rsidRPr="00BB20CD">
        <w:rPr>
          <w:rFonts w:ascii="Arial" w:eastAsia="Arial" w:hAnsi="Arial" w:cs="Arial"/>
          <w:color w:val="000000"/>
          <w:sz w:val="22"/>
          <w:szCs w:val="22"/>
          <w:lang w:val="en-GB" w:eastAsia="zh-CN"/>
        </w:rPr>
        <w:t>, we then calculated risk-standardized hospital readmission rates for both the hierarchical logistic regression and</w:t>
      </w:r>
      <w:r w:rsidR="00AC0944">
        <w:rPr>
          <w:rFonts w:ascii="Arial" w:eastAsia="Arial" w:hAnsi="Arial" w:cs="Arial"/>
          <w:color w:val="000000"/>
          <w:sz w:val="22"/>
          <w:szCs w:val="22"/>
          <w:lang w:val="en-GB" w:eastAsia="zh-CN"/>
        </w:rPr>
        <w:t xml:space="preserve"> </w:t>
      </w:r>
      <w:del w:id="285" w:author="Nallamothu, Brahmajee" w:date="2019-12-16T12:13:00Z">
        <w:r w:rsidR="00CF4796">
          <w:rPr>
            <w:rFonts w:ascii="Arial" w:eastAsia="Arial" w:hAnsi="Arial" w:cs="Arial"/>
            <w:color w:val="000000"/>
            <w:sz w:val="22"/>
            <w:szCs w:val="22"/>
            <w:lang w:val="en-GB" w:eastAsia="zh-CN"/>
          </w:rPr>
          <w:delText>ANN</w:delText>
        </w:r>
        <w:r w:rsidRPr="00BB20CD">
          <w:rPr>
            <w:rFonts w:ascii="Arial" w:eastAsia="Arial" w:hAnsi="Arial" w:cs="Arial"/>
            <w:color w:val="000000"/>
            <w:sz w:val="22"/>
            <w:szCs w:val="22"/>
            <w:lang w:val="en-GB" w:eastAsia="zh-CN"/>
          </w:rPr>
          <w:delText xml:space="preserve"> models</w:delText>
        </w:r>
        <w:r w:rsidR="008609DD">
          <w:rPr>
            <w:rFonts w:ascii="Arial" w:eastAsia="Arial" w:hAnsi="Arial" w:cs="Arial"/>
            <w:color w:val="000000"/>
            <w:sz w:val="22"/>
            <w:szCs w:val="22"/>
            <w:lang w:val="en-GB" w:eastAsia="zh-CN"/>
          </w:rPr>
          <w:delText xml:space="preserve"> (as </w:delText>
        </w:r>
      </w:del>
      <w:r w:rsidR="00AC0944">
        <w:rPr>
          <w:rFonts w:ascii="Arial" w:eastAsia="Arial" w:hAnsi="Arial" w:cs="Arial"/>
          <w:color w:val="000000"/>
          <w:sz w:val="22"/>
          <w:szCs w:val="22"/>
          <w:lang w:val="en-GB" w:eastAsia="zh-CN"/>
        </w:rPr>
        <w:t>the</w:t>
      </w:r>
      <w:r w:rsidRPr="00BB20CD">
        <w:rPr>
          <w:rFonts w:ascii="Arial" w:eastAsia="Arial" w:hAnsi="Arial" w:cs="Arial"/>
          <w:color w:val="000000"/>
          <w:sz w:val="22"/>
          <w:szCs w:val="22"/>
          <w:lang w:val="en-GB" w:eastAsia="zh-CN"/>
        </w:rPr>
        <w:t xml:space="preserve"> </w:t>
      </w:r>
      <w:r w:rsidR="00CF4796">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w:t>
      </w:r>
      <w:del w:id="286" w:author="Nallamothu, Brahmajee" w:date="2019-12-16T12:13:00Z">
        <w:r w:rsidR="008609DD">
          <w:rPr>
            <w:rFonts w:ascii="Arial" w:eastAsia="Arial" w:hAnsi="Arial" w:cs="Arial"/>
            <w:color w:val="000000"/>
            <w:sz w:val="22"/>
            <w:szCs w:val="22"/>
            <w:lang w:val="en-GB" w:eastAsia="zh-CN"/>
          </w:rPr>
          <w:delText xml:space="preserve">models were superior to the gradient boosting </w:delText>
        </w:r>
      </w:del>
      <w:r w:rsidRPr="00BB20CD">
        <w:rPr>
          <w:rFonts w:ascii="Arial" w:eastAsia="Arial" w:hAnsi="Arial" w:cs="Arial"/>
          <w:color w:val="000000"/>
          <w:sz w:val="22"/>
          <w:szCs w:val="22"/>
          <w:lang w:val="en-GB" w:eastAsia="zh-CN"/>
        </w:rPr>
        <w:t>model</w:t>
      </w:r>
      <w:del w:id="287" w:author="Nallamothu, Brahmajee" w:date="2019-12-16T12:13:00Z">
        <w:r w:rsidR="008609DD">
          <w:rPr>
            <w:rFonts w:ascii="Arial" w:eastAsia="Arial" w:hAnsi="Arial" w:cs="Arial"/>
            <w:color w:val="000000"/>
            <w:sz w:val="22"/>
            <w:szCs w:val="22"/>
            <w:lang w:val="en-GB" w:eastAsia="zh-CN"/>
          </w:rPr>
          <w:delText>)</w:delText>
        </w:r>
        <w:r w:rsidRPr="00BB20CD">
          <w:rPr>
            <w:rFonts w:ascii="Arial" w:eastAsia="Arial" w:hAnsi="Arial" w:cs="Arial"/>
            <w:color w:val="000000"/>
            <w:sz w:val="22"/>
            <w:szCs w:val="22"/>
            <w:lang w:val="en-GB" w:eastAsia="zh-CN"/>
          </w:rPr>
          <w:delText>.</w:delText>
        </w:r>
      </w:del>
      <w:ins w:id="288" w:author="Nallamothu, Brahmajee" w:date="2019-12-16T12:13:00Z">
        <w:r w:rsidR="00024EAB">
          <w:rPr>
            <w:rFonts w:ascii="Arial" w:eastAsia="Arial" w:hAnsi="Arial" w:cs="Arial"/>
            <w:color w:val="000000"/>
            <w:sz w:val="22"/>
            <w:szCs w:val="22"/>
            <w:lang w:val="en-GB" w:eastAsia="zh-CN"/>
          </w:rPr>
          <w:t xml:space="preserve"> trained on</w:t>
        </w:r>
        <w:r w:rsidR="00633AEA">
          <w:rPr>
            <w:rFonts w:ascii="Arial" w:eastAsia="Arial" w:hAnsi="Arial" w:cs="Arial"/>
            <w:color w:val="000000"/>
            <w:sz w:val="22"/>
            <w:szCs w:val="22"/>
            <w:lang w:val="en-GB" w:eastAsia="zh-CN"/>
          </w:rPr>
          <w:t xml:space="preserve"> diagnosis code embeddings</w:t>
        </w:r>
        <w:r w:rsidR="0039636F">
          <w:rPr>
            <w:rFonts w:ascii="Arial" w:eastAsia="Arial" w:hAnsi="Arial" w:cs="Arial"/>
            <w:color w:val="000000"/>
            <w:sz w:val="22"/>
            <w:szCs w:val="22"/>
            <w:lang w:val="en-GB" w:eastAsia="zh-CN"/>
          </w:rPr>
          <w:t>.</w:t>
        </w:r>
        <w:r w:rsidR="008609DD">
          <w:rPr>
            <w:rFonts w:ascii="Arial" w:eastAsia="Arial" w:hAnsi="Arial" w:cs="Arial"/>
            <w:color w:val="000000"/>
            <w:sz w:val="22"/>
            <w:szCs w:val="22"/>
            <w:lang w:val="en-GB" w:eastAsia="zh-CN"/>
          </w:rPr>
          <w:t xml:space="preserve"> </w:t>
        </w:r>
      </w:ins>
      <w:r w:rsidRPr="00BB20CD">
        <w:rPr>
          <w:rFonts w:ascii="Arial" w:eastAsia="Arial" w:hAnsi="Arial" w:cs="Arial"/>
          <w:color w:val="000000"/>
          <w:sz w:val="22"/>
          <w:szCs w:val="22"/>
          <w:lang w:val="en-GB" w:eastAsia="zh-CN"/>
        </w:rPr>
        <w:t xml:space="preserve"> We calculated these using predictive margin, which is </w:t>
      </w:r>
      <w:r w:rsidRPr="00BB20CD">
        <w:rPr>
          <w:rFonts w:ascii="Arial" w:eastAsia="Arial" w:hAnsi="Arial" w:cs="Arial"/>
          <w:color w:val="000000"/>
          <w:sz w:val="22"/>
          <w:szCs w:val="22"/>
          <w:highlight w:val="white"/>
          <w:lang w:val="en-GB" w:eastAsia="zh-CN"/>
        </w:rPr>
        <w:t>a generalization of risk adjustmen</w:t>
      </w:r>
      <w:r w:rsidRPr="00BB20CD">
        <w:rPr>
          <w:rFonts w:ascii="Arial" w:eastAsia="Arial" w:hAnsi="Arial" w:cs="Arial"/>
          <w:color w:val="000000"/>
          <w:sz w:val="22"/>
          <w:szCs w:val="22"/>
          <w:lang w:val="en-GB" w:eastAsia="zh-CN"/>
        </w:rPr>
        <w:t>t</w:t>
      </w:r>
      <w:r w:rsidRPr="00BB20CD">
        <w:rPr>
          <w:rFonts w:ascii="Arial" w:eastAsia="Arial" w:hAnsi="Arial" w:cs="Arial"/>
          <w:color w:val="000000"/>
          <w:sz w:val="22"/>
          <w:szCs w:val="22"/>
          <w:highlight w:val="white"/>
          <w:lang w:val="en-GB" w:eastAsia="zh-CN"/>
        </w:rPr>
        <w:t xml:space="preserve"> that can be applied for both linear and non-linear models</w:t>
      </w:r>
      <w:r w:rsidRPr="00BB20CD">
        <w:rPr>
          <w:rFonts w:ascii="Arial" w:eastAsia="Arial" w:hAnsi="Arial" w:cs="Arial"/>
          <w:color w:val="000000"/>
          <w:sz w:val="22"/>
          <w:szCs w:val="22"/>
          <w:lang w:val="en-GB" w:eastAsia="zh-CN"/>
        </w:rPr>
        <w:t xml:space="preserve"> (like </w:t>
      </w:r>
      <w:r w:rsidR="00CF4796">
        <w:rPr>
          <w:rFonts w:ascii="Arial" w:eastAsia="Arial" w:hAnsi="Arial" w:cs="Arial"/>
          <w:color w:val="000000"/>
          <w:sz w:val="22"/>
          <w:szCs w:val="22"/>
          <w:lang w:val="en-GB" w:eastAsia="zh-CN"/>
        </w:rPr>
        <w:t>ANN</w:t>
      </w:r>
      <w:r w:rsidRPr="00BB20CD">
        <w:rPr>
          <w:rFonts w:ascii="Arial" w:eastAsia="Arial" w:hAnsi="Arial" w:cs="Arial"/>
          <w:color w:val="000000"/>
          <w:sz w:val="22"/>
          <w:szCs w:val="22"/>
          <w:lang w:val="en-GB" w:eastAsia="zh-CN"/>
        </w:rPr>
        <w:t xml:space="preserve"> models)</w:t>
      </w:r>
      <w:r w:rsidR="00DB6739">
        <w:rPr>
          <w:rFonts w:ascii="Arial" w:eastAsia="Arial" w:hAnsi="Arial" w:cs="Arial"/>
          <w:color w:val="000000"/>
          <w:sz w:val="22"/>
          <w:szCs w:val="22"/>
          <w:lang w:val="en-GB" w:eastAsia="zh-CN"/>
        </w:rPr>
        <w:t xml:space="preserve"> [31, 32]</w:t>
      </w:r>
      <w:r w:rsidRPr="00BB20CD">
        <w:rPr>
          <w:rFonts w:ascii="Arial" w:eastAsia="Arial" w:hAnsi="Arial" w:cs="Arial"/>
          <w:color w:val="000000"/>
          <w:sz w:val="22"/>
          <w:szCs w:val="22"/>
          <w:lang w:val="en-GB" w:eastAsia="zh-CN"/>
        </w:rPr>
        <w:t>.</w:t>
      </w:r>
      <w:r w:rsidRPr="00BB20CD">
        <w:rPr>
          <w:rFonts w:ascii="Arial" w:eastAsia="Arial" w:hAnsi="Arial" w:cs="Arial"/>
          <w:color w:val="000000"/>
          <w:sz w:val="22"/>
          <w:szCs w:val="22"/>
          <w:highlight w:val="white"/>
          <w:lang w:val="en-GB" w:eastAsia="zh-CN"/>
        </w:rPr>
        <w:t xml:space="preserve"> Specifically, the predictive margin for a hospital is defined as the average predicted readmission rate if everyone in the cohort had been admitted to that hospital. Benefits of predictive margins over conditional approaches have been discussed in Chang et al</w:t>
      </w:r>
      <w:r w:rsidR="00E411B5">
        <w:rPr>
          <w:rFonts w:ascii="Arial" w:eastAsia="Arial" w:hAnsi="Arial" w:cs="Arial"/>
          <w:color w:val="000000"/>
          <w:sz w:val="22"/>
          <w:szCs w:val="22"/>
          <w:highlight w:val="white"/>
          <w:lang w:val="en-GB" w:eastAsia="zh-CN"/>
        </w:rPr>
        <w:t xml:space="preserve"> [33]</w:t>
      </w:r>
      <w:r w:rsidRPr="00BB20CD">
        <w:rPr>
          <w:rFonts w:ascii="Arial" w:eastAsia="Arial" w:hAnsi="Arial" w:cs="Arial"/>
          <w:color w:val="000000"/>
          <w:sz w:val="22"/>
          <w:szCs w:val="22"/>
          <w:highlight w:val="white"/>
          <w:lang w:val="en-GB" w:eastAsia="zh-CN"/>
        </w:rPr>
        <w:t xml:space="preserve">. </w:t>
      </w:r>
      <w:r w:rsidRPr="00BB20CD">
        <w:rPr>
          <w:rFonts w:ascii="Arial" w:eastAsia="Arial" w:hAnsi="Arial" w:cs="Arial"/>
          <w:color w:val="000000"/>
          <w:sz w:val="22"/>
          <w:szCs w:val="22"/>
          <w:lang w:val="en-GB" w:eastAsia="zh-CN"/>
        </w:rPr>
        <w:t>We compared this approach to the traditional approach for calculating risk-standardized hospital readmission rates in hierarchical logistic regression models that uses the predicted over expected readmission ratio for each hospital and then multiplying by the overall unadjusted readmission rate</w:t>
      </w:r>
      <w:r w:rsidR="006B39AC">
        <w:rPr>
          <w:rFonts w:ascii="Arial" w:eastAsia="Arial" w:hAnsi="Arial" w:cs="Arial"/>
          <w:color w:val="000000"/>
          <w:sz w:val="22"/>
          <w:szCs w:val="22"/>
          <w:lang w:val="en-GB" w:eastAsia="zh-CN"/>
        </w:rPr>
        <w:t xml:space="preserve"> [7]</w:t>
      </w:r>
      <w:r w:rsidRPr="00BB20CD">
        <w:rPr>
          <w:rFonts w:ascii="Arial" w:eastAsia="Arial" w:hAnsi="Arial" w:cs="Arial"/>
          <w:color w:val="000000"/>
          <w:sz w:val="22"/>
          <w:szCs w:val="22"/>
          <w:lang w:val="en-GB" w:eastAsia="zh-CN"/>
        </w:rPr>
        <w:t xml:space="preserve">; importantly, we found similar results (see </w:t>
      </w:r>
      <w:del w:id="289" w:author="Nallamothu, Brahmajee" w:date="2019-12-16T12:13:00Z">
        <w:r w:rsidR="00FD6BC4">
          <w:rPr>
            <w:rFonts w:ascii="Arial" w:eastAsia="Arial" w:hAnsi="Arial" w:cs="Arial"/>
            <w:color w:val="000000"/>
            <w:sz w:val="22"/>
            <w:szCs w:val="22"/>
            <w:lang w:val="en-GB" w:eastAsia="zh-CN"/>
          </w:rPr>
          <w:delText>e</w:delText>
        </w:r>
        <w:r w:rsidRPr="00BB20CD">
          <w:rPr>
            <w:rFonts w:ascii="Arial" w:eastAsia="Arial" w:hAnsi="Arial" w:cs="Arial"/>
            <w:color w:val="000000"/>
            <w:sz w:val="22"/>
            <w:szCs w:val="22"/>
            <w:lang w:val="en-GB" w:eastAsia="zh-CN"/>
          </w:rPr>
          <w:delText>Figure</w:delText>
        </w:r>
      </w:del>
      <w:ins w:id="290" w:author="Nallamothu, Brahmajee" w:date="2019-12-16T12:13:00Z">
        <w:r w:rsidR="00EC28D9">
          <w:rPr>
            <w:rFonts w:ascii="Arial" w:eastAsia="Arial" w:hAnsi="Arial" w:cs="Arial"/>
            <w:color w:val="000000"/>
            <w:sz w:val="22"/>
            <w:szCs w:val="22"/>
            <w:lang w:val="en-GB" w:eastAsia="zh-CN"/>
          </w:rPr>
          <w:t>S</w:t>
        </w:r>
        <w:r w:rsidRPr="00BB20CD">
          <w:rPr>
            <w:rFonts w:ascii="Arial" w:eastAsia="Arial" w:hAnsi="Arial" w:cs="Arial"/>
            <w:color w:val="000000"/>
            <w:sz w:val="22"/>
            <w:szCs w:val="22"/>
            <w:lang w:val="en-GB" w:eastAsia="zh-CN"/>
          </w:rPr>
          <w:t>Figure</w:t>
        </w:r>
      </w:ins>
      <w:r w:rsidRPr="00BB20CD">
        <w:rPr>
          <w:rFonts w:ascii="Arial" w:eastAsia="Arial" w:hAnsi="Arial" w:cs="Arial"/>
          <w:color w:val="000000"/>
          <w:sz w:val="22"/>
          <w:szCs w:val="22"/>
          <w:lang w:val="en-GB" w:eastAsia="zh-CN"/>
        </w:rPr>
        <w:t xml:space="preserve"> 4)</w:t>
      </w:r>
      <w:r w:rsidR="007F2286">
        <w:rPr>
          <w:rFonts w:ascii="Arial" w:hAnsi="Arial"/>
          <w:b/>
          <w:sz w:val="22"/>
          <w:rPrChange w:id="291" w:author="Nallamothu, Brahmajee" w:date="2019-12-16T12:13:00Z">
            <w:rPr>
              <w:rFonts w:ascii="Arial" w:hAnsi="Arial"/>
              <w:color w:val="000000"/>
              <w:sz w:val="22"/>
              <w:lang w:val="en-GB"/>
            </w:rPr>
          </w:rPrChange>
        </w:rPr>
        <w:t>.</w:t>
      </w:r>
    </w:p>
    <w:p w14:paraId="7816EDBC" w14:textId="77777777" w:rsidR="00721C90" w:rsidRPr="009931E3" w:rsidRDefault="00C050B4" w:rsidP="00830B5C">
      <w:pPr>
        <w:spacing w:line="480" w:lineRule="auto"/>
        <w:rPr>
          <w:del w:id="292" w:author="Nallamothu, Brahmajee" w:date="2019-12-16T12:13:00Z"/>
          <w:rFonts w:ascii="Arial" w:hAnsi="Arial" w:cs="Arial"/>
          <w:b/>
          <w:sz w:val="22"/>
          <w:szCs w:val="22"/>
        </w:rPr>
      </w:pPr>
      <w:moveToRangeStart w:id="293" w:author="Nallamothu, Brahmajee" w:date="2019-12-16T12:13:00Z" w:name="move27390832"/>
      <w:moveTo w:id="294" w:author="Nallamothu, Brahmajee" w:date="2019-12-16T12:13:00Z">
        <w:r>
          <w:t>Results</w:t>
        </w:r>
      </w:moveTo>
      <w:moveToRangeEnd w:id="293"/>
    </w:p>
    <w:p w14:paraId="22AB47E6" w14:textId="77777777" w:rsidR="000E49F6" w:rsidRPr="009931E3" w:rsidRDefault="000E49F6" w:rsidP="007F426C">
      <w:pPr>
        <w:spacing w:line="480" w:lineRule="auto"/>
        <w:rPr>
          <w:del w:id="295" w:author="Nallamothu, Brahmajee" w:date="2019-12-16T12:13:00Z"/>
          <w:rFonts w:ascii="Arial" w:hAnsi="Arial" w:cs="Arial"/>
          <w:sz w:val="22"/>
          <w:szCs w:val="22"/>
        </w:rPr>
      </w:pPr>
      <w:del w:id="296" w:author="Nallamothu, Brahmajee" w:date="2019-12-16T12:13:00Z">
        <w:r w:rsidRPr="009931E3">
          <w:rPr>
            <w:rFonts w:ascii="Arial" w:hAnsi="Arial" w:cs="Arial"/>
            <w:b/>
            <w:sz w:val="22"/>
            <w:szCs w:val="22"/>
          </w:rPr>
          <w:delText>RESULTS</w:delText>
        </w:r>
      </w:del>
    </w:p>
    <w:p w14:paraId="5142EADD" w14:textId="322C4077" w:rsidR="000E49F6" w:rsidRPr="009931E3" w:rsidRDefault="000E49F6" w:rsidP="00D75E0F">
      <w:pPr>
        <w:pStyle w:val="Heading1"/>
        <w:rPr>
          <w:ins w:id="297" w:author="Nallamothu, Brahmajee" w:date="2019-12-16T12:13:00Z"/>
        </w:rPr>
      </w:pPr>
    </w:p>
    <w:p w14:paraId="0F3902F8" w14:textId="77777777" w:rsidR="000E49F6" w:rsidRPr="009931E3" w:rsidRDefault="00016335">
      <w:pPr>
        <w:pStyle w:val="Heading2"/>
        <w:rPr>
          <w:rPrChange w:id="298" w:author="Nallamothu, Brahmajee" w:date="2019-12-16T12:13:00Z">
            <w:rPr>
              <w:rFonts w:ascii="Arial" w:hAnsi="Arial"/>
              <w:sz w:val="22"/>
              <w:u w:val="single"/>
            </w:rPr>
          </w:rPrChange>
        </w:rPr>
        <w:pPrChange w:id="299" w:author="Nallamothu, Brahmajee" w:date="2019-12-16T12:13:00Z">
          <w:pPr>
            <w:spacing w:line="360" w:lineRule="auto"/>
          </w:pPr>
        </w:pPrChange>
      </w:pPr>
      <w:r w:rsidRPr="009931E3">
        <w:rPr>
          <w:rPrChange w:id="300" w:author="Nallamothu, Brahmajee" w:date="2019-12-16T12:13:00Z">
            <w:rPr>
              <w:b/>
              <w:bCs/>
              <w:sz w:val="22"/>
              <w:u w:val="single"/>
            </w:rPr>
          </w:rPrChange>
        </w:rPr>
        <w:t>Study Cohort</w:t>
      </w:r>
    </w:p>
    <w:p w14:paraId="23B85F8A" w14:textId="23EDBABF" w:rsidR="00D83DD8" w:rsidRDefault="00BB20CD">
      <w:pPr>
        <w:pStyle w:val="normalJAMA"/>
        <w:ind w:firstLine="720"/>
        <w:rPr>
          <w:rFonts w:eastAsia="Arial"/>
          <w:lang w:val="en-GB" w:eastAsia="zh-CN"/>
        </w:rPr>
        <w:pPrChange w:id="301" w:author="Nallamothu, Brahmajee" w:date="2019-12-16T12:13:00Z">
          <w:pPr>
            <w:pStyle w:val="normalJAMA"/>
          </w:pPr>
        </w:pPrChange>
      </w:pPr>
      <w:r w:rsidRPr="00BB20CD">
        <w:rPr>
          <w:rFonts w:eastAsia="Arial"/>
          <w:lang w:val="en-GB" w:eastAsia="zh-CN"/>
        </w:rPr>
        <w:t xml:space="preserve">Our study cohort included 202,038 admissions for AMI, 303,233 admissions for HF, and 327,833 admissions for PNA, with unadjusted 30-day readmission rates of 12.0%, 17.7% and 14.3% respectively. The mean (standard deviation) age was 66.8 (13.7) for AMI, 72.5 (14.2) for HF and 69.2 (16.8) for PNA, with the proportion of females 37.6%, 48.9% and 51.8%, </w:t>
      </w:r>
      <w:r w:rsidRPr="00BB20CD">
        <w:rPr>
          <w:rFonts w:eastAsia="Arial"/>
          <w:lang w:val="en-GB" w:eastAsia="zh-CN"/>
        </w:rPr>
        <w:lastRenderedPageBreak/>
        <w:t xml:space="preserve">respectively. Summary baseline characteristics are shown in Table 1 with additional details of the ICD-9 diagnosis and procedure codes in </w:t>
      </w:r>
      <w:del w:id="302" w:author="Nallamothu, Brahmajee" w:date="2019-12-16T12:13:00Z">
        <w:r w:rsidR="00FD6BC4">
          <w:rPr>
            <w:rFonts w:eastAsia="Arial"/>
            <w:lang w:val="en-GB" w:eastAsia="zh-CN"/>
          </w:rPr>
          <w:delText>e</w:delText>
        </w:r>
        <w:r w:rsidRPr="00BB20CD">
          <w:rPr>
            <w:rFonts w:eastAsia="Arial"/>
            <w:lang w:val="en-GB" w:eastAsia="zh-CN"/>
          </w:rPr>
          <w:delText>Table</w:delText>
        </w:r>
      </w:del>
      <w:ins w:id="303" w:author="Nallamothu, Brahmajee" w:date="2019-12-16T12:13:00Z">
        <w:r w:rsidR="00AF1C1F">
          <w:rPr>
            <w:rFonts w:eastAsia="Arial"/>
            <w:lang w:val="en-GB" w:eastAsia="zh-CN"/>
          </w:rPr>
          <w:t>S</w:t>
        </w:r>
        <w:r w:rsidRPr="00BB20CD">
          <w:rPr>
            <w:rFonts w:eastAsia="Arial"/>
            <w:lang w:val="en-GB" w:eastAsia="zh-CN"/>
          </w:rPr>
          <w:t>Table</w:t>
        </w:r>
      </w:ins>
      <w:r w:rsidRPr="00BB20CD">
        <w:rPr>
          <w:rFonts w:eastAsia="Arial"/>
          <w:lang w:val="en-GB" w:eastAsia="zh-CN"/>
        </w:rPr>
        <w:t xml:space="preserve"> 1. In these cohorts, we noticed an extremely skewed prevalence of ICD-9 diagnosis and procedure codes that were used to identify features for training related to comorbidities. For example, in the AMI cohort, three quarters of the 5,614 distinct secondary ICD-9 diagnosis codes appear less than 49 times (prevalence 0.02%), while the most frequent ICD-9 diagnosis code (i.e., 41.401 for coronary atherosclerosis of native coronary artery) appears 152,602 times (prevalence 75.5%). See </w:t>
      </w:r>
      <w:del w:id="304" w:author="Nallamothu, Brahmajee" w:date="2019-12-16T12:13:00Z">
        <w:r w:rsidR="00FD6BC4">
          <w:rPr>
            <w:rFonts w:eastAsia="Arial"/>
            <w:lang w:val="en-GB" w:eastAsia="zh-CN"/>
          </w:rPr>
          <w:delText>e</w:delText>
        </w:r>
        <w:r>
          <w:rPr>
            <w:rFonts w:eastAsia="Arial"/>
            <w:lang w:val="en-GB" w:eastAsia="zh-CN"/>
          </w:rPr>
          <w:delText>Table</w:delText>
        </w:r>
      </w:del>
      <w:ins w:id="305" w:author="Nallamothu, Brahmajee" w:date="2019-12-16T12:13:00Z">
        <w:r w:rsidR="00AF1C1F">
          <w:rPr>
            <w:rFonts w:eastAsia="Arial"/>
            <w:lang w:val="en-GB" w:eastAsia="zh-CN"/>
          </w:rPr>
          <w:t>S</w:t>
        </w:r>
        <w:r>
          <w:rPr>
            <w:rFonts w:eastAsia="Arial"/>
            <w:lang w:val="en-GB" w:eastAsia="zh-CN"/>
          </w:rPr>
          <w:t>Table</w:t>
        </w:r>
      </w:ins>
      <w:r>
        <w:rPr>
          <w:rFonts w:eastAsia="Arial"/>
          <w:lang w:val="en-GB" w:eastAsia="zh-CN"/>
        </w:rPr>
        <w:t xml:space="preserve"> 1 for details.</w:t>
      </w:r>
    </w:p>
    <w:p w14:paraId="1D25013B" w14:textId="77777777" w:rsidR="00A62EA0" w:rsidRDefault="00A62EA0">
      <w:pPr>
        <w:pStyle w:val="normalJAMA"/>
        <w:rPr>
          <w:rFonts w:eastAsia="Arial"/>
          <w:lang w:val="en-GB"/>
          <w:rPrChange w:id="306" w:author="Nallamothu, Brahmajee" w:date="2019-12-16T12:13:00Z">
            <w:rPr>
              <w:rFonts w:ascii="Arial" w:eastAsia="Arial" w:hAnsi="Arial"/>
              <w:sz w:val="22"/>
            </w:rPr>
          </w:rPrChange>
        </w:rPr>
        <w:pPrChange w:id="307" w:author="Nallamothu, Brahmajee" w:date="2019-12-16T12:13:00Z">
          <w:pPr>
            <w:spacing w:line="360" w:lineRule="auto"/>
          </w:pPr>
        </w:pPrChange>
      </w:pPr>
    </w:p>
    <w:p w14:paraId="260A1234" w14:textId="6A6E758A" w:rsidR="004B1F92" w:rsidRDefault="00620171" w:rsidP="00EA3613">
      <w:pPr>
        <w:pStyle w:val="normalJAMA"/>
        <w:spacing w:line="240" w:lineRule="auto"/>
        <w:rPr>
          <w:ins w:id="308" w:author="Nallamothu, Brahmajee" w:date="2019-12-16T12:13:00Z"/>
          <w:rFonts w:eastAsia="Arial"/>
          <w:b/>
          <w:bCs/>
          <w:lang w:val="en-GB" w:eastAsia="zh-CN"/>
        </w:rPr>
      </w:pPr>
      <w:ins w:id="309" w:author="Nallamothu, Brahmajee" w:date="2019-12-16T12:13:00Z">
        <w:r w:rsidRPr="00D75E0F">
          <w:rPr>
            <w:rFonts w:eastAsia="Arial"/>
            <w:b/>
            <w:bCs/>
            <w:lang w:val="en-GB" w:eastAsia="zh-CN"/>
          </w:rPr>
          <w:t>Table 1.</w:t>
        </w:r>
        <w:r>
          <w:rPr>
            <w:rFonts w:eastAsia="Arial"/>
            <w:b/>
            <w:bCs/>
            <w:lang w:val="en-GB" w:eastAsia="zh-CN"/>
          </w:rPr>
          <w:t xml:space="preserve"> </w:t>
        </w:r>
        <w:r w:rsidR="00EA3613" w:rsidRPr="00EA3613">
          <w:rPr>
            <w:rFonts w:eastAsia="Arial"/>
            <w:b/>
            <w:bCs/>
            <w:lang w:val="en-GB" w:eastAsia="zh-CN"/>
          </w:rPr>
          <w:t>Summary statistics of the predictors for each cohort assessed in this study population.</w:t>
        </w:r>
        <w:r w:rsidR="004114E8">
          <w:rPr>
            <w:rFonts w:eastAsia="Arial"/>
            <w:b/>
            <w:bCs/>
            <w:lang w:val="en-GB" w:eastAsia="zh-CN"/>
          </w:rPr>
          <w:t xml:space="preserve"> </w:t>
        </w:r>
      </w:ins>
    </w:p>
    <w:p w14:paraId="2AA00C0C" w14:textId="1ED872AE" w:rsidR="00D83DD8" w:rsidRDefault="00D83DD8">
      <w:pPr>
        <w:pStyle w:val="normalJAMA"/>
        <w:spacing w:line="240" w:lineRule="auto"/>
        <w:rPr>
          <w:moveTo w:id="310" w:author="Nallamothu, Brahmajee" w:date="2019-12-16T12:13:00Z"/>
          <w:rFonts w:eastAsia="Arial"/>
          <w:b/>
          <w:lang w:val="en-GB"/>
          <w:rPrChange w:id="311" w:author="Nallamothu, Brahmajee" w:date="2019-12-16T12:13:00Z">
            <w:rPr>
              <w:moveTo w:id="312" w:author="Nallamothu, Brahmajee" w:date="2019-12-16T12:13:00Z"/>
              <w:rFonts w:ascii="Arial" w:eastAsia="Arial" w:hAnsi="Arial"/>
              <w:color w:val="000000"/>
              <w:sz w:val="22"/>
              <w:lang w:val="en-GB"/>
            </w:rPr>
          </w:rPrChange>
        </w:rPr>
        <w:pPrChange w:id="313" w:author="Nallamothu, Brahmajee" w:date="2019-12-16T12:13:00Z">
          <w:pPr>
            <w:pBdr>
              <w:top w:val="nil"/>
              <w:left w:val="nil"/>
              <w:bottom w:val="nil"/>
              <w:right w:val="nil"/>
              <w:between w:val="nil"/>
            </w:pBdr>
            <w:spacing w:line="480" w:lineRule="auto"/>
          </w:pPr>
        </w:pPrChange>
      </w:pPr>
      <w:moveToRangeStart w:id="314" w:author="Nallamothu, Brahmajee" w:date="2019-12-16T12:13:00Z" w:name="move27390833"/>
    </w:p>
    <w:tbl>
      <w:tblPr>
        <w:tblStyle w:val="PlainTable21"/>
        <w:tblW w:w="10041" w:type="dxa"/>
        <w:tblLayout w:type="fixed"/>
        <w:tblCellMar>
          <w:top w:w="43" w:type="dxa"/>
          <w:left w:w="115" w:type="dxa"/>
          <w:bottom w:w="43" w:type="dxa"/>
          <w:right w:w="115" w:type="dxa"/>
        </w:tblCellMar>
        <w:tblLook w:val="04A0" w:firstRow="1" w:lastRow="0" w:firstColumn="1" w:lastColumn="0" w:noHBand="0" w:noVBand="1"/>
        <w:tblPrChange w:id="315" w:author="Nallamothu, Brahmajee" w:date="2019-12-16T12:13:00Z">
          <w:tblPr>
            <w:tblStyle w:val="PlainTable21"/>
            <w:tblW w:w="13320" w:type="dxa"/>
            <w:tblLayout w:type="fixed"/>
            <w:tblCellMar>
              <w:top w:w="43" w:type="dxa"/>
              <w:left w:w="115" w:type="dxa"/>
              <w:bottom w:w="43" w:type="dxa"/>
              <w:right w:w="115" w:type="dxa"/>
            </w:tblCellMar>
            <w:tblLook w:val="04A0" w:firstRow="1" w:lastRow="0" w:firstColumn="1" w:lastColumn="0" w:noHBand="0" w:noVBand="1"/>
          </w:tblPr>
        </w:tblPrChange>
      </w:tblPr>
      <w:tblGrid>
        <w:gridCol w:w="1543"/>
        <w:gridCol w:w="1517"/>
        <w:gridCol w:w="1350"/>
        <w:gridCol w:w="1350"/>
        <w:gridCol w:w="1530"/>
        <w:gridCol w:w="1350"/>
        <w:gridCol w:w="1373"/>
        <w:gridCol w:w="28"/>
        <w:tblGridChange w:id="316">
          <w:tblGrid>
            <w:gridCol w:w="1543"/>
            <w:gridCol w:w="1517"/>
            <w:gridCol w:w="180"/>
            <w:gridCol w:w="1170"/>
            <w:gridCol w:w="1350"/>
            <w:gridCol w:w="810"/>
            <w:gridCol w:w="720"/>
            <w:gridCol w:w="1350"/>
            <w:gridCol w:w="1260"/>
            <w:gridCol w:w="113"/>
            <w:gridCol w:w="3307"/>
          </w:tblGrid>
        </w:tblGridChange>
      </w:tblGrid>
      <w:tr w:rsidR="00D75E0F" w:rsidRPr="004B7BC4" w14:paraId="610E781B" w14:textId="77777777" w:rsidTr="00D75E0F">
        <w:trPr>
          <w:cnfStyle w:val="100000000000" w:firstRow="1" w:lastRow="0" w:firstColumn="0" w:lastColumn="0" w:oddVBand="0" w:evenVBand="0" w:oddHBand="0" w:evenHBand="0" w:firstRowFirstColumn="0" w:firstRowLastColumn="0" w:lastRowFirstColumn="0" w:lastRowLastColumn="0"/>
          <w:trHeight w:val="432"/>
          <w:trPrChange w:id="317" w:author="Nallamothu, Brahmajee" w:date="2019-12-16T12:13:00Z">
            <w:trPr>
              <w:trHeight w:val="432"/>
            </w:trPr>
          </w:trPrChange>
        </w:trPr>
        <w:tc>
          <w:tcPr>
            <w:cnfStyle w:val="001000000000" w:firstRow="0" w:lastRow="0" w:firstColumn="1" w:lastColumn="0" w:oddVBand="0" w:evenVBand="0" w:oddHBand="0" w:evenHBand="0" w:firstRowFirstColumn="0" w:firstRowLastColumn="0" w:lastRowFirstColumn="0" w:lastRowLastColumn="0"/>
            <w:tcW w:w="1543" w:type="dxa"/>
            <w:vMerge w:val="restart"/>
            <w:tcPrChange w:id="318" w:author="Nallamothu, Brahmajee" w:date="2019-12-16T12:13:00Z">
              <w:tcPr>
                <w:tcW w:w="3240" w:type="dxa"/>
                <w:gridSpan w:val="3"/>
                <w:vMerge w:val="restart"/>
              </w:tcPr>
            </w:tcPrChange>
          </w:tcPr>
          <w:p w14:paraId="3A3A9859" w14:textId="77777777" w:rsidR="00D83DD8" w:rsidRPr="004B7BC4" w:rsidRDefault="00D83DD8" w:rsidP="00CD43AB">
            <w:pPr>
              <w:pBdr>
                <w:top w:val="nil"/>
                <w:left w:val="nil"/>
                <w:bottom w:val="nil"/>
                <w:right w:val="nil"/>
                <w:between w:val="nil"/>
              </w:pBdr>
              <w:cnfStyle w:val="101000000000" w:firstRow="1" w:lastRow="0" w:firstColumn="1" w:lastColumn="0" w:oddVBand="0" w:evenVBand="0" w:oddHBand="0" w:evenHBand="0" w:firstRowFirstColumn="0" w:firstRowLastColumn="0" w:lastRowFirstColumn="0" w:lastRowLastColumn="0"/>
              <w:rPr>
                <w:moveTo w:id="319" w:author="Nallamothu, Brahmajee" w:date="2019-12-16T12:13:00Z"/>
                <w:rFonts w:ascii="Arial" w:eastAsia="Arial" w:hAnsi="Arial" w:cs="Arial"/>
                <w:color w:val="000000"/>
                <w:sz w:val="18"/>
                <w:szCs w:val="18"/>
              </w:rPr>
            </w:pPr>
          </w:p>
        </w:tc>
        <w:tc>
          <w:tcPr>
            <w:tcW w:w="2867" w:type="dxa"/>
            <w:gridSpan w:val="2"/>
            <w:tcPrChange w:id="320" w:author="Nallamothu, Brahmajee" w:date="2019-12-16T12:13:00Z">
              <w:tcPr>
                <w:tcW w:w="3330" w:type="dxa"/>
                <w:gridSpan w:val="3"/>
              </w:tcPr>
            </w:tcPrChange>
          </w:tcPr>
          <w:p w14:paraId="74F351EA"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moveTo w:id="321" w:author="Nallamothu, Brahmajee" w:date="2019-12-16T12:13:00Z"/>
                <w:rFonts w:ascii="Arial" w:eastAsia="Arial" w:hAnsi="Arial" w:cs="Arial"/>
                <w:color w:val="000000"/>
                <w:sz w:val="18"/>
                <w:szCs w:val="18"/>
              </w:rPr>
            </w:pPr>
            <w:moveTo w:id="322" w:author="Nallamothu, Brahmajee" w:date="2019-12-16T12:13:00Z">
              <w:r w:rsidRPr="004B7BC4">
                <w:rPr>
                  <w:rFonts w:ascii="Arial" w:eastAsia="Arial" w:hAnsi="Arial" w:cs="Arial"/>
                  <w:color w:val="000000"/>
                  <w:sz w:val="18"/>
                  <w:szCs w:val="18"/>
                </w:rPr>
                <w:t>Acute Myocardial Infarction</w:t>
              </w:r>
            </w:moveTo>
          </w:p>
        </w:tc>
        <w:tc>
          <w:tcPr>
            <w:tcW w:w="2880" w:type="dxa"/>
            <w:gridSpan w:val="2"/>
            <w:tcPrChange w:id="323" w:author="Nallamothu, Brahmajee" w:date="2019-12-16T12:13:00Z">
              <w:tcPr>
                <w:tcW w:w="3330" w:type="dxa"/>
                <w:gridSpan w:val="3"/>
              </w:tcPr>
            </w:tcPrChange>
          </w:tcPr>
          <w:p w14:paraId="359A7811"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moveTo w:id="324" w:author="Nallamothu, Brahmajee" w:date="2019-12-16T12:13:00Z"/>
                <w:rFonts w:ascii="Arial" w:eastAsia="Arial" w:hAnsi="Arial" w:cs="Arial"/>
                <w:color w:val="000000"/>
                <w:sz w:val="18"/>
                <w:szCs w:val="18"/>
              </w:rPr>
            </w:pPr>
            <w:moveTo w:id="325" w:author="Nallamothu, Brahmajee" w:date="2019-12-16T12:13:00Z">
              <w:r w:rsidRPr="004B7BC4">
                <w:rPr>
                  <w:rFonts w:ascii="Arial" w:eastAsia="Arial" w:hAnsi="Arial" w:cs="Arial"/>
                  <w:color w:val="000000"/>
                  <w:sz w:val="18"/>
                  <w:szCs w:val="18"/>
                </w:rPr>
                <w:t>Heart Failure</w:t>
              </w:r>
            </w:moveTo>
          </w:p>
        </w:tc>
        <w:tc>
          <w:tcPr>
            <w:tcW w:w="2751" w:type="dxa"/>
            <w:gridSpan w:val="3"/>
            <w:tcPrChange w:id="326" w:author="Nallamothu, Brahmajee" w:date="2019-12-16T12:13:00Z">
              <w:tcPr>
                <w:tcW w:w="3420" w:type="dxa"/>
                <w:gridSpan w:val="2"/>
              </w:tcPr>
            </w:tcPrChange>
          </w:tcPr>
          <w:p w14:paraId="01FCF9F9"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moveTo w:id="327" w:author="Nallamothu, Brahmajee" w:date="2019-12-16T12:13:00Z"/>
                <w:rFonts w:ascii="Arial" w:eastAsia="Arial" w:hAnsi="Arial" w:cs="Arial"/>
                <w:color w:val="000000"/>
                <w:sz w:val="18"/>
                <w:szCs w:val="18"/>
              </w:rPr>
            </w:pPr>
            <w:moveTo w:id="328" w:author="Nallamothu, Brahmajee" w:date="2019-12-16T12:13:00Z">
              <w:r w:rsidRPr="004B7BC4">
                <w:rPr>
                  <w:rFonts w:ascii="Arial" w:eastAsia="Arial" w:hAnsi="Arial" w:cs="Arial"/>
                  <w:color w:val="000000"/>
                  <w:sz w:val="18"/>
                  <w:szCs w:val="18"/>
                </w:rPr>
                <w:t>Pneumonia</w:t>
              </w:r>
            </w:moveTo>
          </w:p>
        </w:tc>
      </w:tr>
      <w:tr w:rsidR="00A1587F" w:rsidRPr="004B7BC4" w14:paraId="537A2828"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vMerge/>
          </w:tcPr>
          <w:p w14:paraId="03229BED" w14:textId="77777777" w:rsidR="00D83DD8" w:rsidRPr="004B7BC4" w:rsidRDefault="00D83DD8" w:rsidP="00CD43AB">
            <w:pPr>
              <w:pBdr>
                <w:top w:val="nil"/>
                <w:left w:val="nil"/>
                <w:bottom w:val="nil"/>
                <w:right w:val="nil"/>
                <w:between w:val="nil"/>
              </w:pBdr>
              <w:rPr>
                <w:moveTo w:id="329" w:author="Nallamothu, Brahmajee" w:date="2019-12-16T12:13:00Z"/>
                <w:rFonts w:ascii="Arial" w:eastAsia="Arial" w:hAnsi="Arial" w:cs="Arial"/>
                <w:color w:val="000000"/>
                <w:sz w:val="18"/>
                <w:szCs w:val="18"/>
              </w:rPr>
            </w:pPr>
          </w:p>
        </w:tc>
        <w:tc>
          <w:tcPr>
            <w:tcW w:w="1517" w:type="dxa"/>
          </w:tcPr>
          <w:p w14:paraId="61C47DBB"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30" w:author="Nallamothu, Brahmajee" w:date="2019-12-16T12:13:00Z"/>
                <w:rFonts w:ascii="Arial" w:eastAsia="Arial" w:hAnsi="Arial" w:cs="Arial"/>
                <w:color w:val="000000"/>
                <w:sz w:val="18"/>
                <w:szCs w:val="18"/>
              </w:rPr>
            </w:pPr>
            <w:moveTo w:id="331" w:author="Nallamothu, Brahmajee" w:date="2019-12-16T12:13:00Z">
              <w:r w:rsidRPr="004B7BC4">
                <w:rPr>
                  <w:rFonts w:ascii="Arial" w:eastAsia="Arial" w:hAnsi="Arial" w:cs="Arial"/>
                  <w:color w:val="000000"/>
                  <w:sz w:val="18"/>
                  <w:szCs w:val="18"/>
                </w:rPr>
                <w:t>No Readmission</w:t>
              </w:r>
            </w:moveTo>
          </w:p>
        </w:tc>
        <w:tc>
          <w:tcPr>
            <w:tcW w:w="1350" w:type="dxa"/>
          </w:tcPr>
          <w:p w14:paraId="4A185656"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32" w:author="Nallamothu, Brahmajee" w:date="2019-12-16T12:13:00Z"/>
                <w:rFonts w:ascii="Arial" w:eastAsia="Arial" w:hAnsi="Arial" w:cs="Arial"/>
                <w:color w:val="000000"/>
                <w:sz w:val="18"/>
                <w:szCs w:val="18"/>
              </w:rPr>
            </w:pPr>
            <w:moveTo w:id="333" w:author="Nallamothu, Brahmajee" w:date="2019-12-16T12:13:00Z">
              <w:r w:rsidRPr="004B7BC4">
                <w:rPr>
                  <w:rFonts w:ascii="Arial" w:eastAsia="Arial" w:hAnsi="Arial" w:cs="Arial"/>
                  <w:color w:val="000000"/>
                  <w:sz w:val="18"/>
                  <w:szCs w:val="18"/>
                </w:rPr>
                <w:t>Readmission</w:t>
              </w:r>
            </w:moveTo>
          </w:p>
        </w:tc>
        <w:tc>
          <w:tcPr>
            <w:tcW w:w="1350" w:type="dxa"/>
          </w:tcPr>
          <w:p w14:paraId="22B50533"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34" w:author="Nallamothu, Brahmajee" w:date="2019-12-16T12:13:00Z"/>
                <w:rFonts w:ascii="Arial" w:eastAsia="Arial" w:hAnsi="Arial" w:cs="Arial"/>
                <w:color w:val="000000"/>
                <w:sz w:val="18"/>
                <w:szCs w:val="18"/>
              </w:rPr>
            </w:pPr>
            <w:moveTo w:id="335" w:author="Nallamothu, Brahmajee" w:date="2019-12-16T12:13:00Z">
              <w:r w:rsidRPr="004B7BC4">
                <w:rPr>
                  <w:rFonts w:ascii="Arial" w:eastAsia="Arial" w:hAnsi="Arial" w:cs="Arial"/>
                  <w:color w:val="000000"/>
                  <w:sz w:val="18"/>
                  <w:szCs w:val="18"/>
                </w:rPr>
                <w:t>No Readmission</w:t>
              </w:r>
            </w:moveTo>
          </w:p>
        </w:tc>
        <w:tc>
          <w:tcPr>
            <w:tcW w:w="1530" w:type="dxa"/>
          </w:tcPr>
          <w:p w14:paraId="159534D8"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36" w:author="Nallamothu, Brahmajee" w:date="2019-12-16T12:13:00Z"/>
                <w:rFonts w:ascii="Arial" w:eastAsia="Arial" w:hAnsi="Arial" w:cs="Arial"/>
                <w:color w:val="000000"/>
                <w:sz w:val="18"/>
                <w:szCs w:val="18"/>
              </w:rPr>
            </w:pPr>
            <w:moveTo w:id="337" w:author="Nallamothu, Brahmajee" w:date="2019-12-16T12:13:00Z">
              <w:r w:rsidRPr="004B7BC4">
                <w:rPr>
                  <w:rFonts w:ascii="Arial" w:eastAsia="Arial" w:hAnsi="Arial" w:cs="Arial"/>
                  <w:color w:val="000000"/>
                  <w:sz w:val="18"/>
                  <w:szCs w:val="18"/>
                </w:rPr>
                <w:t>Readmission</w:t>
              </w:r>
            </w:moveTo>
          </w:p>
        </w:tc>
        <w:tc>
          <w:tcPr>
            <w:tcW w:w="1350" w:type="dxa"/>
          </w:tcPr>
          <w:p w14:paraId="1819089B"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38" w:author="Nallamothu, Brahmajee" w:date="2019-12-16T12:13:00Z"/>
                <w:rFonts w:ascii="Arial" w:eastAsia="Arial" w:hAnsi="Arial" w:cs="Arial"/>
                <w:color w:val="000000"/>
                <w:sz w:val="18"/>
                <w:szCs w:val="18"/>
              </w:rPr>
            </w:pPr>
            <w:moveTo w:id="339" w:author="Nallamothu, Brahmajee" w:date="2019-12-16T12:13:00Z">
              <w:r w:rsidRPr="004B7BC4">
                <w:rPr>
                  <w:rFonts w:ascii="Arial" w:eastAsia="Arial" w:hAnsi="Arial" w:cs="Arial"/>
                  <w:color w:val="000000"/>
                  <w:sz w:val="18"/>
                  <w:szCs w:val="18"/>
                </w:rPr>
                <w:t>No Readmission</w:t>
              </w:r>
            </w:moveTo>
          </w:p>
        </w:tc>
        <w:tc>
          <w:tcPr>
            <w:tcW w:w="1373" w:type="dxa"/>
          </w:tcPr>
          <w:p w14:paraId="136BD663"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40" w:author="Nallamothu, Brahmajee" w:date="2019-12-16T12:13:00Z"/>
                <w:rFonts w:ascii="Arial" w:eastAsia="Arial" w:hAnsi="Arial" w:cs="Arial"/>
                <w:color w:val="000000"/>
                <w:sz w:val="18"/>
                <w:szCs w:val="18"/>
              </w:rPr>
            </w:pPr>
            <w:moveTo w:id="341" w:author="Nallamothu, Brahmajee" w:date="2019-12-16T12:13:00Z">
              <w:r w:rsidRPr="004B7BC4">
                <w:rPr>
                  <w:rFonts w:ascii="Arial" w:eastAsia="Arial" w:hAnsi="Arial" w:cs="Arial"/>
                  <w:color w:val="000000"/>
                  <w:sz w:val="18"/>
                  <w:szCs w:val="18"/>
                </w:rPr>
                <w:t>Readmission</w:t>
              </w:r>
            </w:moveTo>
          </w:p>
        </w:tc>
      </w:tr>
      <w:tr w:rsidR="00A1587F" w:rsidRPr="004B7BC4" w14:paraId="6AADD9E6"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vMerge/>
            <w:tcBorders>
              <w:bottom w:val="single" w:sz="8" w:space="0" w:color="000000"/>
            </w:tcBorders>
          </w:tcPr>
          <w:p w14:paraId="127F1BD2" w14:textId="77777777" w:rsidR="00D83DD8" w:rsidRPr="004B7BC4" w:rsidRDefault="00D83DD8" w:rsidP="00CD43AB">
            <w:pPr>
              <w:pBdr>
                <w:top w:val="nil"/>
                <w:left w:val="nil"/>
                <w:bottom w:val="nil"/>
                <w:right w:val="nil"/>
                <w:between w:val="nil"/>
              </w:pBdr>
              <w:rPr>
                <w:moveTo w:id="342" w:author="Nallamothu, Brahmajee" w:date="2019-12-16T12:13:00Z"/>
                <w:rFonts w:ascii="Arial" w:eastAsia="Arial" w:hAnsi="Arial" w:cs="Arial"/>
                <w:color w:val="000000"/>
                <w:sz w:val="18"/>
                <w:szCs w:val="18"/>
              </w:rPr>
            </w:pPr>
          </w:p>
        </w:tc>
        <w:tc>
          <w:tcPr>
            <w:tcW w:w="1517" w:type="dxa"/>
            <w:tcBorders>
              <w:bottom w:val="single" w:sz="8" w:space="0" w:color="000000"/>
            </w:tcBorders>
          </w:tcPr>
          <w:p w14:paraId="315AF226"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43" w:author="Nallamothu, Brahmajee" w:date="2019-12-16T12:13:00Z"/>
                <w:rFonts w:ascii="Arial" w:eastAsia="Arial" w:hAnsi="Arial" w:cs="Arial"/>
                <w:color w:val="000000"/>
                <w:sz w:val="18"/>
                <w:szCs w:val="18"/>
              </w:rPr>
            </w:pPr>
            <w:moveTo w:id="344" w:author="Nallamothu, Brahmajee" w:date="2019-12-16T12:13:00Z">
              <w:r w:rsidRPr="004B7BC4">
                <w:rPr>
                  <w:rFonts w:ascii="Arial" w:eastAsia="Arial" w:hAnsi="Arial" w:cs="Arial"/>
                  <w:color w:val="000000"/>
                  <w:sz w:val="18"/>
                  <w:szCs w:val="18"/>
                </w:rPr>
                <w:t>N = 177,892</w:t>
              </w:r>
            </w:moveTo>
          </w:p>
        </w:tc>
        <w:tc>
          <w:tcPr>
            <w:tcW w:w="1350" w:type="dxa"/>
            <w:tcBorders>
              <w:bottom w:val="single" w:sz="8" w:space="0" w:color="000000"/>
            </w:tcBorders>
          </w:tcPr>
          <w:p w14:paraId="090871C0"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45" w:author="Nallamothu, Brahmajee" w:date="2019-12-16T12:13:00Z"/>
                <w:rFonts w:ascii="Arial" w:eastAsia="Arial" w:hAnsi="Arial" w:cs="Arial"/>
                <w:color w:val="000000"/>
                <w:sz w:val="18"/>
                <w:szCs w:val="18"/>
              </w:rPr>
            </w:pPr>
            <w:moveTo w:id="346" w:author="Nallamothu, Brahmajee" w:date="2019-12-16T12:13:00Z">
              <w:r w:rsidRPr="004B7BC4">
                <w:rPr>
                  <w:rFonts w:ascii="Arial" w:eastAsia="Arial" w:hAnsi="Arial" w:cs="Arial"/>
                  <w:color w:val="000000"/>
                  <w:sz w:val="18"/>
                  <w:szCs w:val="18"/>
                </w:rPr>
                <w:t>N = 24,146</w:t>
              </w:r>
            </w:moveTo>
          </w:p>
        </w:tc>
        <w:tc>
          <w:tcPr>
            <w:tcW w:w="1350" w:type="dxa"/>
            <w:tcBorders>
              <w:bottom w:val="single" w:sz="8" w:space="0" w:color="000000"/>
            </w:tcBorders>
          </w:tcPr>
          <w:p w14:paraId="24009357"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47" w:author="Nallamothu, Brahmajee" w:date="2019-12-16T12:13:00Z"/>
                <w:rFonts w:ascii="Arial" w:eastAsia="Arial" w:hAnsi="Arial" w:cs="Arial"/>
                <w:color w:val="000000"/>
                <w:sz w:val="18"/>
                <w:szCs w:val="18"/>
              </w:rPr>
            </w:pPr>
            <w:moveTo w:id="348" w:author="Nallamothu, Brahmajee" w:date="2019-12-16T12:13:00Z">
              <w:r w:rsidRPr="004B7BC4">
                <w:rPr>
                  <w:rFonts w:ascii="Arial" w:eastAsia="Arial" w:hAnsi="Arial" w:cs="Arial"/>
                  <w:color w:val="000000"/>
                  <w:sz w:val="18"/>
                  <w:szCs w:val="18"/>
                </w:rPr>
                <w:t>N = 249,584</w:t>
              </w:r>
            </w:moveTo>
          </w:p>
        </w:tc>
        <w:tc>
          <w:tcPr>
            <w:tcW w:w="1530" w:type="dxa"/>
            <w:tcBorders>
              <w:bottom w:val="single" w:sz="8" w:space="0" w:color="000000"/>
            </w:tcBorders>
          </w:tcPr>
          <w:p w14:paraId="45213A1C"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49" w:author="Nallamothu, Brahmajee" w:date="2019-12-16T12:13:00Z"/>
                <w:rFonts w:ascii="Arial" w:eastAsia="Arial" w:hAnsi="Arial" w:cs="Arial"/>
                <w:color w:val="000000"/>
                <w:sz w:val="18"/>
                <w:szCs w:val="18"/>
              </w:rPr>
            </w:pPr>
            <w:moveTo w:id="350" w:author="Nallamothu, Brahmajee" w:date="2019-12-16T12:13:00Z">
              <w:r w:rsidRPr="004B7BC4">
                <w:rPr>
                  <w:rFonts w:ascii="Arial" w:eastAsia="Arial" w:hAnsi="Arial" w:cs="Arial"/>
                  <w:color w:val="000000"/>
                  <w:sz w:val="18"/>
                  <w:szCs w:val="18"/>
                </w:rPr>
                <w:t>N = 53,649</w:t>
              </w:r>
            </w:moveTo>
          </w:p>
        </w:tc>
        <w:tc>
          <w:tcPr>
            <w:tcW w:w="1350" w:type="dxa"/>
            <w:tcBorders>
              <w:bottom w:val="single" w:sz="8" w:space="0" w:color="000000"/>
            </w:tcBorders>
          </w:tcPr>
          <w:p w14:paraId="26BF2548"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51" w:author="Nallamothu, Brahmajee" w:date="2019-12-16T12:13:00Z"/>
                <w:rFonts w:ascii="Arial" w:eastAsia="Arial" w:hAnsi="Arial" w:cs="Arial"/>
                <w:color w:val="000000"/>
                <w:sz w:val="18"/>
                <w:szCs w:val="18"/>
              </w:rPr>
            </w:pPr>
            <w:moveTo w:id="352" w:author="Nallamothu, Brahmajee" w:date="2019-12-16T12:13:00Z">
              <w:r w:rsidRPr="004B7BC4">
                <w:rPr>
                  <w:rFonts w:ascii="Arial" w:eastAsia="Arial" w:hAnsi="Arial" w:cs="Arial"/>
                  <w:color w:val="000000"/>
                  <w:sz w:val="18"/>
                  <w:szCs w:val="18"/>
                </w:rPr>
                <w:t>N = 257,135</w:t>
              </w:r>
            </w:moveTo>
          </w:p>
        </w:tc>
        <w:tc>
          <w:tcPr>
            <w:tcW w:w="1373" w:type="dxa"/>
            <w:tcBorders>
              <w:bottom w:val="single" w:sz="8" w:space="0" w:color="000000"/>
            </w:tcBorders>
          </w:tcPr>
          <w:p w14:paraId="0E05FE38"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53" w:author="Nallamothu, Brahmajee" w:date="2019-12-16T12:13:00Z"/>
                <w:rFonts w:ascii="Arial" w:eastAsia="Arial" w:hAnsi="Arial" w:cs="Arial"/>
                <w:color w:val="000000"/>
                <w:sz w:val="18"/>
                <w:szCs w:val="18"/>
              </w:rPr>
            </w:pPr>
            <w:moveTo w:id="354" w:author="Nallamothu, Brahmajee" w:date="2019-12-16T12:13:00Z">
              <w:r w:rsidRPr="004B7BC4">
                <w:rPr>
                  <w:rFonts w:ascii="Arial" w:eastAsia="Arial" w:hAnsi="Arial" w:cs="Arial"/>
                  <w:color w:val="000000"/>
                  <w:sz w:val="18"/>
                  <w:szCs w:val="18"/>
                </w:rPr>
                <w:t>N = 46,508</w:t>
              </w:r>
            </w:moveTo>
          </w:p>
        </w:tc>
      </w:tr>
      <w:tr w:rsidR="00A1587F" w:rsidRPr="004B7BC4" w14:paraId="5A4EBB96"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Borders>
              <w:top w:val="single" w:sz="8" w:space="0" w:color="000000"/>
            </w:tcBorders>
          </w:tcPr>
          <w:p w14:paraId="07BE8D55" w14:textId="77777777" w:rsidR="00D83DD8" w:rsidRPr="004B7BC4" w:rsidRDefault="00D83DD8">
            <w:pPr>
              <w:pBdr>
                <w:top w:val="nil"/>
                <w:left w:val="nil"/>
                <w:bottom w:val="nil"/>
                <w:right w:val="nil"/>
                <w:between w:val="nil"/>
              </w:pBdr>
              <w:jc w:val="left"/>
              <w:rPr>
                <w:moveTo w:id="355" w:author="Nallamothu, Brahmajee" w:date="2019-12-16T12:13:00Z"/>
                <w:rFonts w:ascii="Arial" w:eastAsia="Arial" w:hAnsi="Arial" w:cs="Arial"/>
                <w:b w:val="0"/>
                <w:color w:val="000000"/>
                <w:sz w:val="18"/>
                <w:szCs w:val="18"/>
              </w:rPr>
              <w:pPrChange w:id="356" w:author="Unknown" w:date="2019-12-16T12:13:00Z">
                <w:pPr>
                  <w:pBdr>
                    <w:top w:val="nil"/>
                    <w:left w:val="nil"/>
                    <w:bottom w:val="nil"/>
                    <w:right w:val="nil"/>
                    <w:between w:val="nil"/>
                  </w:pBdr>
                </w:pPr>
              </w:pPrChange>
            </w:pPr>
            <w:moveTo w:id="357" w:author="Nallamothu, Brahmajee" w:date="2019-12-16T12:13:00Z">
              <w:r w:rsidRPr="004B7BC4">
                <w:rPr>
                  <w:rFonts w:ascii="Arial" w:eastAsia="Arial" w:hAnsi="Arial" w:cs="Arial"/>
                  <w:b w:val="0"/>
                  <w:color w:val="000000"/>
                  <w:sz w:val="18"/>
                  <w:szCs w:val="18"/>
                </w:rPr>
                <w:t>Age, mean (std)</w:t>
              </w:r>
            </w:moveTo>
          </w:p>
        </w:tc>
        <w:tc>
          <w:tcPr>
            <w:tcW w:w="1517" w:type="dxa"/>
            <w:tcBorders>
              <w:top w:val="single" w:sz="8" w:space="0" w:color="000000"/>
            </w:tcBorders>
          </w:tcPr>
          <w:p w14:paraId="34409EF1"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58" w:author="Nallamothu, Brahmajee" w:date="2019-12-16T12:13:00Z"/>
                <w:rFonts w:ascii="Arial" w:eastAsia="Arial" w:hAnsi="Arial" w:cs="Arial"/>
                <w:color w:val="000000"/>
                <w:sz w:val="18"/>
                <w:szCs w:val="18"/>
              </w:rPr>
            </w:pPr>
            <w:moveTo w:id="359" w:author="Nallamothu, Brahmajee" w:date="2019-12-16T12:13:00Z">
              <w:r w:rsidRPr="004B7BC4">
                <w:rPr>
                  <w:rFonts w:ascii="Arial" w:eastAsia="Arial" w:hAnsi="Arial" w:cs="Arial"/>
                  <w:color w:val="000000"/>
                  <w:sz w:val="18"/>
                  <w:szCs w:val="18"/>
                </w:rPr>
                <w:t>66.3 (13.7)</w:t>
              </w:r>
            </w:moveTo>
          </w:p>
        </w:tc>
        <w:tc>
          <w:tcPr>
            <w:tcW w:w="1350" w:type="dxa"/>
            <w:tcBorders>
              <w:top w:val="single" w:sz="8" w:space="0" w:color="000000"/>
            </w:tcBorders>
          </w:tcPr>
          <w:p w14:paraId="2E1E4BB5"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60" w:author="Nallamothu, Brahmajee" w:date="2019-12-16T12:13:00Z"/>
                <w:rFonts w:ascii="Arial" w:eastAsia="Arial" w:hAnsi="Arial" w:cs="Arial"/>
                <w:color w:val="000000"/>
                <w:sz w:val="18"/>
                <w:szCs w:val="18"/>
              </w:rPr>
            </w:pPr>
            <w:moveTo w:id="361" w:author="Nallamothu, Brahmajee" w:date="2019-12-16T12:13:00Z">
              <w:r w:rsidRPr="004B7BC4">
                <w:rPr>
                  <w:rFonts w:ascii="Arial" w:eastAsia="Arial" w:hAnsi="Arial" w:cs="Arial"/>
                  <w:color w:val="000000"/>
                  <w:sz w:val="18"/>
                  <w:szCs w:val="18"/>
                </w:rPr>
                <w:t>70.5 (13.3)</w:t>
              </w:r>
            </w:moveTo>
          </w:p>
        </w:tc>
        <w:tc>
          <w:tcPr>
            <w:tcW w:w="1350" w:type="dxa"/>
            <w:tcBorders>
              <w:top w:val="single" w:sz="8" w:space="0" w:color="000000"/>
            </w:tcBorders>
          </w:tcPr>
          <w:p w14:paraId="5B4B3585"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62" w:author="Nallamothu, Brahmajee" w:date="2019-12-16T12:13:00Z"/>
                <w:rFonts w:ascii="Arial" w:eastAsia="Arial" w:hAnsi="Arial" w:cs="Arial"/>
                <w:color w:val="000000"/>
                <w:sz w:val="18"/>
                <w:szCs w:val="18"/>
              </w:rPr>
            </w:pPr>
            <w:moveTo w:id="363" w:author="Nallamothu, Brahmajee" w:date="2019-12-16T12:13:00Z">
              <w:r w:rsidRPr="004B7BC4">
                <w:rPr>
                  <w:rFonts w:ascii="Arial" w:eastAsia="Arial" w:hAnsi="Arial" w:cs="Arial"/>
                  <w:color w:val="000000"/>
                  <w:sz w:val="18"/>
                  <w:szCs w:val="18"/>
                </w:rPr>
                <w:t>72.5 (14.3)</w:t>
              </w:r>
            </w:moveTo>
          </w:p>
        </w:tc>
        <w:tc>
          <w:tcPr>
            <w:tcW w:w="1530" w:type="dxa"/>
            <w:tcBorders>
              <w:top w:val="single" w:sz="8" w:space="0" w:color="000000"/>
            </w:tcBorders>
          </w:tcPr>
          <w:p w14:paraId="6F511631"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64" w:author="Nallamothu, Brahmajee" w:date="2019-12-16T12:13:00Z"/>
                <w:rFonts w:ascii="Arial" w:eastAsia="Arial" w:hAnsi="Arial" w:cs="Arial"/>
                <w:color w:val="000000"/>
                <w:sz w:val="18"/>
                <w:szCs w:val="18"/>
              </w:rPr>
            </w:pPr>
            <w:moveTo w:id="365" w:author="Nallamothu, Brahmajee" w:date="2019-12-16T12:13:00Z">
              <w:r w:rsidRPr="004B7BC4">
                <w:rPr>
                  <w:rFonts w:ascii="Arial" w:eastAsia="Arial" w:hAnsi="Arial" w:cs="Arial"/>
                  <w:color w:val="000000"/>
                  <w:sz w:val="18"/>
                  <w:szCs w:val="18"/>
                </w:rPr>
                <w:t>72.5 (13.9)</w:t>
              </w:r>
            </w:moveTo>
          </w:p>
        </w:tc>
        <w:tc>
          <w:tcPr>
            <w:tcW w:w="1350" w:type="dxa"/>
            <w:tcBorders>
              <w:top w:val="single" w:sz="8" w:space="0" w:color="000000"/>
            </w:tcBorders>
          </w:tcPr>
          <w:p w14:paraId="14CD3EB4"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66" w:author="Nallamothu, Brahmajee" w:date="2019-12-16T12:13:00Z"/>
                <w:rFonts w:ascii="Arial" w:eastAsia="Arial" w:hAnsi="Arial" w:cs="Arial"/>
                <w:color w:val="000000"/>
                <w:sz w:val="18"/>
                <w:szCs w:val="18"/>
              </w:rPr>
            </w:pPr>
            <w:moveTo w:id="367" w:author="Nallamothu, Brahmajee" w:date="2019-12-16T12:13:00Z">
              <w:r w:rsidRPr="004B7BC4">
                <w:rPr>
                  <w:rFonts w:ascii="Arial" w:eastAsia="Arial" w:hAnsi="Arial" w:cs="Arial"/>
                  <w:color w:val="000000"/>
                  <w:sz w:val="18"/>
                  <w:szCs w:val="18"/>
                </w:rPr>
                <w:t>68.6 (17.2)</w:t>
              </w:r>
            </w:moveTo>
          </w:p>
        </w:tc>
        <w:tc>
          <w:tcPr>
            <w:tcW w:w="1373" w:type="dxa"/>
            <w:tcBorders>
              <w:top w:val="single" w:sz="8" w:space="0" w:color="000000"/>
            </w:tcBorders>
          </w:tcPr>
          <w:p w14:paraId="20EB3E42"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68" w:author="Nallamothu, Brahmajee" w:date="2019-12-16T12:13:00Z"/>
                <w:rFonts w:ascii="Arial" w:eastAsia="Arial" w:hAnsi="Arial" w:cs="Arial"/>
                <w:color w:val="000000"/>
                <w:sz w:val="18"/>
                <w:szCs w:val="18"/>
              </w:rPr>
            </w:pPr>
            <w:moveTo w:id="369" w:author="Nallamothu, Brahmajee" w:date="2019-12-16T12:13:00Z">
              <w:r w:rsidRPr="004B7BC4">
                <w:rPr>
                  <w:rFonts w:ascii="Arial" w:eastAsia="Arial" w:hAnsi="Arial" w:cs="Arial"/>
                  <w:color w:val="000000"/>
                  <w:sz w:val="18"/>
                  <w:szCs w:val="18"/>
                </w:rPr>
                <w:t>70.3 (15.8)</w:t>
              </w:r>
            </w:moveTo>
          </w:p>
        </w:tc>
      </w:tr>
      <w:tr w:rsidR="00A1587F" w:rsidRPr="004B7BC4" w14:paraId="39C3ADCC"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167E4290" w14:textId="77777777" w:rsidR="00D83DD8" w:rsidRPr="004B7BC4" w:rsidRDefault="00D83DD8">
            <w:pPr>
              <w:pBdr>
                <w:top w:val="nil"/>
                <w:left w:val="nil"/>
                <w:bottom w:val="nil"/>
                <w:right w:val="nil"/>
                <w:between w:val="nil"/>
              </w:pBdr>
              <w:jc w:val="left"/>
              <w:rPr>
                <w:moveTo w:id="370" w:author="Nallamothu, Brahmajee" w:date="2019-12-16T12:13:00Z"/>
                <w:rFonts w:ascii="Arial" w:eastAsia="Arial" w:hAnsi="Arial" w:cs="Arial"/>
                <w:b w:val="0"/>
                <w:color w:val="000000"/>
                <w:sz w:val="18"/>
                <w:szCs w:val="18"/>
              </w:rPr>
              <w:pPrChange w:id="371" w:author="Unknown" w:date="2019-12-16T12:13:00Z">
                <w:pPr>
                  <w:pBdr>
                    <w:top w:val="nil"/>
                    <w:left w:val="nil"/>
                    <w:bottom w:val="nil"/>
                    <w:right w:val="nil"/>
                    <w:between w:val="nil"/>
                  </w:pBdr>
                </w:pPr>
              </w:pPrChange>
            </w:pPr>
            <w:moveTo w:id="372" w:author="Nallamothu, Brahmajee" w:date="2019-12-16T12:13:00Z">
              <w:r w:rsidRPr="004B7BC4">
                <w:rPr>
                  <w:rFonts w:ascii="Arial" w:eastAsia="Arial" w:hAnsi="Arial" w:cs="Arial"/>
                  <w:b w:val="0"/>
                  <w:color w:val="000000"/>
                  <w:sz w:val="18"/>
                  <w:szCs w:val="18"/>
                </w:rPr>
                <w:t>Female pct.</w:t>
              </w:r>
            </w:moveTo>
          </w:p>
        </w:tc>
        <w:tc>
          <w:tcPr>
            <w:tcW w:w="1517" w:type="dxa"/>
          </w:tcPr>
          <w:p w14:paraId="04CC48D6"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73" w:author="Nallamothu, Brahmajee" w:date="2019-12-16T12:13:00Z"/>
                <w:rFonts w:ascii="Arial" w:eastAsia="Arial" w:hAnsi="Arial" w:cs="Arial"/>
                <w:color w:val="000000"/>
                <w:sz w:val="18"/>
                <w:szCs w:val="18"/>
              </w:rPr>
            </w:pPr>
            <w:moveTo w:id="374" w:author="Nallamothu, Brahmajee" w:date="2019-12-16T12:13:00Z">
              <w:r w:rsidRPr="004B7BC4">
                <w:rPr>
                  <w:rFonts w:ascii="Arial" w:eastAsia="Arial" w:hAnsi="Arial" w:cs="Arial"/>
                  <w:color w:val="000000"/>
                  <w:sz w:val="18"/>
                  <w:szCs w:val="18"/>
                </w:rPr>
                <w:t>36.60%</w:t>
              </w:r>
            </w:moveTo>
          </w:p>
        </w:tc>
        <w:tc>
          <w:tcPr>
            <w:tcW w:w="1350" w:type="dxa"/>
          </w:tcPr>
          <w:p w14:paraId="2C12E7E6"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75" w:author="Nallamothu, Brahmajee" w:date="2019-12-16T12:13:00Z"/>
                <w:rFonts w:ascii="Arial" w:eastAsia="Arial" w:hAnsi="Arial" w:cs="Arial"/>
                <w:color w:val="000000"/>
                <w:sz w:val="18"/>
                <w:szCs w:val="18"/>
              </w:rPr>
            </w:pPr>
            <w:moveTo w:id="376" w:author="Nallamothu, Brahmajee" w:date="2019-12-16T12:13:00Z">
              <w:r w:rsidRPr="004B7BC4">
                <w:rPr>
                  <w:rFonts w:ascii="Arial" w:eastAsia="Arial" w:hAnsi="Arial" w:cs="Arial"/>
                  <w:color w:val="000000"/>
                  <w:sz w:val="18"/>
                  <w:szCs w:val="18"/>
                </w:rPr>
                <w:t>45.00%</w:t>
              </w:r>
            </w:moveTo>
          </w:p>
        </w:tc>
        <w:tc>
          <w:tcPr>
            <w:tcW w:w="1350" w:type="dxa"/>
          </w:tcPr>
          <w:p w14:paraId="6C573832"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77" w:author="Nallamothu, Brahmajee" w:date="2019-12-16T12:13:00Z"/>
                <w:rFonts w:ascii="Arial" w:eastAsia="Arial" w:hAnsi="Arial" w:cs="Arial"/>
                <w:color w:val="000000"/>
                <w:sz w:val="18"/>
                <w:szCs w:val="18"/>
              </w:rPr>
            </w:pPr>
            <w:moveTo w:id="378" w:author="Nallamothu, Brahmajee" w:date="2019-12-16T12:13:00Z">
              <w:r w:rsidRPr="004B7BC4">
                <w:rPr>
                  <w:rFonts w:ascii="Arial" w:eastAsia="Arial" w:hAnsi="Arial" w:cs="Arial"/>
                  <w:color w:val="000000"/>
                  <w:sz w:val="18"/>
                  <w:szCs w:val="18"/>
                </w:rPr>
                <w:t>48.80%</w:t>
              </w:r>
            </w:moveTo>
          </w:p>
        </w:tc>
        <w:tc>
          <w:tcPr>
            <w:tcW w:w="1530" w:type="dxa"/>
          </w:tcPr>
          <w:p w14:paraId="6913C79A"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79" w:author="Nallamothu, Brahmajee" w:date="2019-12-16T12:13:00Z"/>
                <w:rFonts w:ascii="Arial" w:eastAsia="Arial" w:hAnsi="Arial" w:cs="Arial"/>
                <w:color w:val="000000"/>
                <w:sz w:val="18"/>
                <w:szCs w:val="18"/>
              </w:rPr>
            </w:pPr>
            <w:moveTo w:id="380" w:author="Nallamothu, Brahmajee" w:date="2019-12-16T12:13:00Z">
              <w:r w:rsidRPr="004B7BC4">
                <w:rPr>
                  <w:rFonts w:ascii="Arial" w:eastAsia="Arial" w:hAnsi="Arial" w:cs="Arial"/>
                  <w:color w:val="000000"/>
                  <w:sz w:val="18"/>
                  <w:szCs w:val="18"/>
                </w:rPr>
                <w:t>49.30%</w:t>
              </w:r>
            </w:moveTo>
          </w:p>
        </w:tc>
        <w:tc>
          <w:tcPr>
            <w:tcW w:w="1350" w:type="dxa"/>
          </w:tcPr>
          <w:p w14:paraId="36DD5F73"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81" w:author="Nallamothu, Brahmajee" w:date="2019-12-16T12:13:00Z"/>
                <w:rFonts w:ascii="Arial" w:eastAsia="Arial" w:hAnsi="Arial" w:cs="Arial"/>
                <w:color w:val="000000"/>
                <w:sz w:val="18"/>
                <w:szCs w:val="18"/>
              </w:rPr>
            </w:pPr>
            <w:moveTo w:id="382" w:author="Nallamothu, Brahmajee" w:date="2019-12-16T12:13:00Z">
              <w:r w:rsidRPr="004B7BC4">
                <w:rPr>
                  <w:rFonts w:ascii="Arial" w:eastAsia="Arial" w:hAnsi="Arial" w:cs="Arial"/>
                  <w:color w:val="000000"/>
                  <w:sz w:val="18"/>
                  <w:szCs w:val="18"/>
                </w:rPr>
                <w:t>52.60%</w:t>
              </w:r>
            </w:moveTo>
          </w:p>
        </w:tc>
        <w:tc>
          <w:tcPr>
            <w:tcW w:w="1373" w:type="dxa"/>
          </w:tcPr>
          <w:p w14:paraId="65A385F5"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383" w:author="Nallamothu, Brahmajee" w:date="2019-12-16T12:13:00Z"/>
                <w:rFonts w:ascii="Arial" w:eastAsia="Arial" w:hAnsi="Arial" w:cs="Arial"/>
                <w:color w:val="000000"/>
                <w:sz w:val="18"/>
                <w:szCs w:val="18"/>
              </w:rPr>
            </w:pPr>
            <w:moveTo w:id="384" w:author="Nallamothu, Brahmajee" w:date="2019-12-16T12:13:00Z">
              <w:r w:rsidRPr="004B7BC4">
                <w:rPr>
                  <w:rFonts w:ascii="Arial" w:eastAsia="Arial" w:hAnsi="Arial" w:cs="Arial"/>
                  <w:color w:val="000000"/>
                  <w:sz w:val="18"/>
                  <w:szCs w:val="18"/>
                </w:rPr>
                <w:t>50.20%</w:t>
              </w:r>
            </w:moveTo>
          </w:p>
        </w:tc>
      </w:tr>
      <w:tr w:rsidR="00A1587F" w:rsidRPr="004B7BC4" w14:paraId="278EAD00"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1C590828" w14:textId="77777777" w:rsidR="00D83DD8" w:rsidRPr="004B7BC4" w:rsidRDefault="00D83DD8">
            <w:pPr>
              <w:pBdr>
                <w:top w:val="nil"/>
                <w:left w:val="nil"/>
                <w:bottom w:val="nil"/>
                <w:right w:val="nil"/>
                <w:between w:val="nil"/>
              </w:pBdr>
              <w:jc w:val="left"/>
              <w:rPr>
                <w:moveTo w:id="385" w:author="Nallamothu, Brahmajee" w:date="2019-12-16T12:13:00Z"/>
                <w:rFonts w:ascii="Arial" w:eastAsia="Arial" w:hAnsi="Arial" w:cs="Arial"/>
                <w:b w:val="0"/>
                <w:color w:val="000000"/>
                <w:sz w:val="18"/>
                <w:szCs w:val="18"/>
              </w:rPr>
              <w:pPrChange w:id="386" w:author="Unknown" w:date="2019-12-16T12:13:00Z">
                <w:pPr>
                  <w:pBdr>
                    <w:top w:val="nil"/>
                    <w:left w:val="nil"/>
                    <w:bottom w:val="nil"/>
                    <w:right w:val="nil"/>
                    <w:between w:val="nil"/>
                  </w:pBdr>
                </w:pPr>
              </w:pPrChange>
            </w:pPr>
            <w:moveTo w:id="387" w:author="Nallamothu, Brahmajee" w:date="2019-12-16T12:13:00Z">
              <w:r w:rsidRPr="004B7BC4">
                <w:rPr>
                  <w:rFonts w:ascii="Arial" w:eastAsia="Arial" w:hAnsi="Arial" w:cs="Arial"/>
                  <w:b w:val="0"/>
                  <w:color w:val="000000"/>
                  <w:sz w:val="18"/>
                  <w:szCs w:val="18"/>
                </w:rPr>
                <w:t>No. of diagnosis codes, mean (std)</w:t>
              </w:r>
            </w:moveTo>
          </w:p>
        </w:tc>
        <w:tc>
          <w:tcPr>
            <w:tcW w:w="1517" w:type="dxa"/>
          </w:tcPr>
          <w:p w14:paraId="1E9AA433"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88" w:author="Nallamothu, Brahmajee" w:date="2019-12-16T12:13:00Z"/>
                <w:rFonts w:ascii="Arial" w:eastAsia="Arial" w:hAnsi="Arial" w:cs="Arial"/>
                <w:color w:val="000000"/>
                <w:sz w:val="18"/>
                <w:szCs w:val="18"/>
              </w:rPr>
            </w:pPr>
            <w:moveTo w:id="389" w:author="Nallamothu, Brahmajee" w:date="2019-12-16T12:13:00Z">
              <w:r w:rsidRPr="004B7BC4">
                <w:rPr>
                  <w:rFonts w:ascii="Arial" w:eastAsia="Arial" w:hAnsi="Arial" w:cs="Arial"/>
                  <w:color w:val="000000"/>
                  <w:sz w:val="18"/>
                  <w:szCs w:val="18"/>
                </w:rPr>
                <w:t>12.4 (6.1)</w:t>
              </w:r>
            </w:moveTo>
          </w:p>
        </w:tc>
        <w:tc>
          <w:tcPr>
            <w:tcW w:w="1350" w:type="dxa"/>
          </w:tcPr>
          <w:p w14:paraId="2D99FED0"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90" w:author="Nallamothu, Brahmajee" w:date="2019-12-16T12:13:00Z"/>
                <w:rFonts w:ascii="Arial" w:eastAsia="Arial" w:hAnsi="Arial" w:cs="Arial"/>
                <w:color w:val="000000"/>
                <w:sz w:val="18"/>
                <w:szCs w:val="18"/>
              </w:rPr>
            </w:pPr>
            <w:moveTo w:id="391" w:author="Nallamothu, Brahmajee" w:date="2019-12-16T12:13:00Z">
              <w:r w:rsidRPr="004B7BC4">
                <w:rPr>
                  <w:rFonts w:ascii="Arial" w:eastAsia="Arial" w:hAnsi="Arial" w:cs="Arial"/>
                  <w:color w:val="000000"/>
                  <w:sz w:val="18"/>
                  <w:szCs w:val="18"/>
                </w:rPr>
                <w:t>15.7 (6.4)</w:t>
              </w:r>
            </w:moveTo>
          </w:p>
        </w:tc>
        <w:tc>
          <w:tcPr>
            <w:tcW w:w="1350" w:type="dxa"/>
          </w:tcPr>
          <w:p w14:paraId="07D13394"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92" w:author="Nallamothu, Brahmajee" w:date="2019-12-16T12:13:00Z"/>
                <w:rFonts w:ascii="Arial" w:eastAsia="Arial" w:hAnsi="Arial" w:cs="Arial"/>
                <w:color w:val="000000"/>
                <w:sz w:val="18"/>
                <w:szCs w:val="18"/>
              </w:rPr>
            </w:pPr>
            <w:moveTo w:id="393" w:author="Nallamothu, Brahmajee" w:date="2019-12-16T12:13:00Z">
              <w:r w:rsidRPr="004B7BC4">
                <w:rPr>
                  <w:rFonts w:ascii="Arial" w:eastAsia="Arial" w:hAnsi="Arial" w:cs="Arial"/>
                  <w:color w:val="000000"/>
                  <w:sz w:val="18"/>
                  <w:szCs w:val="18"/>
                </w:rPr>
                <w:t>15.1 (5.5)</w:t>
              </w:r>
            </w:moveTo>
          </w:p>
        </w:tc>
        <w:tc>
          <w:tcPr>
            <w:tcW w:w="1530" w:type="dxa"/>
          </w:tcPr>
          <w:p w14:paraId="7FB46936"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94" w:author="Nallamothu, Brahmajee" w:date="2019-12-16T12:13:00Z"/>
                <w:rFonts w:ascii="Arial" w:eastAsia="Arial" w:hAnsi="Arial" w:cs="Arial"/>
                <w:color w:val="000000"/>
                <w:sz w:val="18"/>
                <w:szCs w:val="18"/>
              </w:rPr>
            </w:pPr>
            <w:moveTo w:id="395" w:author="Nallamothu, Brahmajee" w:date="2019-12-16T12:13:00Z">
              <w:r w:rsidRPr="004B7BC4">
                <w:rPr>
                  <w:rFonts w:ascii="Arial" w:eastAsia="Arial" w:hAnsi="Arial" w:cs="Arial"/>
                  <w:color w:val="000000"/>
                  <w:sz w:val="18"/>
                  <w:szCs w:val="18"/>
                </w:rPr>
                <w:t>16.2 (5.7)</w:t>
              </w:r>
            </w:moveTo>
          </w:p>
        </w:tc>
        <w:tc>
          <w:tcPr>
            <w:tcW w:w="1350" w:type="dxa"/>
          </w:tcPr>
          <w:p w14:paraId="47354284"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96" w:author="Nallamothu, Brahmajee" w:date="2019-12-16T12:13:00Z"/>
                <w:rFonts w:ascii="Arial" w:eastAsia="Arial" w:hAnsi="Arial" w:cs="Arial"/>
                <w:color w:val="000000"/>
                <w:sz w:val="18"/>
                <w:szCs w:val="18"/>
              </w:rPr>
            </w:pPr>
            <w:moveTo w:id="397" w:author="Nallamothu, Brahmajee" w:date="2019-12-16T12:13:00Z">
              <w:r w:rsidRPr="004B7BC4">
                <w:rPr>
                  <w:rFonts w:ascii="Arial" w:eastAsia="Arial" w:hAnsi="Arial" w:cs="Arial"/>
                  <w:color w:val="000000"/>
                  <w:sz w:val="18"/>
                  <w:szCs w:val="18"/>
                </w:rPr>
                <w:t>12.7 (5.8)</w:t>
              </w:r>
            </w:moveTo>
          </w:p>
        </w:tc>
        <w:tc>
          <w:tcPr>
            <w:tcW w:w="1373" w:type="dxa"/>
          </w:tcPr>
          <w:p w14:paraId="61458C35"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To w:id="398" w:author="Nallamothu, Brahmajee" w:date="2019-12-16T12:13:00Z"/>
                <w:rFonts w:ascii="Arial" w:eastAsia="Arial" w:hAnsi="Arial" w:cs="Arial"/>
                <w:color w:val="000000"/>
                <w:sz w:val="18"/>
                <w:szCs w:val="18"/>
              </w:rPr>
            </w:pPr>
            <w:moveTo w:id="399" w:author="Nallamothu, Brahmajee" w:date="2019-12-16T12:13:00Z">
              <w:r w:rsidRPr="004B7BC4">
                <w:rPr>
                  <w:rFonts w:ascii="Arial" w:eastAsia="Arial" w:hAnsi="Arial" w:cs="Arial"/>
                  <w:color w:val="000000"/>
                  <w:sz w:val="18"/>
                  <w:szCs w:val="18"/>
                </w:rPr>
                <w:t>14.7 (5.8)</w:t>
              </w:r>
            </w:moveTo>
          </w:p>
        </w:tc>
      </w:tr>
      <w:tr w:rsidR="00A1587F" w:rsidRPr="004B7BC4" w14:paraId="242550E0"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33BFB501" w14:textId="77777777" w:rsidR="00D83DD8" w:rsidRPr="004B7BC4" w:rsidRDefault="00D83DD8">
            <w:pPr>
              <w:pBdr>
                <w:top w:val="nil"/>
                <w:left w:val="nil"/>
                <w:bottom w:val="nil"/>
                <w:right w:val="nil"/>
                <w:between w:val="nil"/>
              </w:pBdr>
              <w:jc w:val="left"/>
              <w:rPr>
                <w:moveTo w:id="400" w:author="Nallamothu, Brahmajee" w:date="2019-12-16T12:13:00Z"/>
                <w:rFonts w:ascii="Arial" w:eastAsia="Arial" w:hAnsi="Arial" w:cs="Arial"/>
                <w:b w:val="0"/>
                <w:color w:val="000000"/>
                <w:sz w:val="18"/>
                <w:szCs w:val="18"/>
              </w:rPr>
              <w:pPrChange w:id="401" w:author="Unknown" w:date="2019-12-16T12:13:00Z">
                <w:pPr>
                  <w:pBdr>
                    <w:top w:val="nil"/>
                    <w:left w:val="nil"/>
                    <w:bottom w:val="nil"/>
                    <w:right w:val="nil"/>
                    <w:between w:val="nil"/>
                  </w:pBdr>
                </w:pPr>
              </w:pPrChange>
            </w:pPr>
            <w:moveTo w:id="402" w:author="Nallamothu, Brahmajee" w:date="2019-12-16T12:13:00Z">
              <w:r w:rsidRPr="004B7BC4">
                <w:rPr>
                  <w:rFonts w:ascii="Arial" w:eastAsia="Arial" w:hAnsi="Arial" w:cs="Arial"/>
                  <w:b w:val="0"/>
                  <w:color w:val="000000"/>
                  <w:sz w:val="18"/>
                  <w:szCs w:val="18"/>
                </w:rPr>
                <w:t>No. of procedure codes, mean (std)</w:t>
              </w:r>
            </w:moveTo>
          </w:p>
        </w:tc>
        <w:tc>
          <w:tcPr>
            <w:tcW w:w="1517" w:type="dxa"/>
          </w:tcPr>
          <w:p w14:paraId="5C8FB463"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403" w:author="Nallamothu, Brahmajee" w:date="2019-12-16T12:13:00Z"/>
                <w:rFonts w:ascii="Arial" w:eastAsia="Arial" w:hAnsi="Arial" w:cs="Arial"/>
                <w:color w:val="000000"/>
                <w:sz w:val="18"/>
                <w:szCs w:val="18"/>
              </w:rPr>
            </w:pPr>
            <w:moveTo w:id="404" w:author="Nallamothu, Brahmajee" w:date="2019-12-16T12:13:00Z">
              <w:r w:rsidRPr="004B7BC4">
                <w:rPr>
                  <w:rFonts w:ascii="Arial" w:eastAsia="Arial" w:hAnsi="Arial" w:cs="Arial"/>
                  <w:color w:val="000000"/>
                  <w:sz w:val="18"/>
                  <w:szCs w:val="18"/>
                </w:rPr>
                <w:t>5.6 (3.3)</w:t>
              </w:r>
            </w:moveTo>
          </w:p>
        </w:tc>
        <w:tc>
          <w:tcPr>
            <w:tcW w:w="1350" w:type="dxa"/>
          </w:tcPr>
          <w:p w14:paraId="10082FAE"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405" w:author="Nallamothu, Brahmajee" w:date="2019-12-16T12:13:00Z"/>
                <w:rFonts w:ascii="Arial" w:eastAsia="Arial" w:hAnsi="Arial" w:cs="Arial"/>
                <w:color w:val="000000"/>
                <w:sz w:val="18"/>
                <w:szCs w:val="18"/>
              </w:rPr>
            </w:pPr>
            <w:moveTo w:id="406" w:author="Nallamothu, Brahmajee" w:date="2019-12-16T12:13:00Z">
              <w:r w:rsidRPr="004B7BC4">
                <w:rPr>
                  <w:rFonts w:ascii="Arial" w:eastAsia="Arial" w:hAnsi="Arial" w:cs="Arial"/>
                  <w:color w:val="000000"/>
                  <w:sz w:val="18"/>
                  <w:szCs w:val="18"/>
                </w:rPr>
                <w:t>5.2 (3.9)</w:t>
              </w:r>
            </w:moveTo>
          </w:p>
        </w:tc>
        <w:tc>
          <w:tcPr>
            <w:tcW w:w="1350" w:type="dxa"/>
          </w:tcPr>
          <w:p w14:paraId="2519E767"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407" w:author="Nallamothu, Brahmajee" w:date="2019-12-16T12:13:00Z"/>
                <w:rFonts w:ascii="Arial" w:eastAsia="Arial" w:hAnsi="Arial" w:cs="Arial"/>
                <w:color w:val="000000"/>
                <w:sz w:val="18"/>
                <w:szCs w:val="18"/>
              </w:rPr>
            </w:pPr>
            <w:moveTo w:id="408" w:author="Nallamothu, Brahmajee" w:date="2019-12-16T12:13:00Z">
              <w:r w:rsidRPr="004B7BC4">
                <w:rPr>
                  <w:rFonts w:ascii="Arial" w:eastAsia="Arial" w:hAnsi="Arial" w:cs="Arial"/>
                  <w:color w:val="000000"/>
                  <w:sz w:val="18"/>
                  <w:szCs w:val="18"/>
                </w:rPr>
                <w:t>1.1 (1.9)</w:t>
              </w:r>
            </w:moveTo>
          </w:p>
        </w:tc>
        <w:tc>
          <w:tcPr>
            <w:tcW w:w="1530" w:type="dxa"/>
          </w:tcPr>
          <w:p w14:paraId="6DCF0EF1"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409" w:author="Nallamothu, Brahmajee" w:date="2019-12-16T12:13:00Z"/>
                <w:rFonts w:ascii="Arial" w:eastAsia="Arial" w:hAnsi="Arial" w:cs="Arial"/>
                <w:color w:val="000000"/>
                <w:sz w:val="18"/>
                <w:szCs w:val="18"/>
              </w:rPr>
            </w:pPr>
            <w:moveTo w:id="410" w:author="Nallamothu, Brahmajee" w:date="2019-12-16T12:13:00Z">
              <w:r w:rsidRPr="004B7BC4">
                <w:rPr>
                  <w:rFonts w:ascii="Arial" w:eastAsia="Arial" w:hAnsi="Arial" w:cs="Arial"/>
                  <w:color w:val="000000"/>
                  <w:sz w:val="18"/>
                  <w:szCs w:val="18"/>
                </w:rPr>
                <w:t>1.3 (2.1)</w:t>
              </w:r>
            </w:moveTo>
          </w:p>
        </w:tc>
        <w:tc>
          <w:tcPr>
            <w:tcW w:w="1350" w:type="dxa"/>
          </w:tcPr>
          <w:p w14:paraId="3B7D1A0E"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411" w:author="Nallamothu, Brahmajee" w:date="2019-12-16T12:13:00Z"/>
                <w:rFonts w:ascii="Arial" w:eastAsia="Arial" w:hAnsi="Arial" w:cs="Arial"/>
                <w:color w:val="000000"/>
                <w:sz w:val="18"/>
                <w:szCs w:val="18"/>
              </w:rPr>
            </w:pPr>
            <w:moveTo w:id="412" w:author="Nallamothu, Brahmajee" w:date="2019-12-16T12:13:00Z">
              <w:r w:rsidRPr="004B7BC4">
                <w:rPr>
                  <w:rFonts w:ascii="Arial" w:eastAsia="Arial" w:hAnsi="Arial" w:cs="Arial"/>
                  <w:color w:val="000000"/>
                  <w:sz w:val="18"/>
                  <w:szCs w:val="18"/>
                </w:rPr>
                <w:t>0.7 (1.5)</w:t>
              </w:r>
            </w:moveTo>
          </w:p>
        </w:tc>
        <w:tc>
          <w:tcPr>
            <w:tcW w:w="1373" w:type="dxa"/>
          </w:tcPr>
          <w:p w14:paraId="495D5125"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To w:id="413" w:author="Nallamothu, Brahmajee" w:date="2019-12-16T12:13:00Z"/>
                <w:rFonts w:ascii="Arial" w:eastAsia="Arial" w:hAnsi="Arial" w:cs="Arial"/>
                <w:color w:val="000000"/>
                <w:sz w:val="18"/>
                <w:szCs w:val="18"/>
              </w:rPr>
            </w:pPr>
            <w:moveTo w:id="414" w:author="Nallamothu, Brahmajee" w:date="2019-12-16T12:13:00Z">
              <w:r w:rsidRPr="004B7BC4">
                <w:rPr>
                  <w:rFonts w:ascii="Arial" w:eastAsia="Arial" w:hAnsi="Arial" w:cs="Arial"/>
                  <w:color w:val="000000"/>
                  <w:sz w:val="18"/>
                  <w:szCs w:val="18"/>
                </w:rPr>
                <w:t>1.0 (1.8)</w:t>
              </w:r>
            </w:moveTo>
          </w:p>
        </w:tc>
      </w:tr>
    </w:tbl>
    <w:p w14:paraId="78744DE2" w14:textId="77777777" w:rsidR="00EE6E20" w:rsidRPr="00D75E0F" w:rsidRDefault="00EE6E20">
      <w:pPr>
        <w:pStyle w:val="normalJAMA"/>
        <w:spacing w:line="240" w:lineRule="auto"/>
        <w:rPr>
          <w:moveTo w:id="415" w:author="Nallamothu, Brahmajee" w:date="2019-12-16T12:13:00Z"/>
          <w:b/>
          <w:rPrChange w:id="416" w:author="Nallamothu, Brahmajee" w:date="2019-12-16T12:13:00Z">
            <w:rPr>
              <w:moveTo w:id="417" w:author="Nallamothu, Brahmajee" w:date="2019-12-16T12:13:00Z"/>
              <w:rFonts w:ascii="Arial" w:hAnsi="Arial"/>
              <w:sz w:val="22"/>
            </w:rPr>
          </w:rPrChange>
        </w:rPr>
        <w:pPrChange w:id="418" w:author="Nallamothu, Brahmajee" w:date="2019-12-16T12:13:00Z">
          <w:pPr/>
        </w:pPrChange>
      </w:pPr>
    </w:p>
    <w:moveToRangeEnd w:id="314"/>
    <w:p w14:paraId="53401627" w14:textId="77777777" w:rsidR="00BB20CD" w:rsidRDefault="00BB20CD">
      <w:pPr>
        <w:pStyle w:val="Heading2"/>
        <w:rPr>
          <w:rPrChange w:id="419" w:author="Nallamothu, Brahmajee" w:date="2019-12-16T12:13:00Z">
            <w:rPr>
              <w:rFonts w:ascii="Arial" w:hAnsi="Arial"/>
              <w:sz w:val="22"/>
              <w:u w:val="single"/>
            </w:rPr>
          </w:rPrChange>
        </w:rPr>
        <w:pPrChange w:id="420" w:author="Nallamothu, Brahmajee" w:date="2019-12-16T12:13:00Z">
          <w:pPr>
            <w:spacing w:line="480" w:lineRule="auto"/>
          </w:pPr>
        </w:pPrChange>
      </w:pPr>
      <w:r w:rsidRPr="00BB20CD">
        <w:rPr>
          <w:rPrChange w:id="421" w:author="Nallamothu, Brahmajee" w:date="2019-12-16T12:13:00Z">
            <w:rPr>
              <w:b/>
              <w:bCs/>
              <w:sz w:val="22"/>
              <w:u w:val="single"/>
            </w:rPr>
          </w:rPrChange>
        </w:rPr>
        <w:t>Performance of Prediction Models</w:t>
      </w:r>
    </w:p>
    <w:p w14:paraId="07CABC03" w14:textId="1E85C836" w:rsidR="00900C49" w:rsidRDefault="00BB20CD">
      <w:pPr>
        <w:pStyle w:val="normalJAMA"/>
        <w:ind w:firstLine="720"/>
        <w:rPr>
          <w:rFonts w:eastAsia="Arial"/>
          <w:lang w:val="en-GB"/>
          <w:rPrChange w:id="422" w:author="Nallamothu, Brahmajee" w:date="2019-12-16T12:13:00Z">
            <w:rPr>
              <w:rFonts w:eastAsia="Arial"/>
            </w:rPr>
          </w:rPrChange>
        </w:rPr>
        <w:pPrChange w:id="423" w:author="Nallamothu, Brahmajee" w:date="2019-12-16T12:13:00Z">
          <w:pPr>
            <w:pStyle w:val="normalJAMA"/>
          </w:pPr>
        </w:pPrChange>
      </w:pPr>
      <w:r w:rsidRPr="00BB20CD">
        <w:rPr>
          <w:rFonts w:eastAsia="Arial"/>
          <w:lang w:val="en-GB" w:eastAsia="zh-CN"/>
        </w:rPr>
        <w:t xml:space="preserve">Results of prediction of 30-day readmission as assessed by AUC are reported in Table 2 for each model and each cohort. </w:t>
      </w:r>
      <w:r w:rsidR="00463AE9">
        <w:rPr>
          <w:rFonts w:eastAsia="Arial"/>
          <w:lang w:val="en-GB" w:eastAsia="zh-CN"/>
        </w:rPr>
        <w:t xml:space="preserve">The </w:t>
      </w:r>
      <w:r w:rsidR="006E511A">
        <w:rPr>
          <w:rFonts w:eastAsia="Arial"/>
          <w:lang w:val="en-GB" w:eastAsia="zh-CN"/>
        </w:rPr>
        <w:t xml:space="preserve">gradient boosting model utilizing </w:t>
      </w:r>
      <w:r w:rsidR="00463AE9">
        <w:rPr>
          <w:rFonts w:eastAsia="Arial"/>
          <w:lang w:val="en-GB" w:eastAsia="zh-CN"/>
        </w:rPr>
        <w:t xml:space="preserve">XGBoost performed slightly better than the hierarchical logistic regression model and similar to the basic feed-forward ANN model. </w:t>
      </w:r>
      <w:r w:rsidRPr="00BB20CD">
        <w:rPr>
          <w:rFonts w:eastAsia="Arial"/>
          <w:lang w:val="en-GB" w:eastAsia="zh-CN"/>
        </w:rPr>
        <w:t xml:space="preserve">In general, the </w:t>
      </w:r>
      <w:r w:rsidR="00CF4796">
        <w:rPr>
          <w:rFonts w:eastAsia="Arial"/>
          <w:lang w:val="en-GB" w:eastAsia="zh-CN"/>
        </w:rPr>
        <w:t>medical code</w:t>
      </w:r>
      <w:r w:rsidR="00CF4796" w:rsidRPr="00BB20CD">
        <w:rPr>
          <w:rFonts w:eastAsia="Arial"/>
          <w:lang w:val="en-GB" w:eastAsia="zh-CN"/>
        </w:rPr>
        <w:t xml:space="preserve"> </w:t>
      </w:r>
      <w:r w:rsidRPr="00BB20CD">
        <w:rPr>
          <w:rFonts w:eastAsia="Arial"/>
          <w:lang w:val="en-GB" w:eastAsia="zh-CN"/>
        </w:rPr>
        <w:t xml:space="preserve">embedding deep set architecture model </w:t>
      </w:r>
      <w:r w:rsidRPr="00BB20CD">
        <w:rPr>
          <w:rFonts w:eastAsia="Arial"/>
          <w:lang w:val="en-GB" w:eastAsia="zh-CN"/>
        </w:rPr>
        <w:lastRenderedPageBreak/>
        <w:t xml:space="preserve">generated the best results on all cohorts relative to the </w:t>
      </w:r>
      <w:r w:rsidR="00173C52">
        <w:rPr>
          <w:rFonts w:eastAsia="Arial"/>
          <w:lang w:val="en-GB" w:eastAsia="zh-CN"/>
        </w:rPr>
        <w:t>other three models</w:t>
      </w:r>
      <w:r w:rsidRPr="00BB20CD">
        <w:rPr>
          <w:rFonts w:eastAsia="Arial"/>
          <w:lang w:val="en-GB" w:eastAsia="zh-CN"/>
        </w:rPr>
        <w:t>. Compared with hierarchical logistic regression</w:t>
      </w:r>
      <w:del w:id="424" w:author="Nallamothu, Brahmajee" w:date="2019-12-16T12:13:00Z">
        <w:r w:rsidRPr="00BB20CD">
          <w:rPr>
            <w:rFonts w:eastAsia="Arial"/>
            <w:lang w:val="en-GB" w:eastAsia="zh-CN"/>
          </w:rPr>
          <w:delText>,</w:delText>
        </w:r>
      </w:del>
      <w:ins w:id="425" w:author="Nallamothu, Brahmajee" w:date="2019-12-16T12:13:00Z">
        <w:r w:rsidR="009E614B">
          <w:rPr>
            <w:rFonts w:eastAsia="Arial"/>
            <w:lang w:val="en-GB" w:eastAsia="zh-CN"/>
          </w:rPr>
          <w:t xml:space="preserve"> (as </w:t>
        </w:r>
        <w:r w:rsidR="00413460">
          <w:rPr>
            <w:rFonts w:eastAsia="Arial"/>
            <w:lang w:val="en-GB" w:eastAsia="zh-CN"/>
          </w:rPr>
          <w:t xml:space="preserve">a </w:t>
        </w:r>
        <w:r w:rsidR="009E614B">
          <w:rPr>
            <w:rFonts w:eastAsia="Arial"/>
            <w:lang w:val="en-GB" w:eastAsia="zh-CN"/>
          </w:rPr>
          <w:t>reasonable baseline)</w:t>
        </w:r>
        <w:r w:rsidRPr="00BB20CD">
          <w:rPr>
            <w:rFonts w:eastAsia="Arial"/>
            <w:lang w:val="en-GB" w:eastAsia="zh-CN"/>
          </w:rPr>
          <w:t>,</w:t>
        </w:r>
      </w:ins>
      <w:r w:rsidRPr="00BB20CD">
        <w:rPr>
          <w:rFonts w:eastAsia="Arial"/>
          <w:lang w:val="en-GB" w:eastAsia="zh-CN"/>
        </w:rPr>
        <w:t xml:space="preserve"> the </w:t>
      </w:r>
      <w:r w:rsidR="00CF4796">
        <w:rPr>
          <w:rFonts w:eastAsia="Arial"/>
          <w:lang w:val="en-GB" w:eastAsia="zh-CN"/>
        </w:rPr>
        <w:t>medical code</w:t>
      </w:r>
      <w:r w:rsidR="00CF4796" w:rsidRPr="00BB20CD">
        <w:rPr>
          <w:rFonts w:eastAsia="Arial"/>
          <w:lang w:val="en-GB" w:eastAsia="zh-CN"/>
        </w:rPr>
        <w:t xml:space="preserve"> </w:t>
      </w:r>
      <w:r w:rsidRPr="00BB20CD">
        <w:rPr>
          <w:rFonts w:eastAsia="Arial"/>
          <w:lang w:val="en-GB" w:eastAsia="zh-CN"/>
        </w:rPr>
        <w:t>embedding deep set architecture model improved the AUC from 0.68 (95% CI 0.678, 0.683) to 0.72 (95% CI 0.718, 0.722) for the AMI cohort, from 0.60 (95% CI 0.592, 0.597) to 0</w:t>
      </w:r>
      <w:r w:rsidRPr="00BB20CD">
        <w:rPr>
          <w:rFonts w:eastAsia="Arial"/>
          <w:lang w:eastAsia="zh-CN"/>
        </w:rPr>
        <w:t>.</w:t>
      </w:r>
      <w:r w:rsidRPr="00BB20CD">
        <w:rPr>
          <w:rFonts w:eastAsia="Arial"/>
          <w:lang w:val="en-GB" w:eastAsia="zh-CN"/>
        </w:rPr>
        <w:t xml:space="preserve">64 (95% CI 0.635, 0.639) for the HF cohort, from 0.63 (95% CI 0.624, 0.632) to 0.68 (95% CI 0.678, 0.683) for the PNA cohort. </w:t>
      </w:r>
      <w:ins w:id="426" w:author="Nallamothu, Brahmajee" w:date="2019-12-16T12:13:00Z">
        <w:r w:rsidR="004E7B88">
          <w:rPr>
            <w:rFonts w:eastAsia="Arial"/>
            <w:lang w:val="en-GB" w:eastAsia="zh-CN"/>
          </w:rPr>
          <w:t xml:space="preserve">One possible </w:t>
        </w:r>
        <w:r w:rsidR="00DF2271">
          <w:rPr>
            <w:rFonts w:eastAsia="Arial"/>
            <w:lang w:val="en-GB" w:eastAsia="zh-CN"/>
          </w:rPr>
          <w:t>explanation</w:t>
        </w:r>
        <w:r w:rsidR="00106E29">
          <w:rPr>
            <w:rFonts w:eastAsia="Arial"/>
            <w:lang w:val="en-GB" w:eastAsia="zh-CN"/>
          </w:rPr>
          <w:t xml:space="preserve"> </w:t>
        </w:r>
        <w:r w:rsidR="00D80684">
          <w:rPr>
            <w:rFonts w:eastAsia="Arial"/>
            <w:lang w:val="en-GB" w:eastAsia="zh-CN"/>
          </w:rPr>
          <w:t xml:space="preserve">for this </w:t>
        </w:r>
        <w:r w:rsidR="00BF5850">
          <w:rPr>
            <w:rFonts w:eastAsia="Arial"/>
            <w:lang w:val="en-GB" w:eastAsia="zh-CN"/>
          </w:rPr>
          <w:t>performance</w:t>
        </w:r>
        <w:r w:rsidR="00554ED5">
          <w:rPr>
            <w:rFonts w:eastAsia="Arial"/>
            <w:lang w:val="en-GB" w:eastAsia="zh-CN"/>
          </w:rPr>
          <w:t xml:space="preserve"> increase</w:t>
        </w:r>
        <w:r w:rsidR="00BF5850">
          <w:rPr>
            <w:rFonts w:eastAsia="Arial"/>
            <w:lang w:val="en-GB" w:eastAsia="zh-CN"/>
          </w:rPr>
          <w:t xml:space="preserve"> </w:t>
        </w:r>
        <w:r w:rsidR="00C15159">
          <w:rPr>
            <w:rFonts w:eastAsia="Arial"/>
            <w:lang w:val="en-GB" w:eastAsia="zh-CN"/>
          </w:rPr>
          <w:t xml:space="preserve">is that </w:t>
        </w:r>
        <w:r w:rsidR="00067465">
          <w:rPr>
            <w:rFonts w:eastAsia="Arial"/>
            <w:lang w:val="en-GB" w:eastAsia="zh-CN"/>
          </w:rPr>
          <w:t xml:space="preserve">the </w:t>
        </w:r>
        <w:r w:rsidR="00325DA6" w:rsidRPr="00325DA6">
          <w:rPr>
            <w:rFonts w:eastAsia="Arial"/>
            <w:lang w:val="en-GB" w:eastAsia="zh-CN"/>
          </w:rPr>
          <w:t xml:space="preserve">embeddings capture the co-occurrence relationship between diagnosis codes, which is not enjoyed by the other three models, and </w:t>
        </w:r>
        <w:r w:rsidR="00325DA6">
          <w:rPr>
            <w:rFonts w:eastAsia="Arial"/>
            <w:lang w:val="en-GB" w:eastAsia="zh-CN"/>
          </w:rPr>
          <w:t xml:space="preserve">the </w:t>
        </w:r>
        <w:r w:rsidR="00067465">
          <w:rPr>
            <w:rFonts w:eastAsia="Arial"/>
            <w:lang w:val="en-GB" w:eastAsia="zh-CN"/>
          </w:rPr>
          <w:t>ANN</w:t>
        </w:r>
        <w:r w:rsidR="00B84BB9">
          <w:rPr>
            <w:rFonts w:eastAsia="Arial"/>
            <w:lang w:val="en-GB" w:eastAsia="zh-CN"/>
          </w:rPr>
          <w:t xml:space="preserve"> </w:t>
        </w:r>
        <w:r w:rsidR="00231377">
          <w:rPr>
            <w:rFonts w:eastAsia="Arial"/>
            <w:lang w:val="en-GB" w:eastAsia="zh-CN"/>
          </w:rPr>
          <w:t xml:space="preserve">is able to </w:t>
        </w:r>
        <w:r w:rsidR="00F70480">
          <w:rPr>
            <w:rFonts w:eastAsia="Arial"/>
            <w:lang w:val="en-GB" w:eastAsia="zh-CN"/>
          </w:rPr>
          <w:t>learn</w:t>
        </w:r>
        <w:r w:rsidR="00231377">
          <w:rPr>
            <w:rFonts w:eastAsia="Arial"/>
            <w:lang w:val="en-GB" w:eastAsia="zh-CN"/>
          </w:rPr>
          <w:t xml:space="preserve"> </w:t>
        </w:r>
        <w:r w:rsidR="001C6A07">
          <w:rPr>
            <w:rFonts w:eastAsia="Arial"/>
            <w:lang w:val="en-GB" w:eastAsia="zh-CN"/>
          </w:rPr>
          <w:t xml:space="preserve">non-linear </w:t>
        </w:r>
        <w:r w:rsidR="00C84189">
          <w:rPr>
            <w:rFonts w:eastAsia="Arial"/>
            <w:lang w:val="en-GB" w:eastAsia="zh-CN"/>
          </w:rPr>
          <w:t xml:space="preserve">mapping </w:t>
        </w:r>
        <w:r w:rsidR="00790DE4">
          <w:rPr>
            <w:rFonts w:eastAsia="Arial"/>
            <w:lang w:val="en-GB" w:eastAsia="zh-CN"/>
          </w:rPr>
          <w:t>patterns</w:t>
        </w:r>
        <w:r w:rsidR="00F156CF">
          <w:rPr>
            <w:rFonts w:eastAsia="Arial"/>
            <w:lang w:val="en-GB" w:eastAsia="zh-CN"/>
          </w:rPr>
          <w:t xml:space="preserve"> between </w:t>
        </w:r>
        <w:r w:rsidR="00B433FF">
          <w:rPr>
            <w:rFonts w:eastAsia="Arial"/>
            <w:lang w:val="en-GB" w:eastAsia="zh-CN"/>
          </w:rPr>
          <w:t>the</w:t>
        </w:r>
        <w:r w:rsidR="001059E7">
          <w:rPr>
            <w:rFonts w:eastAsia="Arial"/>
            <w:lang w:val="en-GB" w:eastAsia="zh-CN"/>
          </w:rPr>
          <w:t xml:space="preserve"> </w:t>
        </w:r>
        <w:r w:rsidR="00325DA6" w:rsidRPr="00325DA6">
          <w:rPr>
            <w:rFonts w:eastAsia="Arial"/>
            <w:lang w:val="en-GB" w:eastAsia="zh-CN"/>
          </w:rPr>
          <w:t xml:space="preserve">embeddings and the outcome. </w:t>
        </w:r>
      </w:ins>
      <w:r w:rsidRPr="00BB20CD">
        <w:rPr>
          <w:rFonts w:eastAsia="Arial"/>
          <w:lang w:val="en-GB" w:eastAsia="zh-CN"/>
        </w:rPr>
        <w:t>In a sensitivity analysis, we repeated the same analysis on elder</w:t>
      </w:r>
      <w:r w:rsidR="00CF4796">
        <w:rPr>
          <w:rFonts w:eastAsia="Arial"/>
          <w:lang w:val="en-GB" w:eastAsia="zh-CN"/>
        </w:rPr>
        <w:t>ly</w:t>
      </w:r>
      <w:r w:rsidRPr="00BB20CD">
        <w:rPr>
          <w:rFonts w:eastAsia="Arial"/>
          <w:lang w:val="en-GB" w:eastAsia="zh-CN"/>
        </w:rPr>
        <w:t xml:space="preserve"> patients (65 years old and above) and these are provided in </w:t>
      </w:r>
      <w:del w:id="427" w:author="Nallamothu, Brahmajee" w:date="2019-12-16T12:13:00Z">
        <w:r w:rsidR="00FD6BC4">
          <w:rPr>
            <w:rFonts w:eastAsia="Arial"/>
            <w:lang w:val="en-GB" w:eastAsia="zh-CN"/>
          </w:rPr>
          <w:delText>e</w:delText>
        </w:r>
        <w:r w:rsidRPr="00BB20CD">
          <w:rPr>
            <w:rFonts w:eastAsia="Arial"/>
            <w:lang w:val="en-GB" w:eastAsia="zh-CN"/>
          </w:rPr>
          <w:delText>Table</w:delText>
        </w:r>
      </w:del>
      <w:ins w:id="428" w:author="Nallamothu, Brahmajee" w:date="2019-12-16T12:13:00Z">
        <w:r w:rsidRPr="00BB20CD">
          <w:rPr>
            <w:rFonts w:eastAsia="Arial"/>
            <w:lang w:val="en-GB" w:eastAsia="zh-CN"/>
          </w:rPr>
          <w:t>Table</w:t>
        </w:r>
      </w:ins>
      <w:r w:rsidRPr="00BB20CD">
        <w:rPr>
          <w:rFonts w:eastAsia="Arial"/>
          <w:lang w:val="en-GB" w:eastAsia="zh-CN"/>
        </w:rPr>
        <w:t xml:space="preserve"> 2. Not unexpectedly, the overall AUCs decreased in the sensitivity analysis due to restriction of the cohort by age (which is a powerful predictor of readmission for patients); however, the margins for differences in AUCs across the </w:t>
      </w:r>
      <w:r w:rsidR="00463AE9">
        <w:rPr>
          <w:rFonts w:eastAsia="Arial"/>
          <w:lang w:val="en-GB" w:eastAsia="zh-CN"/>
        </w:rPr>
        <w:t>four</w:t>
      </w:r>
      <w:r w:rsidR="00463AE9" w:rsidRPr="00BB20CD">
        <w:rPr>
          <w:rFonts w:eastAsia="Arial"/>
          <w:lang w:val="en-GB" w:eastAsia="zh-CN"/>
        </w:rPr>
        <w:t xml:space="preserve"> </w:t>
      </w:r>
      <w:r w:rsidRPr="00BB20CD">
        <w:rPr>
          <w:rFonts w:eastAsia="Arial"/>
          <w:lang w:val="en-GB" w:eastAsia="zh-CN"/>
        </w:rPr>
        <w:t>different statistical models increased slightly with this restriction by age.</w:t>
      </w:r>
    </w:p>
    <w:p w14:paraId="0503BACF" w14:textId="46F92CF3" w:rsidR="00900C49" w:rsidRDefault="00900C49" w:rsidP="00900C49">
      <w:pPr>
        <w:pStyle w:val="normalJAMA"/>
        <w:rPr>
          <w:ins w:id="429" w:author="Nallamothu, Brahmajee" w:date="2019-12-16T12:13:00Z"/>
          <w:rFonts w:eastAsia="Arial"/>
          <w:lang w:val="en-GB" w:eastAsia="zh-CN"/>
        </w:rPr>
      </w:pPr>
      <w:ins w:id="430" w:author="Nallamothu, Brahmajee" w:date="2019-12-16T12:13:00Z">
        <w:r>
          <w:rPr>
            <w:rFonts w:eastAsia="Arial"/>
            <w:lang w:val="en-GB" w:eastAsia="zh-CN"/>
          </w:rPr>
          <w:tab/>
        </w:r>
      </w:ins>
    </w:p>
    <w:p w14:paraId="603E3B2B" w14:textId="5FB99349" w:rsidR="006A1492" w:rsidRDefault="00BE44CA" w:rsidP="00314CFA">
      <w:pPr>
        <w:pStyle w:val="normalJAMA"/>
        <w:spacing w:line="240" w:lineRule="auto"/>
        <w:rPr>
          <w:ins w:id="431" w:author="Nallamothu, Brahmajee" w:date="2019-12-16T12:13:00Z"/>
          <w:rFonts w:eastAsia="Arial"/>
          <w:b/>
          <w:bCs/>
          <w:lang w:val="en-GB" w:eastAsia="zh-CN"/>
        </w:rPr>
      </w:pPr>
      <w:ins w:id="432" w:author="Nallamothu, Brahmajee" w:date="2019-12-16T12:13:00Z">
        <w:r w:rsidRPr="0025662E">
          <w:rPr>
            <w:rFonts w:eastAsia="Arial"/>
            <w:b/>
            <w:bCs/>
            <w:lang w:val="en-GB" w:eastAsia="zh-CN"/>
          </w:rPr>
          <w:t xml:space="preserve">Table </w:t>
        </w:r>
        <w:r>
          <w:rPr>
            <w:rFonts w:eastAsia="Arial"/>
            <w:b/>
            <w:bCs/>
            <w:lang w:val="en-GB" w:eastAsia="zh-CN"/>
          </w:rPr>
          <w:t xml:space="preserve">2. </w:t>
        </w:r>
        <w:r w:rsidRPr="00F767C7">
          <w:rPr>
            <w:rFonts w:eastAsia="Arial"/>
            <w:b/>
            <w:bCs/>
            <w:lang w:val="en-GB" w:eastAsia="zh-CN"/>
          </w:rPr>
          <w:t>Summary statistics of ICD-9CM diagnosis and procedure codes for each cohort.</w:t>
        </w:r>
      </w:ins>
    </w:p>
    <w:p w14:paraId="2AC7E2BA" w14:textId="6C6A47E5" w:rsidR="00314CFA" w:rsidRDefault="00314CFA">
      <w:pPr>
        <w:pStyle w:val="normalJAMA"/>
        <w:spacing w:line="240" w:lineRule="auto"/>
        <w:rPr>
          <w:moveTo w:id="433" w:author="Nallamothu, Brahmajee" w:date="2019-12-16T12:13:00Z"/>
          <w:rFonts w:eastAsia="Arial"/>
          <w:b/>
          <w:lang w:val="en-GB"/>
          <w:rPrChange w:id="434" w:author="Nallamothu, Brahmajee" w:date="2019-12-16T12:13:00Z">
            <w:rPr>
              <w:moveTo w:id="435" w:author="Nallamothu, Brahmajee" w:date="2019-12-16T12:13:00Z"/>
              <w:rFonts w:ascii="Arial" w:eastAsia="Arial" w:hAnsi="Arial"/>
              <w:color w:val="000000"/>
              <w:sz w:val="22"/>
              <w:lang w:val="en-GB"/>
            </w:rPr>
          </w:rPrChange>
        </w:rPr>
        <w:pPrChange w:id="436" w:author="Nallamothu, Brahmajee" w:date="2019-12-16T12:13:00Z">
          <w:pPr>
            <w:pBdr>
              <w:top w:val="nil"/>
              <w:left w:val="nil"/>
              <w:bottom w:val="nil"/>
              <w:right w:val="nil"/>
              <w:between w:val="nil"/>
            </w:pBdr>
            <w:spacing w:line="480" w:lineRule="auto"/>
          </w:pPr>
        </w:pPrChange>
      </w:pPr>
      <w:moveToRangeStart w:id="437" w:author="Nallamothu, Brahmajee" w:date="2019-12-16T12:13:00Z" w:name="move27390834"/>
    </w:p>
    <w:tbl>
      <w:tblPr>
        <w:tblStyle w:val="PlainTable21"/>
        <w:tblW w:w="9270" w:type="dxa"/>
        <w:tblLayout w:type="fixed"/>
        <w:tblLook w:val="0400" w:firstRow="0" w:lastRow="0" w:firstColumn="0" w:lastColumn="0" w:noHBand="0" w:noVBand="1"/>
        <w:tblPrChange w:id="438" w:author="Nallamothu, Brahmajee" w:date="2019-12-16T12:13:00Z">
          <w:tblPr>
            <w:tblStyle w:val="PlainTable22"/>
            <w:tblW w:w="13824" w:type="dxa"/>
            <w:tblLayout w:type="fixed"/>
            <w:tblLook w:val="0400" w:firstRow="0" w:lastRow="0" w:firstColumn="0" w:lastColumn="0" w:noHBand="0" w:noVBand="1"/>
          </w:tblPr>
        </w:tblPrChange>
      </w:tblPr>
      <w:tblGrid>
        <w:gridCol w:w="3330"/>
        <w:gridCol w:w="1980"/>
        <w:gridCol w:w="1980"/>
        <w:gridCol w:w="1980"/>
        <w:tblGridChange w:id="439">
          <w:tblGrid>
            <w:gridCol w:w="3330"/>
            <w:gridCol w:w="126"/>
            <w:gridCol w:w="1854"/>
            <w:gridCol w:w="1602"/>
            <w:gridCol w:w="378"/>
            <w:gridCol w:w="1980"/>
            <w:gridCol w:w="1098"/>
            <w:gridCol w:w="3456"/>
          </w:tblGrid>
        </w:tblGridChange>
      </w:tblGrid>
      <w:tr w:rsidR="00201E89" w:rsidRPr="006F2CAB" w14:paraId="172401AB" w14:textId="77777777" w:rsidTr="00D75E0F">
        <w:trPr>
          <w:cnfStyle w:val="000000100000" w:firstRow="0" w:lastRow="0" w:firstColumn="0" w:lastColumn="0" w:oddVBand="0" w:evenVBand="0" w:oddHBand="1" w:evenHBand="0" w:firstRowFirstColumn="0" w:firstRowLastColumn="0" w:lastRowFirstColumn="0" w:lastRowLastColumn="0"/>
          <w:trHeight w:val="560"/>
          <w:trPrChange w:id="440" w:author="Nallamothu, Brahmajee" w:date="2019-12-16T12:13:00Z">
            <w:trPr>
              <w:trHeight w:val="864"/>
            </w:trPr>
          </w:trPrChange>
        </w:trPr>
        <w:tc>
          <w:tcPr>
            <w:tcW w:w="3330" w:type="dxa"/>
            <w:tcBorders>
              <w:top w:val="single" w:sz="8" w:space="0" w:color="000000"/>
            </w:tcBorders>
            <w:tcPrChange w:id="441" w:author="Nallamothu, Brahmajee" w:date="2019-12-16T12:13:00Z">
              <w:tcPr>
                <w:tcW w:w="3456" w:type="dxa"/>
                <w:gridSpan w:val="2"/>
                <w:tcBorders>
                  <w:top w:val="single" w:sz="8" w:space="0" w:color="000000"/>
                </w:tcBorders>
              </w:tcPr>
            </w:tcPrChange>
          </w:tcPr>
          <w:p w14:paraId="69651307" w14:textId="77777777" w:rsidR="00201E89" w:rsidRPr="007F0B0B" w:rsidRDefault="00201E89">
            <w:pPr>
              <w:pBdr>
                <w:top w:val="nil"/>
                <w:left w:val="nil"/>
                <w:bottom w:val="nil"/>
                <w:right w:val="nil"/>
                <w:between w:val="nil"/>
              </w:pBdr>
              <w:spacing w:line="480" w:lineRule="auto"/>
              <w:jc w:val="left"/>
              <w:cnfStyle w:val="000000100000" w:firstRow="0" w:lastRow="0" w:firstColumn="0" w:lastColumn="0" w:oddVBand="0" w:evenVBand="0" w:oddHBand="1" w:evenHBand="0" w:firstRowFirstColumn="0" w:firstRowLastColumn="0" w:lastRowFirstColumn="0" w:lastRowLastColumn="0"/>
              <w:rPr>
                <w:moveTo w:id="442" w:author="Nallamothu, Brahmajee" w:date="2019-12-16T12:13:00Z"/>
                <w:rFonts w:ascii="Arial" w:eastAsia="Arial" w:hAnsi="Arial" w:cs="Arial"/>
                <w:b/>
                <w:color w:val="000000"/>
                <w:sz w:val="18"/>
                <w:szCs w:val="18"/>
              </w:rPr>
              <w:pPrChange w:id="443" w:author="Unknown" w:date="2019-12-16T12:13:00Z">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pPr>
              </w:pPrChange>
            </w:pPr>
            <w:moveTo w:id="444" w:author="Nallamothu, Brahmajee" w:date="2019-12-16T12:13:00Z">
              <w:r w:rsidRPr="007F0B0B">
                <w:rPr>
                  <w:rFonts w:ascii="Arial" w:eastAsia="Arial" w:hAnsi="Arial" w:cs="Arial"/>
                  <w:b/>
                  <w:color w:val="000000"/>
                  <w:sz w:val="18"/>
                  <w:szCs w:val="18"/>
                </w:rPr>
                <w:t>Methods</w:t>
              </w:r>
            </w:moveTo>
          </w:p>
        </w:tc>
        <w:tc>
          <w:tcPr>
            <w:tcW w:w="1980" w:type="dxa"/>
            <w:tcBorders>
              <w:top w:val="single" w:sz="8" w:space="0" w:color="000000"/>
            </w:tcBorders>
            <w:tcPrChange w:id="445" w:author="Nallamothu, Brahmajee" w:date="2019-12-16T12:13:00Z">
              <w:tcPr>
                <w:tcW w:w="3456" w:type="dxa"/>
                <w:gridSpan w:val="2"/>
                <w:tcBorders>
                  <w:top w:val="single" w:sz="8" w:space="0" w:color="000000"/>
                </w:tcBorders>
              </w:tcPr>
            </w:tcPrChange>
          </w:tcPr>
          <w:p w14:paraId="6597F205" w14:textId="77777777" w:rsidR="00201E89" w:rsidRPr="007F0B0B" w:rsidRDefault="00201E89" w:rsidP="00CD43AB">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rPr>
                <w:moveTo w:id="446" w:author="Nallamothu, Brahmajee" w:date="2019-12-16T12:13:00Z"/>
                <w:rFonts w:ascii="Arial" w:eastAsia="Arial" w:hAnsi="Arial" w:cs="Arial"/>
                <w:b/>
                <w:color w:val="000000"/>
                <w:sz w:val="18"/>
                <w:szCs w:val="18"/>
              </w:rPr>
            </w:pPr>
            <w:moveTo w:id="447" w:author="Nallamothu, Brahmajee" w:date="2019-12-16T12:13:00Z">
              <w:r w:rsidRPr="007F0B0B">
                <w:rPr>
                  <w:rFonts w:ascii="Arial" w:eastAsia="Arial" w:hAnsi="Arial" w:cs="Arial"/>
                  <w:b/>
                  <w:color w:val="000000"/>
                  <w:sz w:val="18"/>
                  <w:szCs w:val="18"/>
                </w:rPr>
                <w:t>Acute Myocardial Infarction</w:t>
              </w:r>
            </w:moveTo>
          </w:p>
        </w:tc>
        <w:tc>
          <w:tcPr>
            <w:tcW w:w="1980" w:type="dxa"/>
            <w:tcBorders>
              <w:top w:val="single" w:sz="8" w:space="0" w:color="000000"/>
            </w:tcBorders>
            <w:tcPrChange w:id="448" w:author="Nallamothu, Brahmajee" w:date="2019-12-16T12:13:00Z">
              <w:tcPr>
                <w:tcW w:w="3456" w:type="dxa"/>
                <w:gridSpan w:val="3"/>
                <w:tcBorders>
                  <w:top w:val="single" w:sz="8" w:space="0" w:color="000000"/>
                </w:tcBorders>
              </w:tcPr>
            </w:tcPrChange>
          </w:tcPr>
          <w:p w14:paraId="112C9B09" w14:textId="77777777" w:rsidR="00201E89" w:rsidRPr="007F0B0B" w:rsidRDefault="00201E89" w:rsidP="00CD43AB">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rPr>
                <w:moveTo w:id="449" w:author="Nallamothu, Brahmajee" w:date="2019-12-16T12:13:00Z"/>
                <w:rFonts w:ascii="Arial" w:eastAsia="Arial" w:hAnsi="Arial" w:cs="Arial"/>
                <w:b/>
                <w:color w:val="000000"/>
                <w:sz w:val="18"/>
                <w:szCs w:val="18"/>
              </w:rPr>
            </w:pPr>
            <w:moveTo w:id="450" w:author="Nallamothu, Brahmajee" w:date="2019-12-16T12:13:00Z">
              <w:r w:rsidRPr="007F0B0B">
                <w:rPr>
                  <w:rFonts w:ascii="Arial" w:eastAsia="Arial" w:hAnsi="Arial" w:cs="Arial"/>
                  <w:b/>
                  <w:color w:val="000000"/>
                  <w:sz w:val="18"/>
                  <w:szCs w:val="18"/>
                </w:rPr>
                <w:t>Heart Failure</w:t>
              </w:r>
            </w:moveTo>
          </w:p>
        </w:tc>
        <w:tc>
          <w:tcPr>
            <w:tcW w:w="1980" w:type="dxa"/>
            <w:tcBorders>
              <w:top w:val="single" w:sz="8" w:space="0" w:color="000000"/>
            </w:tcBorders>
            <w:tcPrChange w:id="451" w:author="Nallamothu, Brahmajee" w:date="2019-12-16T12:13:00Z">
              <w:tcPr>
                <w:tcW w:w="3456" w:type="dxa"/>
                <w:tcBorders>
                  <w:top w:val="single" w:sz="8" w:space="0" w:color="000000"/>
                </w:tcBorders>
              </w:tcPr>
            </w:tcPrChange>
          </w:tcPr>
          <w:p w14:paraId="77446D5A" w14:textId="77777777" w:rsidR="00201E89" w:rsidRPr="007F0B0B" w:rsidRDefault="00201E89" w:rsidP="00CD43AB">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rPr>
                <w:moveTo w:id="452" w:author="Nallamothu, Brahmajee" w:date="2019-12-16T12:13:00Z"/>
                <w:rFonts w:ascii="Arial" w:eastAsia="Arial" w:hAnsi="Arial" w:cs="Arial"/>
                <w:b/>
                <w:color w:val="000000"/>
                <w:sz w:val="18"/>
                <w:szCs w:val="18"/>
              </w:rPr>
            </w:pPr>
            <w:moveTo w:id="453" w:author="Nallamothu, Brahmajee" w:date="2019-12-16T12:13:00Z">
              <w:r w:rsidRPr="007F0B0B">
                <w:rPr>
                  <w:rFonts w:ascii="Arial" w:eastAsia="Arial" w:hAnsi="Arial" w:cs="Arial"/>
                  <w:b/>
                  <w:color w:val="000000"/>
                  <w:sz w:val="18"/>
                  <w:szCs w:val="18"/>
                </w:rPr>
                <w:t>Pneumonia</w:t>
              </w:r>
            </w:moveTo>
          </w:p>
        </w:tc>
      </w:tr>
      <w:moveToRangeEnd w:id="437"/>
      <w:tr w:rsidR="00201E89" w:rsidRPr="006F2CAB" w14:paraId="3CF36991" w14:textId="77777777" w:rsidTr="00D75E0F">
        <w:trPr>
          <w:trHeight w:val="560"/>
          <w:ins w:id="454" w:author="Nallamothu, Brahmajee" w:date="2019-12-16T12:13:00Z"/>
        </w:trPr>
        <w:tc>
          <w:tcPr>
            <w:tcW w:w="3330" w:type="dxa"/>
          </w:tcPr>
          <w:p w14:paraId="5B60CD38" w14:textId="77777777" w:rsidR="00201E89" w:rsidRPr="007F0B0B" w:rsidRDefault="00201E89" w:rsidP="00D75E0F">
            <w:pPr>
              <w:pBdr>
                <w:top w:val="nil"/>
                <w:left w:val="nil"/>
                <w:bottom w:val="nil"/>
                <w:right w:val="nil"/>
                <w:between w:val="nil"/>
              </w:pBdr>
              <w:spacing w:line="480" w:lineRule="auto"/>
              <w:jc w:val="left"/>
              <w:rPr>
                <w:ins w:id="455" w:author="Nallamothu, Brahmajee" w:date="2019-12-16T12:13:00Z"/>
                <w:rFonts w:ascii="Arial" w:eastAsia="Arial" w:hAnsi="Arial" w:cs="Arial"/>
                <w:color w:val="000000"/>
                <w:sz w:val="18"/>
                <w:szCs w:val="18"/>
              </w:rPr>
            </w:pPr>
            <w:ins w:id="456" w:author="Nallamothu, Brahmajee" w:date="2019-12-16T12:13:00Z">
              <w:r w:rsidRPr="00EA7BD5">
                <w:rPr>
                  <w:rFonts w:ascii="Arial" w:eastAsia="Arial" w:hAnsi="Arial" w:cs="Arial"/>
                  <w:color w:val="000000"/>
                  <w:sz w:val="18"/>
                  <w:szCs w:val="18"/>
                </w:rPr>
                <w:t>Hierarchical Logistic Regression</w:t>
              </w:r>
            </w:ins>
          </w:p>
        </w:tc>
        <w:tc>
          <w:tcPr>
            <w:tcW w:w="1980" w:type="dxa"/>
          </w:tcPr>
          <w:p w14:paraId="2BADBDDA" w14:textId="77777777" w:rsidR="00201E89" w:rsidRPr="007F0B0B" w:rsidRDefault="00201E89" w:rsidP="00CD43AB">
            <w:pPr>
              <w:pBdr>
                <w:top w:val="nil"/>
                <w:left w:val="nil"/>
                <w:bottom w:val="nil"/>
                <w:right w:val="nil"/>
                <w:between w:val="nil"/>
              </w:pBdr>
              <w:spacing w:line="480" w:lineRule="auto"/>
              <w:rPr>
                <w:ins w:id="457" w:author="Nallamothu, Brahmajee" w:date="2019-12-16T12:13:00Z"/>
                <w:rFonts w:ascii="Arial" w:eastAsia="Arial" w:hAnsi="Arial" w:cs="Arial"/>
                <w:color w:val="000000"/>
                <w:sz w:val="18"/>
                <w:szCs w:val="18"/>
                <w:highlight w:val="white"/>
              </w:rPr>
            </w:pPr>
            <w:ins w:id="458" w:author="Nallamothu, Brahmajee" w:date="2019-12-16T12:13:00Z">
              <w:r w:rsidRPr="007F0B0B">
                <w:rPr>
                  <w:rFonts w:ascii="Arial" w:eastAsia="Arial" w:hAnsi="Arial" w:cs="Arial"/>
                  <w:color w:val="000000"/>
                  <w:sz w:val="18"/>
                  <w:szCs w:val="18"/>
                </w:rPr>
                <w:t>0.639 (0.635, 0.642)</w:t>
              </w:r>
            </w:ins>
          </w:p>
        </w:tc>
        <w:tc>
          <w:tcPr>
            <w:tcW w:w="1980" w:type="dxa"/>
          </w:tcPr>
          <w:p w14:paraId="43592C3C" w14:textId="77777777" w:rsidR="00201E89" w:rsidRPr="007F0B0B" w:rsidRDefault="00201E89" w:rsidP="00CD43AB">
            <w:pPr>
              <w:pBdr>
                <w:top w:val="nil"/>
                <w:left w:val="nil"/>
                <w:bottom w:val="nil"/>
                <w:right w:val="nil"/>
                <w:between w:val="nil"/>
              </w:pBdr>
              <w:spacing w:line="480" w:lineRule="auto"/>
              <w:rPr>
                <w:ins w:id="459" w:author="Nallamothu, Brahmajee" w:date="2019-12-16T12:13:00Z"/>
                <w:rFonts w:ascii="Arial" w:eastAsia="Arial" w:hAnsi="Arial" w:cs="Arial"/>
                <w:color w:val="000000"/>
                <w:sz w:val="18"/>
                <w:szCs w:val="18"/>
              </w:rPr>
            </w:pPr>
            <w:ins w:id="460" w:author="Nallamothu, Brahmajee" w:date="2019-12-16T12:13:00Z">
              <w:r w:rsidRPr="007F0B0B">
                <w:rPr>
                  <w:rFonts w:ascii="Arial" w:eastAsia="Arial" w:hAnsi="Arial" w:cs="Arial"/>
                  <w:color w:val="000000"/>
                  <w:sz w:val="18"/>
                  <w:szCs w:val="18"/>
                </w:rPr>
                <w:t>0.580 (0.578, 0.583)</w:t>
              </w:r>
            </w:ins>
          </w:p>
        </w:tc>
        <w:tc>
          <w:tcPr>
            <w:tcW w:w="1980" w:type="dxa"/>
          </w:tcPr>
          <w:p w14:paraId="4F02E40B" w14:textId="77777777" w:rsidR="00201E89" w:rsidRPr="007F0B0B" w:rsidRDefault="00201E89" w:rsidP="00CD43AB">
            <w:pPr>
              <w:pBdr>
                <w:top w:val="nil"/>
                <w:left w:val="nil"/>
                <w:bottom w:val="nil"/>
                <w:right w:val="nil"/>
                <w:between w:val="nil"/>
              </w:pBdr>
              <w:spacing w:line="480" w:lineRule="auto"/>
              <w:rPr>
                <w:ins w:id="461" w:author="Nallamothu, Brahmajee" w:date="2019-12-16T12:13:00Z"/>
                <w:rFonts w:ascii="Arial" w:eastAsia="Arial" w:hAnsi="Arial" w:cs="Arial"/>
                <w:color w:val="000000"/>
                <w:sz w:val="18"/>
                <w:szCs w:val="18"/>
              </w:rPr>
            </w:pPr>
            <w:ins w:id="462" w:author="Nallamothu, Brahmajee" w:date="2019-12-16T12:13:00Z">
              <w:r w:rsidRPr="007F0B0B">
                <w:rPr>
                  <w:rFonts w:ascii="Arial" w:eastAsia="Arial" w:hAnsi="Arial" w:cs="Arial"/>
                  <w:color w:val="000000"/>
                  <w:sz w:val="18"/>
                  <w:szCs w:val="18"/>
                </w:rPr>
                <w:t>0.605 (0.601, 0.609)</w:t>
              </w:r>
            </w:ins>
          </w:p>
        </w:tc>
      </w:tr>
      <w:tr w:rsidR="00201E89" w:rsidRPr="006F2CAB" w14:paraId="518344CE" w14:textId="77777777" w:rsidTr="00D75E0F">
        <w:trPr>
          <w:cnfStyle w:val="000000100000" w:firstRow="0" w:lastRow="0" w:firstColumn="0" w:lastColumn="0" w:oddVBand="0" w:evenVBand="0" w:oddHBand="1" w:evenHBand="0" w:firstRowFirstColumn="0" w:firstRowLastColumn="0" w:lastRowFirstColumn="0" w:lastRowLastColumn="0"/>
          <w:trHeight w:val="560"/>
          <w:ins w:id="463" w:author="Nallamothu, Brahmajee" w:date="2019-12-16T12:13:00Z"/>
        </w:trPr>
        <w:tc>
          <w:tcPr>
            <w:tcW w:w="3330" w:type="dxa"/>
            <w:vAlign w:val="top"/>
          </w:tcPr>
          <w:p w14:paraId="6125A4E8" w14:textId="77777777" w:rsidR="00201E89" w:rsidRPr="00EA7BD5" w:rsidRDefault="00201E89" w:rsidP="00D75E0F">
            <w:pPr>
              <w:pBdr>
                <w:top w:val="nil"/>
                <w:left w:val="nil"/>
                <w:bottom w:val="nil"/>
                <w:right w:val="nil"/>
                <w:between w:val="nil"/>
              </w:pBdr>
              <w:spacing w:line="480" w:lineRule="auto"/>
              <w:jc w:val="left"/>
              <w:rPr>
                <w:ins w:id="464" w:author="Nallamothu, Brahmajee" w:date="2019-12-16T12:13:00Z"/>
                <w:rFonts w:ascii="Arial" w:eastAsia="Arial" w:hAnsi="Arial" w:cs="Arial"/>
                <w:color w:val="000000"/>
                <w:sz w:val="18"/>
                <w:szCs w:val="18"/>
              </w:rPr>
            </w:pPr>
            <w:ins w:id="465" w:author="Nallamothu, Brahmajee" w:date="2019-12-16T12:13:00Z">
              <w:r>
                <w:rPr>
                  <w:rFonts w:ascii="Arial" w:eastAsia="Arial" w:hAnsi="Arial" w:cs="Arial"/>
                  <w:color w:val="000000"/>
                  <w:sz w:val="18"/>
                  <w:szCs w:val="18"/>
                </w:rPr>
                <w:t>XGBoost</w:t>
              </w:r>
            </w:ins>
          </w:p>
        </w:tc>
        <w:tc>
          <w:tcPr>
            <w:tcW w:w="1980" w:type="dxa"/>
          </w:tcPr>
          <w:p w14:paraId="7C345230" w14:textId="77777777" w:rsidR="00201E89" w:rsidRPr="007F0B0B" w:rsidRDefault="00201E89" w:rsidP="00CD43AB">
            <w:pPr>
              <w:pBdr>
                <w:top w:val="nil"/>
                <w:left w:val="nil"/>
                <w:bottom w:val="nil"/>
                <w:right w:val="nil"/>
                <w:between w:val="nil"/>
              </w:pBdr>
              <w:spacing w:line="480" w:lineRule="auto"/>
              <w:rPr>
                <w:ins w:id="466" w:author="Nallamothu, Brahmajee" w:date="2019-12-16T12:13:00Z"/>
                <w:rFonts w:ascii="Arial" w:eastAsia="Arial" w:hAnsi="Arial" w:cs="Arial"/>
                <w:color w:val="000000"/>
                <w:sz w:val="18"/>
                <w:szCs w:val="18"/>
              </w:rPr>
            </w:pPr>
            <w:ins w:id="467" w:author="Nallamothu, Brahmajee" w:date="2019-12-16T12:13:00Z">
              <w:r>
                <w:rPr>
                  <w:rFonts w:ascii="Arial" w:eastAsia="Arial" w:hAnsi="Arial" w:cs="Arial"/>
                  <w:color w:val="000000"/>
                  <w:sz w:val="18"/>
                  <w:szCs w:val="18"/>
                </w:rPr>
                <w:t>0.666 (0.664</w:t>
              </w:r>
              <w:r w:rsidRPr="00DA3687">
                <w:rPr>
                  <w:rFonts w:ascii="Arial" w:eastAsia="Arial" w:hAnsi="Arial" w:cs="Arial"/>
                  <w:color w:val="000000"/>
                  <w:sz w:val="18"/>
                  <w:szCs w:val="18"/>
                </w:rPr>
                <w:t>, 0.668)</w:t>
              </w:r>
            </w:ins>
          </w:p>
        </w:tc>
        <w:tc>
          <w:tcPr>
            <w:tcW w:w="1980" w:type="dxa"/>
          </w:tcPr>
          <w:p w14:paraId="7E41E994" w14:textId="77777777" w:rsidR="00201E89" w:rsidRPr="007F0B0B" w:rsidRDefault="00201E89" w:rsidP="00CD43AB">
            <w:pPr>
              <w:pBdr>
                <w:top w:val="nil"/>
                <w:left w:val="nil"/>
                <w:bottom w:val="nil"/>
                <w:right w:val="nil"/>
                <w:between w:val="nil"/>
              </w:pBdr>
              <w:spacing w:line="480" w:lineRule="auto"/>
              <w:rPr>
                <w:ins w:id="468" w:author="Nallamothu, Brahmajee" w:date="2019-12-16T12:13:00Z"/>
                <w:rFonts w:ascii="Arial" w:eastAsia="Arial" w:hAnsi="Arial" w:cs="Arial"/>
                <w:color w:val="000000"/>
                <w:sz w:val="18"/>
                <w:szCs w:val="18"/>
              </w:rPr>
            </w:pPr>
            <w:ins w:id="469" w:author="Nallamothu, Brahmajee" w:date="2019-12-16T12:13:00Z">
              <w:r w:rsidRPr="00DA3687">
                <w:rPr>
                  <w:rFonts w:ascii="Arial" w:eastAsia="Arial" w:hAnsi="Arial" w:cs="Arial"/>
                  <w:color w:val="000000"/>
                  <w:sz w:val="18"/>
                  <w:szCs w:val="18"/>
                </w:rPr>
                <w:t>0.602 (0.599, 0.605)</w:t>
              </w:r>
            </w:ins>
          </w:p>
        </w:tc>
        <w:tc>
          <w:tcPr>
            <w:tcW w:w="1980" w:type="dxa"/>
          </w:tcPr>
          <w:p w14:paraId="41AAD391" w14:textId="77777777" w:rsidR="00201E89" w:rsidRPr="007F0B0B" w:rsidRDefault="00201E89" w:rsidP="00CD43AB">
            <w:pPr>
              <w:pBdr>
                <w:top w:val="nil"/>
                <w:left w:val="nil"/>
                <w:bottom w:val="nil"/>
                <w:right w:val="nil"/>
                <w:between w:val="nil"/>
              </w:pBdr>
              <w:spacing w:line="480" w:lineRule="auto"/>
              <w:rPr>
                <w:ins w:id="470" w:author="Nallamothu, Brahmajee" w:date="2019-12-16T12:13:00Z"/>
                <w:rFonts w:ascii="Arial" w:eastAsia="Arial" w:hAnsi="Arial" w:cs="Arial"/>
                <w:color w:val="000000"/>
                <w:sz w:val="18"/>
                <w:szCs w:val="18"/>
              </w:rPr>
            </w:pPr>
            <w:ins w:id="471" w:author="Nallamothu, Brahmajee" w:date="2019-12-16T12:13:00Z">
              <w:r w:rsidRPr="00DA3687">
                <w:rPr>
                  <w:rFonts w:ascii="Arial" w:eastAsia="Arial" w:hAnsi="Arial" w:cs="Arial"/>
                  <w:color w:val="000000"/>
                  <w:sz w:val="18"/>
                  <w:szCs w:val="18"/>
                </w:rPr>
                <w:t>0.635 (0.632, 0.638)</w:t>
              </w:r>
            </w:ins>
          </w:p>
        </w:tc>
      </w:tr>
      <w:tr w:rsidR="00201E89" w:rsidRPr="006F2CAB" w14:paraId="3CCF669B" w14:textId="77777777" w:rsidTr="00D75E0F">
        <w:trPr>
          <w:trHeight w:val="560"/>
          <w:ins w:id="472" w:author="Nallamothu, Brahmajee" w:date="2019-12-16T12:13:00Z"/>
        </w:trPr>
        <w:tc>
          <w:tcPr>
            <w:tcW w:w="3330" w:type="dxa"/>
          </w:tcPr>
          <w:p w14:paraId="33F37897" w14:textId="77777777" w:rsidR="00201E89" w:rsidRPr="007F0B0B" w:rsidRDefault="00201E89" w:rsidP="00D75E0F">
            <w:pPr>
              <w:pBdr>
                <w:top w:val="nil"/>
                <w:left w:val="nil"/>
                <w:bottom w:val="nil"/>
                <w:right w:val="nil"/>
                <w:between w:val="nil"/>
              </w:pBdr>
              <w:spacing w:line="480" w:lineRule="auto"/>
              <w:jc w:val="left"/>
              <w:rPr>
                <w:ins w:id="473" w:author="Nallamothu, Brahmajee" w:date="2019-12-16T12:13:00Z"/>
                <w:rFonts w:ascii="Arial" w:eastAsia="Arial" w:hAnsi="Arial" w:cs="Arial"/>
                <w:color w:val="000000"/>
                <w:sz w:val="18"/>
                <w:szCs w:val="18"/>
              </w:rPr>
            </w:pPr>
            <w:ins w:id="474" w:author="Nallamothu, Brahmajee" w:date="2019-12-16T12:13:00Z">
              <w:r w:rsidRPr="00EA7BD5">
                <w:rPr>
                  <w:rFonts w:ascii="Arial" w:eastAsia="Arial" w:hAnsi="Arial" w:cs="Arial"/>
                  <w:color w:val="000000"/>
                  <w:sz w:val="18"/>
                  <w:szCs w:val="18"/>
                </w:rPr>
                <w:t>Feed-Forward Neural Networks</w:t>
              </w:r>
            </w:ins>
          </w:p>
        </w:tc>
        <w:tc>
          <w:tcPr>
            <w:tcW w:w="1980" w:type="dxa"/>
          </w:tcPr>
          <w:p w14:paraId="1E6605F6" w14:textId="77777777" w:rsidR="00201E89" w:rsidRPr="007F0B0B" w:rsidRDefault="00201E89" w:rsidP="00CD43AB">
            <w:pPr>
              <w:pBdr>
                <w:top w:val="nil"/>
                <w:left w:val="nil"/>
                <w:bottom w:val="nil"/>
                <w:right w:val="nil"/>
                <w:between w:val="nil"/>
              </w:pBdr>
              <w:spacing w:line="480" w:lineRule="auto"/>
              <w:rPr>
                <w:ins w:id="475" w:author="Nallamothu, Brahmajee" w:date="2019-12-16T12:13:00Z"/>
                <w:rFonts w:ascii="Arial" w:eastAsia="Arial" w:hAnsi="Arial" w:cs="Arial"/>
                <w:color w:val="000000"/>
                <w:sz w:val="18"/>
                <w:szCs w:val="18"/>
                <w:highlight w:val="white"/>
              </w:rPr>
            </w:pPr>
            <w:ins w:id="476" w:author="Nallamothu, Brahmajee" w:date="2019-12-16T12:13:00Z">
              <w:r w:rsidRPr="007F0B0B">
                <w:rPr>
                  <w:rFonts w:ascii="Arial" w:eastAsia="Arial" w:hAnsi="Arial" w:cs="Arial"/>
                  <w:color w:val="000000"/>
                  <w:sz w:val="18"/>
                  <w:szCs w:val="18"/>
                </w:rPr>
                <w:t>0.667 (0.664, 0.670)</w:t>
              </w:r>
            </w:ins>
          </w:p>
        </w:tc>
        <w:tc>
          <w:tcPr>
            <w:tcW w:w="1980" w:type="dxa"/>
          </w:tcPr>
          <w:p w14:paraId="4AFF5E52" w14:textId="77777777" w:rsidR="00201E89" w:rsidRPr="007F0B0B" w:rsidRDefault="00201E89" w:rsidP="00CD43AB">
            <w:pPr>
              <w:pBdr>
                <w:top w:val="nil"/>
                <w:left w:val="nil"/>
                <w:bottom w:val="nil"/>
                <w:right w:val="nil"/>
                <w:between w:val="nil"/>
              </w:pBdr>
              <w:spacing w:line="480" w:lineRule="auto"/>
              <w:rPr>
                <w:ins w:id="477" w:author="Nallamothu, Brahmajee" w:date="2019-12-16T12:13:00Z"/>
                <w:rFonts w:ascii="Arial" w:eastAsia="Arial" w:hAnsi="Arial" w:cs="Arial"/>
                <w:color w:val="000000"/>
                <w:sz w:val="18"/>
                <w:szCs w:val="18"/>
                <w:highlight w:val="white"/>
              </w:rPr>
            </w:pPr>
            <w:ins w:id="478" w:author="Nallamothu, Brahmajee" w:date="2019-12-16T12:13:00Z">
              <w:r w:rsidRPr="007F0B0B">
                <w:rPr>
                  <w:rFonts w:ascii="Arial" w:eastAsia="Arial" w:hAnsi="Arial" w:cs="Arial"/>
                  <w:color w:val="000000"/>
                  <w:sz w:val="18"/>
                  <w:szCs w:val="18"/>
                </w:rPr>
                <w:t>0.604 (0.602, 0.606)</w:t>
              </w:r>
            </w:ins>
          </w:p>
        </w:tc>
        <w:tc>
          <w:tcPr>
            <w:tcW w:w="1980" w:type="dxa"/>
          </w:tcPr>
          <w:p w14:paraId="41D25338" w14:textId="77777777" w:rsidR="00201E89" w:rsidRPr="007F0B0B" w:rsidRDefault="00201E89" w:rsidP="00CD43AB">
            <w:pPr>
              <w:pBdr>
                <w:top w:val="nil"/>
                <w:left w:val="nil"/>
                <w:bottom w:val="nil"/>
                <w:right w:val="nil"/>
                <w:between w:val="nil"/>
              </w:pBdr>
              <w:spacing w:line="480" w:lineRule="auto"/>
              <w:rPr>
                <w:ins w:id="479" w:author="Nallamothu, Brahmajee" w:date="2019-12-16T12:13:00Z"/>
                <w:rFonts w:ascii="Arial" w:eastAsia="Arial" w:hAnsi="Arial" w:cs="Arial"/>
                <w:color w:val="000000"/>
                <w:sz w:val="18"/>
                <w:szCs w:val="18"/>
                <w:highlight w:val="white"/>
              </w:rPr>
            </w:pPr>
            <w:ins w:id="480" w:author="Nallamothu, Brahmajee" w:date="2019-12-16T12:13:00Z">
              <w:r w:rsidRPr="007F0B0B">
                <w:rPr>
                  <w:rFonts w:ascii="Arial" w:eastAsia="Arial" w:hAnsi="Arial" w:cs="Arial"/>
                  <w:color w:val="000000"/>
                  <w:sz w:val="18"/>
                  <w:szCs w:val="18"/>
                </w:rPr>
                <w:t>0.639 (0.636, 0.641)</w:t>
              </w:r>
            </w:ins>
          </w:p>
        </w:tc>
      </w:tr>
      <w:tr w:rsidR="00201E89" w:rsidRPr="006F2CAB" w14:paraId="0C341CBE" w14:textId="77777777" w:rsidTr="00D75E0F">
        <w:trPr>
          <w:cnfStyle w:val="000000100000" w:firstRow="0" w:lastRow="0" w:firstColumn="0" w:lastColumn="0" w:oddVBand="0" w:evenVBand="0" w:oddHBand="1" w:evenHBand="0" w:firstRowFirstColumn="0" w:firstRowLastColumn="0" w:lastRowFirstColumn="0" w:lastRowLastColumn="0"/>
          <w:trHeight w:val="560"/>
          <w:ins w:id="481" w:author="Nallamothu, Brahmajee" w:date="2019-12-16T12:13:00Z"/>
        </w:trPr>
        <w:tc>
          <w:tcPr>
            <w:tcW w:w="3330" w:type="dxa"/>
          </w:tcPr>
          <w:p w14:paraId="7BA02B49" w14:textId="77777777" w:rsidR="00201E89" w:rsidRPr="007F0B0B" w:rsidRDefault="00201E89" w:rsidP="00D75E0F">
            <w:pPr>
              <w:pBdr>
                <w:top w:val="nil"/>
                <w:left w:val="nil"/>
                <w:bottom w:val="nil"/>
                <w:right w:val="nil"/>
                <w:between w:val="nil"/>
              </w:pBdr>
              <w:spacing w:line="480" w:lineRule="auto"/>
              <w:jc w:val="left"/>
              <w:rPr>
                <w:ins w:id="482" w:author="Nallamothu, Brahmajee" w:date="2019-12-16T12:13:00Z"/>
                <w:rFonts w:ascii="Arial" w:eastAsia="Arial" w:hAnsi="Arial" w:cs="Arial"/>
                <w:color w:val="000000"/>
                <w:sz w:val="18"/>
                <w:szCs w:val="18"/>
              </w:rPr>
            </w:pPr>
            <w:ins w:id="483" w:author="Nallamothu, Brahmajee" w:date="2019-12-16T12:13:00Z">
              <w:r>
                <w:rPr>
                  <w:rFonts w:ascii="Arial" w:eastAsia="Arial" w:hAnsi="Arial" w:cs="Arial"/>
                  <w:color w:val="000000"/>
                  <w:sz w:val="18"/>
                  <w:szCs w:val="18"/>
                </w:rPr>
                <w:t>Medical Code Embedding</w:t>
              </w:r>
              <w:r w:rsidRPr="00EA7BD5">
                <w:rPr>
                  <w:rFonts w:ascii="Arial" w:eastAsia="Arial" w:hAnsi="Arial" w:cs="Arial"/>
                  <w:color w:val="000000"/>
                  <w:sz w:val="18"/>
                  <w:szCs w:val="18"/>
                </w:rPr>
                <w:t xml:space="preserve"> Deep Set Architecture</w:t>
              </w:r>
            </w:ins>
          </w:p>
        </w:tc>
        <w:tc>
          <w:tcPr>
            <w:tcW w:w="1980" w:type="dxa"/>
          </w:tcPr>
          <w:p w14:paraId="4AA98DB3" w14:textId="77777777" w:rsidR="00201E89" w:rsidRPr="007F0B0B" w:rsidRDefault="00201E89" w:rsidP="00CD43AB">
            <w:pPr>
              <w:pBdr>
                <w:top w:val="nil"/>
                <w:left w:val="nil"/>
                <w:bottom w:val="nil"/>
                <w:right w:val="nil"/>
                <w:between w:val="nil"/>
              </w:pBdr>
              <w:spacing w:line="480" w:lineRule="auto"/>
              <w:rPr>
                <w:ins w:id="484" w:author="Nallamothu, Brahmajee" w:date="2019-12-16T12:13:00Z"/>
                <w:rFonts w:ascii="Arial" w:eastAsia="Arial" w:hAnsi="Arial" w:cs="Arial"/>
                <w:color w:val="000000"/>
                <w:sz w:val="18"/>
                <w:szCs w:val="18"/>
                <w:highlight w:val="white"/>
              </w:rPr>
            </w:pPr>
            <w:ins w:id="485" w:author="Nallamothu, Brahmajee" w:date="2019-12-16T12:13:00Z">
              <w:r w:rsidRPr="007F0B0B">
                <w:rPr>
                  <w:rFonts w:ascii="Arial" w:eastAsia="Arial" w:hAnsi="Arial" w:cs="Arial"/>
                  <w:color w:val="000000"/>
                  <w:sz w:val="18"/>
                  <w:szCs w:val="18"/>
                </w:rPr>
                <w:t>0.683 (0.680, 0.686)</w:t>
              </w:r>
            </w:ins>
          </w:p>
        </w:tc>
        <w:tc>
          <w:tcPr>
            <w:tcW w:w="1980" w:type="dxa"/>
          </w:tcPr>
          <w:p w14:paraId="65ADE15E" w14:textId="77777777" w:rsidR="00201E89" w:rsidRPr="007F0B0B" w:rsidRDefault="00201E89" w:rsidP="00CD43AB">
            <w:pPr>
              <w:pBdr>
                <w:top w:val="nil"/>
                <w:left w:val="nil"/>
                <w:bottom w:val="nil"/>
                <w:right w:val="nil"/>
                <w:between w:val="nil"/>
              </w:pBdr>
              <w:spacing w:line="480" w:lineRule="auto"/>
              <w:rPr>
                <w:ins w:id="486" w:author="Nallamothu, Brahmajee" w:date="2019-12-16T12:13:00Z"/>
                <w:rFonts w:ascii="Arial" w:eastAsia="Arial" w:hAnsi="Arial" w:cs="Arial"/>
                <w:color w:val="000000"/>
                <w:sz w:val="18"/>
                <w:szCs w:val="18"/>
                <w:highlight w:val="white"/>
              </w:rPr>
            </w:pPr>
            <w:ins w:id="487" w:author="Nallamothu, Brahmajee" w:date="2019-12-16T12:13:00Z">
              <w:r w:rsidRPr="007F0B0B">
                <w:rPr>
                  <w:rFonts w:ascii="Arial" w:eastAsia="Arial" w:hAnsi="Arial" w:cs="Arial"/>
                  <w:color w:val="000000"/>
                  <w:sz w:val="18"/>
                  <w:szCs w:val="18"/>
                </w:rPr>
                <w:t>0.618 (0.616, 0.621)</w:t>
              </w:r>
            </w:ins>
          </w:p>
        </w:tc>
        <w:tc>
          <w:tcPr>
            <w:tcW w:w="1980" w:type="dxa"/>
          </w:tcPr>
          <w:p w14:paraId="5AABCF14" w14:textId="77777777" w:rsidR="00201E89" w:rsidRPr="007F0B0B" w:rsidRDefault="00201E89" w:rsidP="00CD43AB">
            <w:pPr>
              <w:pBdr>
                <w:top w:val="nil"/>
                <w:left w:val="nil"/>
                <w:bottom w:val="nil"/>
                <w:right w:val="nil"/>
                <w:between w:val="nil"/>
              </w:pBdr>
              <w:spacing w:line="480" w:lineRule="auto"/>
              <w:rPr>
                <w:ins w:id="488" w:author="Nallamothu, Brahmajee" w:date="2019-12-16T12:13:00Z"/>
                <w:rFonts w:ascii="Arial" w:eastAsia="Arial" w:hAnsi="Arial" w:cs="Arial"/>
                <w:color w:val="000000"/>
                <w:sz w:val="18"/>
                <w:szCs w:val="18"/>
                <w:highlight w:val="white"/>
              </w:rPr>
            </w:pPr>
            <w:ins w:id="489" w:author="Nallamothu, Brahmajee" w:date="2019-12-16T12:13:00Z">
              <w:r w:rsidRPr="007F0B0B">
                <w:rPr>
                  <w:rFonts w:ascii="Arial" w:eastAsia="Arial" w:hAnsi="Arial" w:cs="Arial"/>
                  <w:color w:val="000000"/>
                  <w:sz w:val="18"/>
                  <w:szCs w:val="18"/>
                </w:rPr>
                <w:t>0.656 (0.653, 0.658)</w:t>
              </w:r>
            </w:ins>
          </w:p>
        </w:tc>
      </w:tr>
    </w:tbl>
    <w:p w14:paraId="44551EDE" w14:textId="04216A04" w:rsidR="00314CFA" w:rsidRPr="00D75E0F" w:rsidRDefault="00FD61A4" w:rsidP="00D75E0F">
      <w:pPr>
        <w:pStyle w:val="normalJAMA"/>
        <w:spacing w:line="240" w:lineRule="auto"/>
        <w:ind w:left="720"/>
        <w:rPr>
          <w:ins w:id="490" w:author="Nallamothu, Brahmajee" w:date="2019-12-16T12:13:00Z"/>
          <w:rFonts w:eastAsia="Arial"/>
          <w:lang w:val="en-GB" w:eastAsia="zh-CN"/>
        </w:rPr>
      </w:pPr>
      <w:ins w:id="491" w:author="Nallamothu, Brahmajee" w:date="2019-12-16T12:13:00Z">
        <w:r w:rsidRPr="00D75E0F">
          <w:rPr>
            <w:rFonts w:eastAsia="Arial"/>
            <w:lang w:val="en-GB" w:eastAsia="zh-CN"/>
          </w:rPr>
          <w:t>The prediction accuracy was assessed by the area under the curve for Receiver Operating Characteristic (AUC) on the three cohorts. We compared the four models: the hierarchical logistic regression, XGBoost, the feed-forward neural networks, and the medical code embedding Deep Set architecture model.</w:t>
        </w:r>
      </w:ins>
    </w:p>
    <w:p w14:paraId="4DB39B55" w14:textId="77777777" w:rsidR="00BB20CD" w:rsidRPr="00A1587F" w:rsidRDefault="00BB20CD">
      <w:pPr>
        <w:pStyle w:val="normalJAMA"/>
        <w:ind w:firstLine="720"/>
        <w:pPrChange w:id="492" w:author="Nallamothu, Brahmajee" w:date="2019-12-16T12:13:00Z">
          <w:pPr>
            <w:spacing w:line="360" w:lineRule="auto"/>
          </w:pPr>
        </w:pPrChange>
      </w:pPr>
    </w:p>
    <w:p w14:paraId="7E5ADB60" w14:textId="77777777" w:rsidR="00BB20CD" w:rsidRPr="00BB20CD" w:rsidRDefault="00BB20CD">
      <w:pPr>
        <w:pStyle w:val="Heading2"/>
        <w:pPrChange w:id="493" w:author="Nallamothu, Brahmajee" w:date="2019-12-16T12:13:00Z">
          <w:pPr>
            <w:pStyle w:val="headingJAMA"/>
          </w:pPr>
        </w:pPrChange>
      </w:pPr>
      <w:r w:rsidRPr="00BB20CD">
        <w:lastRenderedPageBreak/>
        <w:t>Risk-Standardized Hospital Readmission Rates</w:t>
      </w:r>
    </w:p>
    <w:p w14:paraId="52639DEF" w14:textId="1A6E874D" w:rsidR="00BD594A" w:rsidRDefault="00BB20CD">
      <w:pPr>
        <w:pStyle w:val="normalJAMA"/>
        <w:ind w:firstLine="720"/>
        <w:rPr>
          <w:rPrChange w:id="494" w:author="Nallamothu, Brahmajee" w:date="2019-12-16T12:13:00Z">
            <w:rPr>
              <w:b/>
            </w:rPr>
          </w:rPrChange>
        </w:rPr>
        <w:pPrChange w:id="495" w:author="Nallamothu, Brahmajee" w:date="2019-12-16T12:13:00Z">
          <w:pPr>
            <w:pStyle w:val="normalJAMA"/>
          </w:pPr>
        </w:pPrChange>
      </w:pPr>
      <w:r w:rsidRPr="00BB20CD">
        <w:t xml:space="preserve">Given its overall higher performance, we compared risk-standardized hospital readmission rates calculated from the </w:t>
      </w:r>
      <w:r w:rsidR="00CF4796">
        <w:t>medical code</w:t>
      </w:r>
      <w:r w:rsidR="00CF4796" w:rsidRPr="00BB20CD">
        <w:t xml:space="preserve"> </w:t>
      </w:r>
      <w:r w:rsidRPr="00BB20CD">
        <w:t xml:space="preserve">embedding deep set architecture model </w:t>
      </w:r>
      <w:r w:rsidR="00493FB2" w:rsidRPr="00493FB2">
        <w:t xml:space="preserve">with those calculated </w:t>
      </w:r>
      <w:del w:id="496" w:author="Microsoft Office User" w:date="2020-02-01T10:06:00Z">
        <w:r w:rsidR="00493FB2" w:rsidRPr="00493FB2" w:rsidDel="002B5657">
          <w:delText xml:space="preserve">from </w:delText>
        </w:r>
      </w:del>
      <w:ins w:id="497" w:author="Nallamothu, Brahmajee" w:date="2019-12-16T12:13:00Z">
        <w:r w:rsidR="00BD46BF">
          <w:t>using</w:t>
        </w:r>
        <w:r w:rsidRPr="00BB20CD">
          <w:t xml:space="preserve"> </w:t>
        </w:r>
      </w:ins>
      <w:r w:rsidRPr="00BB20CD">
        <w:t>the hierarchical logistic regression model</w:t>
      </w:r>
      <w:r w:rsidR="00493FB2">
        <w:t>. T</w:t>
      </w:r>
      <w:r w:rsidRPr="00BB20CD">
        <w:t xml:space="preserve">he histograms and summaries of these results are shown in </w:t>
      </w:r>
      <w:ins w:id="498" w:author="Nallamothu, Brahmajee" w:date="2019-12-16T12:13:00Z">
        <w:r w:rsidR="00B171F0">
          <w:t>(</w:t>
        </w:r>
      </w:ins>
      <w:r w:rsidRPr="00BB20CD">
        <w:t>Fig</w:t>
      </w:r>
      <w:r w:rsidR="00F117E0">
        <w:t>ure</w:t>
      </w:r>
      <w:r w:rsidRPr="00BB20CD">
        <w:t xml:space="preserve"> 1</w:t>
      </w:r>
      <w:del w:id="499" w:author="Nallamothu, Brahmajee" w:date="2019-12-16T12:13:00Z">
        <w:r w:rsidRPr="00BB20CD">
          <w:delText>.</w:delText>
        </w:r>
      </w:del>
      <w:ins w:id="500" w:author="Nallamothu, Brahmajee" w:date="2019-12-16T12:13:00Z">
        <w:r w:rsidR="00B171F0">
          <w:t>)</w:t>
        </w:r>
        <w:r w:rsidRPr="00BB20CD">
          <w:t>.</w:t>
        </w:r>
      </w:ins>
      <w:r w:rsidRPr="00BB20CD">
        <w:t xml:space="preserve"> Distributions of the risk-standardized hospital readmission rates from the two models were similar with just a modest shift downward in the mean for the </w:t>
      </w:r>
      <w:r w:rsidR="00CF4796">
        <w:t>medical code</w:t>
      </w:r>
      <w:r w:rsidR="00CF4796" w:rsidRPr="00BB20CD">
        <w:t xml:space="preserve"> </w:t>
      </w:r>
      <w:r w:rsidRPr="00BB20CD">
        <w:t xml:space="preserve">embedding deep </w:t>
      </w:r>
      <w:r w:rsidR="00CF4796">
        <w:t>set architecture</w:t>
      </w:r>
      <w:r w:rsidR="00CF4796" w:rsidRPr="00BB20CD">
        <w:t xml:space="preserve"> </w:t>
      </w:r>
      <w:r w:rsidRPr="00BB20CD">
        <w:t xml:space="preserve">model. </w:t>
      </w:r>
      <w:r w:rsidR="00CB41C4">
        <w:t>W</w:t>
      </w:r>
      <w:r w:rsidRPr="00BB20CD">
        <w:t xml:space="preserve">e observed substantial differences in terms of rankings of individual hospitals between the two models. For both models, we divided the hospitals into three groups based on quintiles of predicted risk-standardized hospital readmission rates: top 20%, middle 60% and bottom 20%. For AMI, the </w:t>
      </w:r>
      <w:r w:rsidR="00CF4796">
        <w:t>medical code</w:t>
      </w:r>
      <w:r w:rsidR="00CF4796" w:rsidRPr="00BB20CD">
        <w:t xml:space="preserve"> </w:t>
      </w:r>
      <w:r w:rsidRPr="00BB20CD">
        <w:t>embedding deep set architecture model classified 72 (6.4%) hospitals in the middle 60% that the hierarchical model classified in the top 20% and classified 37 (3.3%) hospitals in the middle 60% that the hierarchical model classified in the bottom 20%. Results were similar for the HF and PNA cohorts (Table 3).</w:t>
      </w:r>
      <w:ins w:id="501" w:author="Nallamothu, Brahmajee" w:date="2019-12-16T12:13:00Z">
        <w:r w:rsidR="000A12C6">
          <w:t xml:space="preserve"> Given </w:t>
        </w:r>
        <w:r w:rsidR="009557DB">
          <w:t>the</w:t>
        </w:r>
        <w:r w:rsidR="000A12C6">
          <w:t xml:space="preserve"> differences</w:t>
        </w:r>
        <w:r w:rsidR="0077306B">
          <w:t xml:space="preserve"> in</w:t>
        </w:r>
        <w:r w:rsidR="008C65A0">
          <w:t xml:space="preserve"> </w:t>
        </w:r>
        <w:r w:rsidR="006D3B7A">
          <w:t>risk-standardization</w:t>
        </w:r>
        <w:r w:rsidR="000136C3">
          <w:t xml:space="preserve"> it is worth investigating </w:t>
        </w:r>
        <w:r w:rsidR="003F6329">
          <w:t xml:space="preserve">whether </w:t>
        </w:r>
        <w:r w:rsidR="00F63EAC">
          <w:t>traditional</w:t>
        </w:r>
        <w:r w:rsidR="0085487D">
          <w:t xml:space="preserve"> approaches </w:t>
        </w:r>
        <w:r w:rsidR="00195863">
          <w:t xml:space="preserve">(like logistic regression) are the best </w:t>
        </w:r>
        <w:r w:rsidR="00B55388">
          <w:t>models</w:t>
        </w:r>
        <w:r w:rsidR="00C57157">
          <w:t xml:space="preserve"> </w:t>
        </w:r>
        <w:r w:rsidR="00EA7D95">
          <w:t xml:space="preserve">on which </w:t>
        </w:r>
        <w:r w:rsidR="00C57157">
          <w:t xml:space="preserve">to base </w:t>
        </w:r>
        <w:r w:rsidR="00F865B7">
          <w:t>risk-standardization scores</w:t>
        </w:r>
        <w:r w:rsidR="00273D18">
          <w:t>.</w:t>
        </w:r>
        <w:r w:rsidR="0018313D">
          <w:t xml:space="preserve"> </w:t>
        </w:r>
      </w:ins>
    </w:p>
    <w:p w14:paraId="73EEDC2A" w14:textId="77777777" w:rsidR="00B9110D" w:rsidRDefault="00B9110D">
      <w:pPr>
        <w:pStyle w:val="normalJAMA"/>
        <w:rPr>
          <w:rPrChange w:id="502" w:author="Nallamothu, Brahmajee" w:date="2019-12-16T12:13:00Z">
            <w:rPr>
              <w:rFonts w:ascii="Arial" w:hAnsi="Arial"/>
              <w:b/>
              <w:sz w:val="22"/>
            </w:rPr>
          </w:rPrChange>
        </w:rPr>
        <w:pPrChange w:id="503" w:author="Nallamothu, Brahmajee" w:date="2019-12-16T12:13:00Z">
          <w:pPr>
            <w:spacing w:line="360" w:lineRule="auto"/>
            <w:outlineLvl w:val="0"/>
          </w:pPr>
        </w:pPrChange>
      </w:pPr>
    </w:p>
    <w:p w14:paraId="1588F095" w14:textId="300F971F" w:rsidR="00EF2CD5" w:rsidRDefault="00680290" w:rsidP="00EF2CD5">
      <w:pPr>
        <w:rPr>
          <w:ins w:id="504" w:author="Nallamothu, Brahmajee" w:date="2019-12-16T12:13:00Z"/>
          <w:rFonts w:ascii="Arial" w:hAnsi="Arial" w:cs="Arial"/>
          <w:sz w:val="22"/>
          <w:szCs w:val="22"/>
        </w:rPr>
      </w:pPr>
      <w:ins w:id="505" w:author="Nallamothu, Brahmajee" w:date="2019-12-16T12:13:00Z">
        <w:r w:rsidRPr="00D75E0F">
          <w:rPr>
            <w:rFonts w:ascii="Arial" w:hAnsi="Arial" w:cs="Arial"/>
            <w:b/>
            <w:bCs/>
            <w:sz w:val="22"/>
            <w:szCs w:val="22"/>
          </w:rPr>
          <w:t>Fig</w:t>
        </w:r>
        <w:r w:rsidR="00EF2CD5" w:rsidRPr="00D75E0F">
          <w:rPr>
            <w:rFonts w:ascii="Arial" w:hAnsi="Arial" w:cs="Arial"/>
            <w:b/>
            <w:bCs/>
            <w:sz w:val="22"/>
            <w:szCs w:val="22"/>
          </w:rPr>
          <w:t>ure</w:t>
        </w:r>
        <w:r w:rsidRPr="00D75E0F">
          <w:rPr>
            <w:rFonts w:ascii="Arial" w:hAnsi="Arial" w:cs="Arial"/>
            <w:b/>
            <w:bCs/>
            <w:sz w:val="22"/>
            <w:szCs w:val="22"/>
          </w:rPr>
          <w:t xml:space="preserve"> 1</w:t>
        </w:r>
        <w:r w:rsidR="00DC14A8" w:rsidRPr="00D75E0F">
          <w:rPr>
            <w:rFonts w:ascii="Arial" w:hAnsi="Arial" w:cs="Arial"/>
            <w:b/>
            <w:bCs/>
            <w:sz w:val="22"/>
            <w:szCs w:val="22"/>
          </w:rPr>
          <w:t>.</w:t>
        </w:r>
        <w:r w:rsidR="00EF2CD5">
          <w:rPr>
            <w:b/>
            <w:bCs/>
          </w:rPr>
          <w:t xml:space="preserve"> </w:t>
        </w:r>
        <w:r w:rsidR="00EF2CD5" w:rsidRPr="00D75E0F">
          <w:rPr>
            <w:rFonts w:ascii="Arial" w:hAnsi="Arial" w:cs="Arial"/>
            <w:b/>
            <w:bCs/>
            <w:sz w:val="22"/>
            <w:szCs w:val="22"/>
          </w:rPr>
          <w:t>Distribution of risk-standardized hospital readmission rates</w:t>
        </w:r>
        <w:r w:rsidR="00702113">
          <w:rPr>
            <w:rFonts w:ascii="Arial" w:hAnsi="Arial" w:cs="Arial"/>
            <w:b/>
            <w:bCs/>
            <w:sz w:val="22"/>
            <w:szCs w:val="22"/>
          </w:rPr>
          <w:t>.</w:t>
        </w:r>
        <w:r w:rsidR="00EF2CD5" w:rsidRPr="007F03FC">
          <w:rPr>
            <w:rFonts w:ascii="Arial" w:hAnsi="Arial" w:cs="Arial"/>
            <w:sz w:val="22"/>
            <w:szCs w:val="22"/>
          </w:rPr>
          <w:t xml:space="preserve"> </w:t>
        </w:r>
      </w:ins>
      <w:ins w:id="506" w:author="Microsoft Office User" w:date="2020-02-01T10:36:00Z">
        <w:r w:rsidR="00FE5C4F">
          <w:rPr>
            <w:rFonts w:ascii="Arial" w:hAnsi="Arial" w:cs="Arial"/>
            <w:sz w:val="22"/>
            <w:szCs w:val="22"/>
          </w:rPr>
          <w:t xml:space="preserve">This figure shows differences in the distribution of </w:t>
        </w:r>
      </w:ins>
      <w:ins w:id="507" w:author="Microsoft Office User" w:date="2020-02-01T10:37:00Z">
        <w:r w:rsidR="00875EAD">
          <w:rPr>
            <w:rFonts w:ascii="Arial" w:hAnsi="Arial" w:cs="Arial"/>
            <w:sz w:val="22"/>
            <w:szCs w:val="22"/>
          </w:rPr>
          <w:t>r</w:t>
        </w:r>
      </w:ins>
      <w:ins w:id="508" w:author="Nallamothu, Brahmajee" w:date="2019-12-16T12:13:00Z">
        <w:del w:id="509" w:author="Microsoft Office User" w:date="2020-02-01T10:36:00Z">
          <w:r w:rsidR="00702113" w:rsidDel="00FE5C4F">
            <w:rPr>
              <w:rFonts w:ascii="Arial" w:hAnsi="Arial" w:cs="Arial"/>
              <w:sz w:val="22"/>
              <w:szCs w:val="22"/>
            </w:rPr>
            <w:delText>R</w:delText>
          </w:r>
        </w:del>
        <w:r w:rsidR="00702113" w:rsidRPr="00702113">
          <w:rPr>
            <w:rFonts w:ascii="Arial" w:hAnsi="Arial" w:cs="Arial"/>
            <w:sz w:val="22"/>
            <w:szCs w:val="22"/>
          </w:rPr>
          <w:t xml:space="preserve">isk-standardized hospital readmission rates </w:t>
        </w:r>
        <w:r w:rsidR="00EF2CD5" w:rsidRPr="007F03FC">
          <w:rPr>
            <w:rFonts w:ascii="Arial" w:hAnsi="Arial" w:cs="Arial"/>
            <w:sz w:val="22"/>
            <w:szCs w:val="22"/>
          </w:rPr>
          <w:t xml:space="preserve">for acute myocardial infarction (AMI), congestive health failure (HF), and pneumonia (PNA) generated by </w:t>
        </w:r>
      </w:ins>
      <w:ins w:id="510" w:author="Microsoft Office User" w:date="2020-02-01T10:37:00Z">
        <w:r w:rsidR="00094084">
          <w:rPr>
            <w:rFonts w:ascii="Arial" w:hAnsi="Arial" w:cs="Arial"/>
            <w:sz w:val="22"/>
            <w:szCs w:val="22"/>
          </w:rPr>
          <w:t xml:space="preserve">the </w:t>
        </w:r>
      </w:ins>
      <w:ins w:id="511" w:author="Nallamothu, Brahmajee" w:date="2019-12-16T12:13:00Z">
        <w:r w:rsidR="00EF2CD5" w:rsidRPr="007F03FC">
          <w:rPr>
            <w:rFonts w:ascii="Arial" w:hAnsi="Arial" w:cs="Arial"/>
            <w:sz w:val="22"/>
            <w:szCs w:val="22"/>
          </w:rPr>
          <w:t xml:space="preserve">hierarchical logistic regression (HLR) model and the </w:t>
        </w:r>
        <w:r w:rsidR="00EF2CD5">
          <w:rPr>
            <w:rFonts w:ascii="Arial" w:hAnsi="Arial" w:cs="Arial"/>
            <w:sz w:val="22"/>
            <w:szCs w:val="22"/>
          </w:rPr>
          <w:t>medical code</w:t>
        </w:r>
        <w:r w:rsidR="00EF2CD5" w:rsidRPr="007F03FC">
          <w:rPr>
            <w:rFonts w:ascii="Arial" w:hAnsi="Arial" w:cs="Arial"/>
            <w:sz w:val="22"/>
            <w:szCs w:val="22"/>
          </w:rPr>
          <w:t xml:space="preserve"> embedding Deep Set architecture </w:t>
        </w:r>
        <w:r w:rsidR="00EF2CD5">
          <w:rPr>
            <w:rFonts w:ascii="Arial" w:hAnsi="Arial" w:cs="Arial"/>
            <w:sz w:val="22"/>
            <w:szCs w:val="22"/>
          </w:rPr>
          <w:t>ANN</w:t>
        </w:r>
        <w:r w:rsidR="00EF2CD5" w:rsidRPr="007F03FC">
          <w:rPr>
            <w:rFonts w:ascii="Arial" w:hAnsi="Arial" w:cs="Arial"/>
            <w:sz w:val="22"/>
            <w:szCs w:val="22"/>
          </w:rPr>
          <w:t xml:space="preserve"> (</w:t>
        </w:r>
        <w:r w:rsidR="00EF2CD5">
          <w:rPr>
            <w:rFonts w:ascii="Arial" w:hAnsi="Arial" w:cs="Arial"/>
            <w:sz w:val="22"/>
            <w:szCs w:val="22"/>
          </w:rPr>
          <w:t>ME-DS</w:t>
        </w:r>
        <w:r w:rsidR="00EF2CD5" w:rsidRPr="007F03FC">
          <w:rPr>
            <w:rFonts w:ascii="Arial" w:hAnsi="Arial" w:cs="Arial"/>
            <w:sz w:val="22"/>
            <w:szCs w:val="22"/>
          </w:rPr>
          <w:t>) model.</w:t>
        </w:r>
      </w:ins>
      <w:ins w:id="512" w:author="Microsoft Office User" w:date="2020-02-01T10:34:00Z">
        <w:r w:rsidR="00D308AA">
          <w:rPr>
            <w:rFonts w:ascii="Arial" w:hAnsi="Arial" w:cs="Arial"/>
            <w:sz w:val="22"/>
            <w:szCs w:val="22"/>
          </w:rPr>
          <w:t xml:space="preserve"> </w:t>
        </w:r>
      </w:ins>
      <w:ins w:id="513" w:author="Microsoft Office User" w:date="2020-02-01T10:38:00Z">
        <w:r w:rsidR="00B64FEA">
          <w:rPr>
            <w:rFonts w:ascii="Arial" w:hAnsi="Arial" w:cs="Arial"/>
            <w:sz w:val="22"/>
            <w:szCs w:val="22"/>
          </w:rPr>
          <w:t xml:space="preserve">Standardized </w:t>
        </w:r>
      </w:ins>
      <w:ins w:id="514" w:author="Microsoft Office User" w:date="2020-02-01T10:37:00Z">
        <w:r w:rsidR="00E13881">
          <w:rPr>
            <w:rFonts w:ascii="Arial" w:hAnsi="Arial" w:cs="Arial"/>
            <w:sz w:val="22"/>
            <w:szCs w:val="22"/>
          </w:rPr>
          <w:t xml:space="preserve">readmission </w:t>
        </w:r>
        <w:r w:rsidR="00683CC2">
          <w:rPr>
            <w:rFonts w:ascii="Arial" w:hAnsi="Arial" w:cs="Arial"/>
            <w:sz w:val="22"/>
            <w:szCs w:val="22"/>
          </w:rPr>
          <w:t>rate</w:t>
        </w:r>
        <w:r w:rsidR="00FC0811">
          <w:rPr>
            <w:rFonts w:ascii="Arial" w:hAnsi="Arial" w:cs="Arial"/>
            <w:sz w:val="22"/>
            <w:szCs w:val="22"/>
          </w:rPr>
          <w:t>s</w:t>
        </w:r>
      </w:ins>
      <w:ins w:id="515" w:author="Microsoft Office User" w:date="2020-02-01T10:38:00Z">
        <w:r w:rsidR="00B64FEA">
          <w:rPr>
            <w:rFonts w:ascii="Arial" w:hAnsi="Arial" w:cs="Arial"/>
            <w:sz w:val="22"/>
            <w:szCs w:val="22"/>
          </w:rPr>
          <w:t xml:space="preserve"> are generated </w:t>
        </w:r>
        <w:r w:rsidR="002807E5">
          <w:rPr>
            <w:rFonts w:ascii="Arial" w:hAnsi="Arial" w:cs="Arial"/>
            <w:sz w:val="22"/>
            <w:szCs w:val="22"/>
          </w:rPr>
          <w:t xml:space="preserve">by </w:t>
        </w:r>
        <w:r w:rsidR="00453D29">
          <w:rPr>
            <w:rFonts w:ascii="Arial" w:hAnsi="Arial" w:cs="Arial"/>
            <w:sz w:val="22"/>
            <w:szCs w:val="22"/>
          </w:rPr>
          <w:t xml:space="preserve">comparing </w:t>
        </w:r>
      </w:ins>
      <w:ins w:id="516" w:author="Microsoft Office User" w:date="2020-02-01T10:39:00Z">
        <w:r w:rsidR="00453D29">
          <w:rPr>
            <w:rFonts w:ascii="Arial" w:hAnsi="Arial" w:cs="Arial"/>
            <w:sz w:val="22"/>
            <w:szCs w:val="22"/>
          </w:rPr>
          <w:t xml:space="preserve">model predictions to </w:t>
        </w:r>
        <w:r w:rsidR="00EA68F5">
          <w:rPr>
            <w:rFonts w:ascii="Arial" w:hAnsi="Arial" w:cs="Arial"/>
            <w:sz w:val="22"/>
            <w:szCs w:val="22"/>
          </w:rPr>
          <w:t>expected readmission</w:t>
        </w:r>
        <w:r w:rsidR="000149EF">
          <w:rPr>
            <w:rFonts w:ascii="Arial" w:hAnsi="Arial" w:cs="Arial"/>
            <w:sz w:val="22"/>
            <w:szCs w:val="22"/>
          </w:rPr>
          <w:t xml:space="preserve"> rates</w:t>
        </w:r>
        <w:r w:rsidR="004600C8">
          <w:rPr>
            <w:rFonts w:ascii="Arial" w:hAnsi="Arial" w:cs="Arial"/>
            <w:sz w:val="22"/>
            <w:szCs w:val="22"/>
          </w:rPr>
          <w:t xml:space="preserve"> for each hospital</w:t>
        </w:r>
        <w:r w:rsidR="006969C1">
          <w:rPr>
            <w:rFonts w:ascii="Arial" w:hAnsi="Arial" w:cs="Arial"/>
            <w:sz w:val="22"/>
            <w:szCs w:val="22"/>
          </w:rPr>
          <w:t xml:space="preserve">. </w:t>
        </w:r>
        <w:r w:rsidR="00B346EC">
          <w:rPr>
            <w:rFonts w:ascii="Arial" w:hAnsi="Arial" w:cs="Arial"/>
            <w:sz w:val="22"/>
            <w:szCs w:val="22"/>
          </w:rPr>
          <w:t xml:space="preserve">This </w:t>
        </w:r>
        <w:r w:rsidR="00BB18D1">
          <w:rPr>
            <w:rFonts w:ascii="Arial" w:hAnsi="Arial" w:cs="Arial"/>
            <w:sz w:val="22"/>
            <w:szCs w:val="22"/>
          </w:rPr>
          <w:t>figure illustrates</w:t>
        </w:r>
        <w:r w:rsidR="00801C6E">
          <w:rPr>
            <w:rFonts w:ascii="Arial" w:hAnsi="Arial" w:cs="Arial"/>
            <w:sz w:val="22"/>
            <w:szCs w:val="22"/>
          </w:rPr>
          <w:t xml:space="preserve"> that </w:t>
        </w:r>
      </w:ins>
      <w:ins w:id="517" w:author="Microsoft Office User" w:date="2020-02-01T10:41:00Z">
        <w:r w:rsidR="00BC3E67">
          <w:rPr>
            <w:rFonts w:ascii="Arial" w:hAnsi="Arial" w:cs="Arial"/>
            <w:sz w:val="22"/>
            <w:szCs w:val="22"/>
          </w:rPr>
          <w:t>despite</w:t>
        </w:r>
      </w:ins>
      <w:ins w:id="518" w:author="Microsoft Office User" w:date="2020-02-01T10:40:00Z">
        <w:r w:rsidR="00FB001B">
          <w:rPr>
            <w:rFonts w:ascii="Arial" w:hAnsi="Arial" w:cs="Arial"/>
            <w:sz w:val="22"/>
            <w:szCs w:val="22"/>
          </w:rPr>
          <w:t xml:space="preserve"> </w:t>
        </w:r>
      </w:ins>
      <w:ins w:id="519" w:author="Microsoft Office User" w:date="2020-02-01T10:41:00Z">
        <w:r w:rsidR="00BC3E67">
          <w:rPr>
            <w:rFonts w:ascii="Arial" w:hAnsi="Arial" w:cs="Arial"/>
            <w:sz w:val="22"/>
            <w:szCs w:val="22"/>
          </w:rPr>
          <w:t xml:space="preserve">having comparable predictive accuracy </w:t>
        </w:r>
      </w:ins>
      <w:ins w:id="520" w:author="Microsoft Office User" w:date="2020-02-01T10:40:00Z">
        <w:r w:rsidR="00FB001B">
          <w:rPr>
            <w:rFonts w:ascii="Arial" w:hAnsi="Arial" w:cs="Arial"/>
            <w:sz w:val="22"/>
            <w:szCs w:val="22"/>
          </w:rPr>
          <w:t>LHR and MS-DS</w:t>
        </w:r>
      </w:ins>
      <w:ins w:id="521" w:author="Microsoft Office User" w:date="2020-02-01T10:41:00Z">
        <w:r w:rsidR="00BC3E67">
          <w:rPr>
            <w:rFonts w:ascii="Arial" w:hAnsi="Arial" w:cs="Arial"/>
            <w:sz w:val="22"/>
            <w:szCs w:val="22"/>
          </w:rPr>
          <w:t xml:space="preserve"> </w:t>
        </w:r>
      </w:ins>
      <w:ins w:id="522" w:author="Microsoft Office User" w:date="2020-02-01T10:40:00Z">
        <w:r w:rsidR="00A4582B">
          <w:rPr>
            <w:rFonts w:ascii="Arial" w:hAnsi="Arial" w:cs="Arial"/>
            <w:sz w:val="22"/>
            <w:szCs w:val="22"/>
          </w:rPr>
          <w:t xml:space="preserve">lead to </w:t>
        </w:r>
        <w:r w:rsidR="002E4FBB">
          <w:rPr>
            <w:rFonts w:ascii="Arial" w:hAnsi="Arial" w:cs="Arial"/>
            <w:sz w:val="22"/>
            <w:szCs w:val="22"/>
          </w:rPr>
          <w:t>differen</w:t>
        </w:r>
      </w:ins>
      <w:ins w:id="523" w:author="Microsoft Office User" w:date="2020-02-01T10:41:00Z">
        <w:r w:rsidR="00BC3E67">
          <w:rPr>
            <w:rFonts w:ascii="Arial" w:hAnsi="Arial" w:cs="Arial"/>
            <w:sz w:val="22"/>
            <w:szCs w:val="22"/>
          </w:rPr>
          <w:t xml:space="preserve">ces </w:t>
        </w:r>
        <w:r w:rsidR="005B4E46">
          <w:rPr>
            <w:rFonts w:ascii="Arial" w:hAnsi="Arial" w:cs="Arial"/>
            <w:sz w:val="22"/>
            <w:szCs w:val="22"/>
          </w:rPr>
          <w:t>in hospital risk stratification.</w:t>
        </w:r>
      </w:ins>
    </w:p>
    <w:p w14:paraId="513F95AB" w14:textId="25163000" w:rsidR="00C04C2E" w:rsidDel="00194FD8" w:rsidRDefault="00C04C2E" w:rsidP="00EF2CD5">
      <w:pPr>
        <w:rPr>
          <w:ins w:id="524" w:author="Nallamothu, Brahmajee" w:date="2019-12-16T12:13:00Z"/>
          <w:del w:id="525" w:author="Microsoft Office User" w:date="2020-02-01T10:41:00Z"/>
          <w:rFonts w:ascii="Arial" w:hAnsi="Arial" w:cs="Arial"/>
          <w:sz w:val="22"/>
          <w:szCs w:val="22"/>
        </w:rPr>
      </w:pPr>
    </w:p>
    <w:p w14:paraId="5F3C46B1" w14:textId="65F46B63" w:rsidR="00C04C2E" w:rsidRDefault="00C04C2E" w:rsidP="00EF2CD5">
      <w:pPr>
        <w:rPr>
          <w:ins w:id="526" w:author="Nallamothu, Brahmajee" w:date="2019-12-16T12:13:00Z"/>
          <w:rFonts w:ascii="Arial" w:hAnsi="Arial" w:cs="Arial"/>
          <w:sz w:val="22"/>
          <w:szCs w:val="22"/>
        </w:rPr>
      </w:pPr>
    </w:p>
    <w:p w14:paraId="6CC8B278" w14:textId="77777777" w:rsidR="00582249" w:rsidRPr="007F03FC" w:rsidRDefault="00582249" w:rsidP="00EF2CD5">
      <w:pPr>
        <w:rPr>
          <w:ins w:id="527" w:author="Nallamothu, Brahmajee" w:date="2019-12-16T12:13:00Z"/>
          <w:rFonts w:ascii="Arial" w:hAnsi="Arial" w:cs="Arial"/>
          <w:sz w:val="22"/>
          <w:szCs w:val="22"/>
        </w:rPr>
      </w:pPr>
    </w:p>
    <w:p w14:paraId="1DD43476" w14:textId="7BE8E100" w:rsidR="0060747C" w:rsidRDefault="00721BB9" w:rsidP="0060747C">
      <w:pPr>
        <w:pStyle w:val="normalJAMA"/>
        <w:spacing w:line="240" w:lineRule="auto"/>
        <w:rPr>
          <w:ins w:id="528" w:author="Nallamothu, Brahmajee" w:date="2019-12-16T12:13:00Z"/>
          <w:rFonts w:eastAsia="Arial"/>
          <w:b/>
          <w:bCs/>
          <w:lang w:val="en-GB" w:eastAsia="zh-CN"/>
        </w:rPr>
      </w:pPr>
      <w:ins w:id="529" w:author="Nallamothu, Brahmajee" w:date="2019-12-16T12:13:00Z">
        <w:r>
          <w:rPr>
            <w:rFonts w:eastAsia="Arial"/>
            <w:b/>
            <w:bCs/>
            <w:lang w:val="en-GB" w:eastAsia="zh-CN"/>
          </w:rPr>
          <w:t>Table</w:t>
        </w:r>
        <w:r w:rsidR="00F10C2C">
          <w:rPr>
            <w:rFonts w:eastAsia="Arial"/>
            <w:b/>
            <w:bCs/>
            <w:lang w:val="en-GB" w:eastAsia="zh-CN"/>
          </w:rPr>
          <w:t xml:space="preserve"> </w:t>
        </w:r>
        <w:r w:rsidR="000F4C65">
          <w:rPr>
            <w:rFonts w:eastAsia="Arial"/>
            <w:b/>
            <w:bCs/>
            <w:lang w:val="en-GB" w:eastAsia="zh-CN"/>
          </w:rPr>
          <w:t>3</w:t>
        </w:r>
        <w:r w:rsidR="0060747C">
          <w:rPr>
            <w:rFonts w:eastAsia="Arial"/>
            <w:b/>
            <w:bCs/>
            <w:lang w:val="en-GB" w:eastAsia="zh-CN"/>
          </w:rPr>
          <w:t xml:space="preserve">. </w:t>
        </w:r>
        <w:r w:rsidR="00370CA9" w:rsidRPr="00370CA9">
          <w:rPr>
            <w:rFonts w:eastAsia="Arial"/>
            <w:b/>
            <w:bCs/>
            <w:lang w:val="en-GB" w:eastAsia="zh-CN"/>
          </w:rPr>
          <w:t>Cross tabulation of divided groups between the hierarchical logistic regression (HLR) and the medical code embedding Deep Set architecture (ME-DS) model for each cohort.</w:t>
        </w:r>
      </w:ins>
    </w:p>
    <w:p w14:paraId="300CBACE" w14:textId="77777777" w:rsidR="00582249" w:rsidRDefault="00582249">
      <w:pPr>
        <w:pStyle w:val="normalJAMA"/>
        <w:spacing w:line="240" w:lineRule="auto"/>
        <w:rPr>
          <w:moveTo w:id="530" w:author="Nallamothu, Brahmajee" w:date="2019-12-16T12:13:00Z"/>
          <w:rFonts w:eastAsia="Arial"/>
          <w:b/>
          <w:lang w:val="en-GB"/>
          <w:rPrChange w:id="531" w:author="Nallamothu, Brahmajee" w:date="2019-12-16T12:13:00Z">
            <w:rPr>
              <w:moveTo w:id="532" w:author="Nallamothu, Brahmajee" w:date="2019-12-16T12:13:00Z"/>
              <w:rFonts w:ascii="Arial" w:eastAsia="Arial" w:hAnsi="Arial"/>
              <w:color w:val="000000"/>
              <w:sz w:val="22"/>
              <w:lang w:val="en-GB"/>
            </w:rPr>
          </w:rPrChange>
        </w:rPr>
        <w:pPrChange w:id="533" w:author="Nallamothu, Brahmajee" w:date="2019-12-16T12:13:00Z">
          <w:pPr>
            <w:pBdr>
              <w:top w:val="nil"/>
              <w:left w:val="nil"/>
              <w:bottom w:val="nil"/>
              <w:right w:val="nil"/>
              <w:between w:val="nil"/>
            </w:pBdr>
            <w:spacing w:line="480" w:lineRule="auto"/>
          </w:pPr>
        </w:pPrChange>
      </w:pPr>
      <w:moveToRangeStart w:id="534" w:author="Nallamothu, Brahmajee" w:date="2019-12-16T12:13:00Z" w:name="move27390835"/>
    </w:p>
    <w:tbl>
      <w:tblPr>
        <w:tblStyle w:val="PlainTable23"/>
        <w:tblW w:w="10350" w:type="dxa"/>
        <w:tblLayout w:type="fixed"/>
        <w:tblLook w:val="04A0" w:firstRow="1" w:lastRow="0" w:firstColumn="1" w:lastColumn="0" w:noHBand="0" w:noVBand="1"/>
      </w:tblPr>
      <w:tblGrid>
        <w:gridCol w:w="1170"/>
        <w:gridCol w:w="780"/>
        <w:gridCol w:w="808"/>
        <w:gridCol w:w="809"/>
        <w:gridCol w:w="483"/>
        <w:gridCol w:w="1125"/>
        <w:gridCol w:w="896"/>
        <w:gridCol w:w="809"/>
        <w:gridCol w:w="500"/>
        <w:gridCol w:w="935"/>
        <w:gridCol w:w="746"/>
        <w:gridCol w:w="823"/>
        <w:gridCol w:w="466"/>
      </w:tblGrid>
      <w:tr w:rsidR="00A1587F" w:rsidRPr="004B7BC4" w14:paraId="26D7BCF7" w14:textId="77777777" w:rsidTr="00D75E0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vMerge w:val="restart"/>
            <w:tcBorders>
              <w:top w:val="single" w:sz="8" w:space="0" w:color="000000"/>
              <w:right w:val="single" w:sz="8" w:space="0" w:color="000000"/>
            </w:tcBorders>
          </w:tcPr>
          <w:p w14:paraId="21B248B6" w14:textId="77777777" w:rsidR="00C90E0F" w:rsidRPr="004B7BC4" w:rsidRDefault="00C90E0F" w:rsidP="00CD43AB">
            <w:pPr>
              <w:pBdr>
                <w:top w:val="nil"/>
                <w:left w:val="nil"/>
                <w:bottom w:val="nil"/>
                <w:right w:val="nil"/>
                <w:between w:val="nil"/>
              </w:pBdr>
              <w:spacing w:line="360" w:lineRule="auto"/>
              <w:rPr>
                <w:moveTo w:id="535" w:author="Nallamothu, Brahmajee" w:date="2019-12-16T12:13:00Z"/>
                <w:rFonts w:ascii="Arial" w:eastAsia="Arial" w:hAnsi="Arial" w:cs="Arial"/>
                <w:color w:val="000000"/>
                <w:sz w:val="18"/>
                <w:szCs w:val="18"/>
              </w:rPr>
            </w:pPr>
          </w:p>
        </w:tc>
        <w:tc>
          <w:tcPr>
            <w:tcW w:w="2880" w:type="dxa"/>
            <w:gridSpan w:val="4"/>
            <w:tcBorders>
              <w:top w:val="single" w:sz="8" w:space="0" w:color="000000"/>
              <w:left w:val="single" w:sz="8" w:space="0" w:color="000000"/>
              <w:right w:val="single" w:sz="8" w:space="0" w:color="000000"/>
            </w:tcBorders>
          </w:tcPr>
          <w:p w14:paraId="4F9C4449"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moveTo w:id="536" w:author="Nallamothu, Brahmajee" w:date="2019-12-16T12:13:00Z"/>
                <w:rFonts w:ascii="Arial" w:eastAsia="Arial" w:hAnsi="Arial" w:cs="Arial"/>
                <w:color w:val="000000"/>
                <w:sz w:val="18"/>
                <w:szCs w:val="18"/>
              </w:rPr>
            </w:pPr>
            <w:moveTo w:id="537" w:author="Nallamothu, Brahmajee" w:date="2019-12-16T12:13:00Z">
              <w:r w:rsidRPr="004B7BC4">
                <w:rPr>
                  <w:rFonts w:ascii="Arial" w:eastAsia="Arial" w:hAnsi="Arial" w:cs="Arial"/>
                  <w:color w:val="000000"/>
                  <w:sz w:val="18"/>
                  <w:szCs w:val="18"/>
                </w:rPr>
                <w:t>Acute Myocardial Infarction</w:t>
              </w:r>
            </w:moveTo>
          </w:p>
        </w:tc>
        <w:tc>
          <w:tcPr>
            <w:tcW w:w="3330" w:type="dxa"/>
            <w:gridSpan w:val="4"/>
            <w:tcBorders>
              <w:top w:val="single" w:sz="8" w:space="0" w:color="000000"/>
              <w:left w:val="single" w:sz="8" w:space="0" w:color="000000"/>
              <w:right w:val="single" w:sz="8" w:space="0" w:color="000000"/>
            </w:tcBorders>
          </w:tcPr>
          <w:p w14:paraId="38F47A03"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moveTo w:id="538" w:author="Nallamothu, Brahmajee" w:date="2019-12-16T12:13:00Z"/>
                <w:rFonts w:ascii="Arial" w:eastAsia="Arial" w:hAnsi="Arial" w:cs="Arial"/>
                <w:color w:val="000000"/>
                <w:sz w:val="18"/>
                <w:szCs w:val="18"/>
              </w:rPr>
            </w:pPr>
            <w:moveTo w:id="539" w:author="Nallamothu, Brahmajee" w:date="2019-12-16T12:13:00Z">
              <w:r w:rsidRPr="004B7BC4">
                <w:rPr>
                  <w:rFonts w:ascii="Arial" w:eastAsia="Arial" w:hAnsi="Arial" w:cs="Arial"/>
                  <w:color w:val="000000"/>
                  <w:sz w:val="18"/>
                  <w:szCs w:val="18"/>
                </w:rPr>
                <w:t>Heart Failure</w:t>
              </w:r>
            </w:moveTo>
          </w:p>
        </w:tc>
        <w:tc>
          <w:tcPr>
            <w:tcW w:w="2970" w:type="dxa"/>
            <w:gridSpan w:val="4"/>
            <w:tcBorders>
              <w:left w:val="single" w:sz="8" w:space="0" w:color="000000"/>
            </w:tcBorders>
          </w:tcPr>
          <w:p w14:paraId="15F9A899"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moveTo w:id="540" w:author="Nallamothu, Brahmajee" w:date="2019-12-16T12:13:00Z"/>
                <w:rFonts w:ascii="Arial" w:eastAsia="Arial" w:hAnsi="Arial" w:cs="Arial"/>
                <w:color w:val="000000"/>
                <w:sz w:val="18"/>
                <w:szCs w:val="18"/>
              </w:rPr>
            </w:pPr>
            <w:moveTo w:id="541" w:author="Nallamothu, Brahmajee" w:date="2019-12-16T12:13:00Z">
              <w:r w:rsidRPr="004B7BC4">
                <w:rPr>
                  <w:rFonts w:ascii="Arial" w:eastAsia="Arial" w:hAnsi="Arial" w:cs="Arial"/>
                  <w:color w:val="000000"/>
                  <w:sz w:val="18"/>
                  <w:szCs w:val="18"/>
                </w:rPr>
                <w:t>Pneumonia</w:t>
              </w:r>
            </w:moveTo>
          </w:p>
        </w:tc>
      </w:tr>
      <w:tr w:rsidR="00A1587F" w:rsidRPr="004B7BC4" w14:paraId="104808BF"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vMerge/>
            <w:tcBorders>
              <w:bottom w:val="single" w:sz="8" w:space="0" w:color="000000"/>
              <w:right w:val="single" w:sz="8" w:space="0" w:color="000000"/>
            </w:tcBorders>
          </w:tcPr>
          <w:p w14:paraId="2C3567A3" w14:textId="77777777" w:rsidR="00C90E0F" w:rsidRPr="004B7BC4" w:rsidRDefault="00C90E0F" w:rsidP="00CD43AB">
            <w:pPr>
              <w:pBdr>
                <w:top w:val="nil"/>
                <w:left w:val="nil"/>
                <w:bottom w:val="nil"/>
                <w:right w:val="nil"/>
                <w:between w:val="nil"/>
              </w:pBdr>
              <w:spacing w:line="360" w:lineRule="auto"/>
              <w:rPr>
                <w:moveTo w:id="542" w:author="Nallamothu, Brahmajee" w:date="2019-12-16T12:13:00Z"/>
                <w:rFonts w:ascii="Arial" w:eastAsia="Arial" w:hAnsi="Arial" w:cs="Arial"/>
                <w:color w:val="000000"/>
                <w:sz w:val="18"/>
                <w:szCs w:val="18"/>
              </w:rPr>
            </w:pPr>
          </w:p>
        </w:tc>
        <w:tc>
          <w:tcPr>
            <w:tcW w:w="8714" w:type="dxa"/>
            <w:gridSpan w:val="11"/>
            <w:tcBorders>
              <w:left w:val="single" w:sz="8" w:space="0" w:color="000000"/>
              <w:bottom w:val="single" w:sz="8" w:space="0" w:color="000000"/>
            </w:tcBorders>
          </w:tcPr>
          <w:p w14:paraId="17D5B069" w14:textId="77777777" w:rsidR="00C90E0F" w:rsidRPr="00D75E0F"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43" w:author="Nallamothu, Brahmajee" w:date="2019-12-16T12:13:00Z"/>
                <w:rFonts w:ascii="Arial" w:eastAsia="Arial" w:hAnsi="Arial"/>
                <w:color w:val="000000"/>
                <w:sz w:val="18"/>
                <w:rPrChange w:id="544" w:author="Nallamothu, Brahmajee" w:date="2019-12-16T12:13:00Z">
                  <w:rPr>
                    <w:moveTo w:id="545" w:author="Nallamothu, Brahmajee" w:date="2019-12-16T12:13:00Z"/>
                    <w:rFonts w:ascii="Arial" w:eastAsia="Arial" w:hAnsi="Arial"/>
                    <w:i/>
                    <w:color w:val="000000"/>
                    <w:sz w:val="18"/>
                  </w:rPr>
                </w:rPrChange>
              </w:rPr>
            </w:pPr>
            <w:moveTo w:id="546" w:author="Nallamothu, Brahmajee" w:date="2019-12-16T12:13:00Z">
              <w:r w:rsidRPr="00D75E0F">
                <w:rPr>
                  <w:rFonts w:ascii="Arial" w:eastAsia="Arial" w:hAnsi="Arial"/>
                  <w:color w:val="000000"/>
                  <w:sz w:val="18"/>
                  <w:rPrChange w:id="547" w:author="Nallamothu, Brahmajee" w:date="2019-12-16T12:13:00Z">
                    <w:rPr>
                      <w:rFonts w:ascii="Arial" w:eastAsia="Arial" w:hAnsi="Arial"/>
                      <w:i/>
                      <w:color w:val="000000"/>
                      <w:sz w:val="18"/>
                    </w:rPr>
                  </w:rPrChange>
                </w:rPr>
                <w:t>Rank in HLR model</w:t>
              </w:r>
            </w:moveTo>
          </w:p>
        </w:tc>
        <w:tc>
          <w:tcPr>
            <w:tcW w:w="466" w:type="dxa"/>
            <w:tcBorders>
              <w:bottom w:val="single" w:sz="8" w:space="0" w:color="000000"/>
            </w:tcBorders>
          </w:tcPr>
          <w:p w14:paraId="7BDD579A"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48" w:author="Nallamothu, Brahmajee" w:date="2019-12-16T12:13:00Z"/>
                <w:rFonts w:ascii="Arial" w:eastAsia="Arial" w:hAnsi="Arial" w:cs="Arial"/>
                <w:color w:val="000000"/>
                <w:sz w:val="18"/>
                <w:szCs w:val="18"/>
              </w:rPr>
            </w:pPr>
          </w:p>
        </w:tc>
      </w:tr>
      <w:tr w:rsidR="00A1587F" w:rsidRPr="004B7BC4" w14:paraId="5235ADD6"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8" w:space="0" w:color="000000"/>
              <w:bottom w:val="single" w:sz="4" w:space="0" w:color="000000"/>
              <w:right w:val="single" w:sz="8" w:space="0" w:color="000000"/>
            </w:tcBorders>
          </w:tcPr>
          <w:p w14:paraId="616FC17C" w14:textId="77777777" w:rsidR="00C90E0F" w:rsidRPr="00D75E0F" w:rsidRDefault="00C90E0F">
            <w:pPr>
              <w:pBdr>
                <w:top w:val="nil"/>
                <w:left w:val="nil"/>
                <w:bottom w:val="nil"/>
                <w:right w:val="nil"/>
                <w:between w:val="nil"/>
              </w:pBdr>
              <w:spacing w:line="360" w:lineRule="auto"/>
              <w:jc w:val="left"/>
              <w:rPr>
                <w:moveTo w:id="549" w:author="Nallamothu, Brahmajee" w:date="2019-12-16T12:13:00Z"/>
                <w:rFonts w:ascii="Arial" w:eastAsia="Arial" w:hAnsi="Arial"/>
                <w:b w:val="0"/>
                <w:color w:val="000000"/>
                <w:sz w:val="18"/>
                <w:rPrChange w:id="550" w:author="Nallamothu, Brahmajee" w:date="2019-12-16T12:13:00Z">
                  <w:rPr>
                    <w:moveTo w:id="551" w:author="Nallamothu, Brahmajee" w:date="2019-12-16T12:13:00Z"/>
                    <w:rFonts w:ascii="Arial" w:eastAsia="Arial" w:hAnsi="Arial"/>
                    <w:b w:val="0"/>
                    <w:i/>
                    <w:color w:val="000000"/>
                    <w:sz w:val="18"/>
                  </w:rPr>
                </w:rPrChange>
              </w:rPr>
              <w:pPrChange w:id="552" w:author="Unknown" w:date="2019-12-16T12:13:00Z">
                <w:pPr>
                  <w:pBdr>
                    <w:top w:val="nil"/>
                    <w:left w:val="nil"/>
                    <w:bottom w:val="nil"/>
                    <w:right w:val="nil"/>
                    <w:between w:val="nil"/>
                  </w:pBdr>
                  <w:spacing w:line="360" w:lineRule="auto"/>
                </w:pPr>
              </w:pPrChange>
            </w:pPr>
            <w:moveTo w:id="553" w:author="Nallamothu, Brahmajee" w:date="2019-12-16T12:13:00Z">
              <w:r w:rsidRPr="00D75E0F">
                <w:rPr>
                  <w:rFonts w:ascii="Arial" w:eastAsia="Arial" w:hAnsi="Arial"/>
                  <w:color w:val="000000"/>
                  <w:sz w:val="18"/>
                  <w:rPrChange w:id="554" w:author="Nallamothu, Brahmajee" w:date="2019-12-16T12:13:00Z">
                    <w:rPr>
                      <w:rFonts w:ascii="Arial" w:eastAsia="Arial" w:hAnsi="Arial"/>
                      <w:i/>
                      <w:color w:val="000000"/>
                      <w:sz w:val="18"/>
                    </w:rPr>
                  </w:rPrChange>
                </w:rPr>
                <w:t>Rank in ME-DS model</w:t>
              </w:r>
            </w:moveTo>
          </w:p>
        </w:tc>
        <w:tc>
          <w:tcPr>
            <w:tcW w:w="780" w:type="dxa"/>
            <w:tcBorders>
              <w:top w:val="single" w:sz="8" w:space="0" w:color="000000"/>
              <w:left w:val="single" w:sz="8" w:space="0" w:color="000000"/>
              <w:bottom w:val="single" w:sz="4" w:space="0" w:color="000000"/>
            </w:tcBorders>
          </w:tcPr>
          <w:p w14:paraId="175EABF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55" w:author="Nallamothu, Brahmajee" w:date="2019-12-16T12:13:00Z"/>
                <w:rFonts w:ascii="Arial" w:eastAsia="Arial" w:hAnsi="Arial" w:cs="Arial"/>
                <w:color w:val="000000"/>
                <w:sz w:val="18"/>
                <w:szCs w:val="18"/>
              </w:rPr>
            </w:pPr>
            <w:moveTo w:id="556" w:author="Nallamothu, Brahmajee" w:date="2019-12-16T12:13:00Z">
              <w:r w:rsidRPr="004B7BC4">
                <w:rPr>
                  <w:rFonts w:ascii="Arial" w:eastAsia="Arial" w:hAnsi="Arial" w:cs="Arial"/>
                  <w:color w:val="000000"/>
                  <w:sz w:val="18"/>
                  <w:szCs w:val="18"/>
                </w:rPr>
                <w:t>Top 20%</w:t>
              </w:r>
            </w:moveTo>
          </w:p>
        </w:tc>
        <w:tc>
          <w:tcPr>
            <w:tcW w:w="808" w:type="dxa"/>
            <w:tcBorders>
              <w:top w:val="single" w:sz="8" w:space="0" w:color="000000"/>
              <w:bottom w:val="single" w:sz="4" w:space="0" w:color="000000"/>
            </w:tcBorders>
          </w:tcPr>
          <w:p w14:paraId="25F79DCA"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57" w:author="Nallamothu, Brahmajee" w:date="2019-12-16T12:13:00Z"/>
                <w:rFonts w:ascii="Arial" w:eastAsia="Arial" w:hAnsi="Arial" w:cs="Arial"/>
                <w:color w:val="000000"/>
                <w:sz w:val="18"/>
                <w:szCs w:val="18"/>
              </w:rPr>
            </w:pPr>
            <w:moveTo w:id="558" w:author="Nallamothu, Brahmajee" w:date="2019-12-16T12:13:00Z">
              <w:r w:rsidRPr="004B7BC4">
                <w:rPr>
                  <w:rFonts w:ascii="Arial" w:eastAsia="Arial" w:hAnsi="Arial" w:cs="Arial"/>
                  <w:color w:val="000000"/>
                  <w:sz w:val="18"/>
                  <w:szCs w:val="18"/>
                </w:rPr>
                <w:t>Middle 60%</w:t>
              </w:r>
            </w:moveTo>
          </w:p>
        </w:tc>
        <w:tc>
          <w:tcPr>
            <w:tcW w:w="809" w:type="dxa"/>
            <w:tcBorders>
              <w:top w:val="single" w:sz="8" w:space="0" w:color="000000"/>
              <w:bottom w:val="single" w:sz="4" w:space="0" w:color="000000"/>
            </w:tcBorders>
          </w:tcPr>
          <w:p w14:paraId="276D024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59" w:author="Nallamothu, Brahmajee" w:date="2019-12-16T12:13:00Z"/>
                <w:rFonts w:ascii="Arial" w:eastAsia="Arial" w:hAnsi="Arial" w:cs="Arial"/>
                <w:color w:val="000000"/>
                <w:sz w:val="18"/>
                <w:szCs w:val="18"/>
              </w:rPr>
            </w:pPr>
            <w:moveTo w:id="560" w:author="Nallamothu, Brahmajee" w:date="2019-12-16T12:13:00Z">
              <w:r w:rsidRPr="004B7BC4">
                <w:rPr>
                  <w:rFonts w:ascii="Arial" w:eastAsia="Arial" w:hAnsi="Arial" w:cs="Arial"/>
                  <w:color w:val="000000"/>
                  <w:sz w:val="18"/>
                  <w:szCs w:val="18"/>
                </w:rPr>
                <w:t>Bottom 20%</w:t>
              </w:r>
            </w:moveTo>
          </w:p>
        </w:tc>
        <w:tc>
          <w:tcPr>
            <w:tcW w:w="483" w:type="dxa"/>
            <w:tcBorders>
              <w:top w:val="single" w:sz="8" w:space="0" w:color="000000"/>
              <w:bottom w:val="single" w:sz="4" w:space="0" w:color="000000"/>
              <w:right w:val="single" w:sz="8" w:space="0" w:color="000000"/>
            </w:tcBorders>
          </w:tcPr>
          <w:p w14:paraId="1BFE65D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61" w:author="Nallamothu, Brahmajee" w:date="2019-12-16T12:13:00Z"/>
                <w:rFonts w:ascii="Arial" w:eastAsia="Arial" w:hAnsi="Arial" w:cs="Arial"/>
                <w:color w:val="000000"/>
                <w:sz w:val="18"/>
                <w:szCs w:val="18"/>
              </w:rPr>
            </w:pPr>
            <w:moveTo w:id="562" w:author="Nallamothu, Brahmajee" w:date="2019-12-16T12:13:00Z">
              <w:r w:rsidRPr="004B7BC4">
                <w:rPr>
                  <w:rFonts w:ascii="Arial" w:eastAsia="Arial" w:hAnsi="Arial" w:cs="Arial"/>
                  <w:color w:val="000000"/>
                  <w:sz w:val="18"/>
                  <w:szCs w:val="18"/>
                </w:rPr>
                <w:t>All</w:t>
              </w:r>
            </w:moveTo>
          </w:p>
        </w:tc>
        <w:tc>
          <w:tcPr>
            <w:tcW w:w="1125" w:type="dxa"/>
            <w:tcBorders>
              <w:top w:val="single" w:sz="8" w:space="0" w:color="000000"/>
              <w:left w:val="single" w:sz="8" w:space="0" w:color="000000"/>
              <w:bottom w:val="single" w:sz="4" w:space="0" w:color="000000"/>
            </w:tcBorders>
          </w:tcPr>
          <w:p w14:paraId="0994E9F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63" w:author="Nallamothu, Brahmajee" w:date="2019-12-16T12:13:00Z"/>
                <w:rFonts w:ascii="Arial" w:eastAsia="Arial" w:hAnsi="Arial" w:cs="Arial"/>
                <w:color w:val="000000"/>
                <w:sz w:val="18"/>
                <w:szCs w:val="18"/>
              </w:rPr>
            </w:pPr>
            <w:moveTo w:id="564" w:author="Nallamothu, Brahmajee" w:date="2019-12-16T12:13:00Z">
              <w:r w:rsidRPr="004B7BC4">
                <w:rPr>
                  <w:rFonts w:ascii="Arial" w:eastAsia="Arial" w:hAnsi="Arial" w:cs="Arial"/>
                  <w:color w:val="000000"/>
                  <w:sz w:val="18"/>
                  <w:szCs w:val="18"/>
                </w:rPr>
                <w:t>Top 20%</w:t>
              </w:r>
            </w:moveTo>
          </w:p>
        </w:tc>
        <w:tc>
          <w:tcPr>
            <w:tcW w:w="896" w:type="dxa"/>
            <w:tcBorders>
              <w:top w:val="single" w:sz="8" w:space="0" w:color="000000"/>
              <w:bottom w:val="single" w:sz="4" w:space="0" w:color="000000"/>
            </w:tcBorders>
          </w:tcPr>
          <w:p w14:paraId="30E0061D"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65" w:author="Nallamothu, Brahmajee" w:date="2019-12-16T12:13:00Z"/>
                <w:rFonts w:ascii="Arial" w:eastAsia="Arial" w:hAnsi="Arial" w:cs="Arial"/>
                <w:color w:val="000000"/>
                <w:sz w:val="18"/>
                <w:szCs w:val="18"/>
              </w:rPr>
            </w:pPr>
            <w:moveTo w:id="566" w:author="Nallamothu, Brahmajee" w:date="2019-12-16T12:13:00Z">
              <w:r w:rsidRPr="004B7BC4">
                <w:rPr>
                  <w:rFonts w:ascii="Arial" w:eastAsia="Arial" w:hAnsi="Arial" w:cs="Arial"/>
                  <w:color w:val="000000"/>
                  <w:sz w:val="18"/>
                  <w:szCs w:val="18"/>
                </w:rPr>
                <w:t>Middle 60%</w:t>
              </w:r>
            </w:moveTo>
          </w:p>
        </w:tc>
        <w:tc>
          <w:tcPr>
            <w:tcW w:w="809" w:type="dxa"/>
            <w:tcBorders>
              <w:top w:val="single" w:sz="8" w:space="0" w:color="000000"/>
              <w:bottom w:val="single" w:sz="4" w:space="0" w:color="000000"/>
            </w:tcBorders>
          </w:tcPr>
          <w:p w14:paraId="1D576386"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67" w:author="Nallamothu, Brahmajee" w:date="2019-12-16T12:13:00Z"/>
                <w:rFonts w:ascii="Arial" w:eastAsia="Arial" w:hAnsi="Arial" w:cs="Arial"/>
                <w:color w:val="000000"/>
                <w:sz w:val="18"/>
                <w:szCs w:val="18"/>
              </w:rPr>
            </w:pPr>
            <w:moveTo w:id="568" w:author="Nallamothu, Brahmajee" w:date="2019-12-16T12:13:00Z">
              <w:r w:rsidRPr="004B7BC4">
                <w:rPr>
                  <w:rFonts w:ascii="Arial" w:eastAsia="Arial" w:hAnsi="Arial" w:cs="Arial"/>
                  <w:color w:val="000000"/>
                  <w:sz w:val="18"/>
                  <w:szCs w:val="18"/>
                </w:rPr>
                <w:t>Bottom 20%</w:t>
              </w:r>
            </w:moveTo>
          </w:p>
        </w:tc>
        <w:tc>
          <w:tcPr>
            <w:tcW w:w="500" w:type="dxa"/>
            <w:tcBorders>
              <w:top w:val="single" w:sz="8" w:space="0" w:color="000000"/>
              <w:bottom w:val="single" w:sz="4" w:space="0" w:color="000000"/>
              <w:right w:val="single" w:sz="8" w:space="0" w:color="000000"/>
            </w:tcBorders>
          </w:tcPr>
          <w:p w14:paraId="3C91CF1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69" w:author="Nallamothu, Brahmajee" w:date="2019-12-16T12:13:00Z"/>
                <w:rFonts w:ascii="Arial" w:eastAsia="Arial" w:hAnsi="Arial" w:cs="Arial"/>
                <w:color w:val="000000"/>
                <w:sz w:val="18"/>
                <w:szCs w:val="18"/>
              </w:rPr>
            </w:pPr>
            <w:moveTo w:id="570" w:author="Nallamothu, Brahmajee" w:date="2019-12-16T12:13:00Z">
              <w:r w:rsidRPr="004B7BC4">
                <w:rPr>
                  <w:rFonts w:ascii="Arial" w:eastAsia="Arial" w:hAnsi="Arial" w:cs="Arial"/>
                  <w:color w:val="000000"/>
                  <w:sz w:val="18"/>
                  <w:szCs w:val="18"/>
                </w:rPr>
                <w:t>All</w:t>
              </w:r>
            </w:moveTo>
          </w:p>
        </w:tc>
        <w:tc>
          <w:tcPr>
            <w:tcW w:w="935" w:type="dxa"/>
            <w:tcBorders>
              <w:top w:val="single" w:sz="8" w:space="0" w:color="000000"/>
              <w:left w:val="single" w:sz="8" w:space="0" w:color="000000"/>
              <w:bottom w:val="single" w:sz="4" w:space="0" w:color="000000"/>
            </w:tcBorders>
          </w:tcPr>
          <w:p w14:paraId="40C377A8"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71" w:author="Nallamothu, Brahmajee" w:date="2019-12-16T12:13:00Z"/>
                <w:rFonts w:ascii="Arial" w:eastAsia="Arial" w:hAnsi="Arial" w:cs="Arial"/>
                <w:color w:val="000000"/>
                <w:sz w:val="18"/>
                <w:szCs w:val="18"/>
              </w:rPr>
            </w:pPr>
            <w:moveTo w:id="572" w:author="Nallamothu, Brahmajee" w:date="2019-12-16T12:13:00Z">
              <w:r w:rsidRPr="004B7BC4">
                <w:rPr>
                  <w:rFonts w:ascii="Arial" w:eastAsia="Arial" w:hAnsi="Arial" w:cs="Arial"/>
                  <w:color w:val="000000"/>
                  <w:sz w:val="18"/>
                  <w:szCs w:val="18"/>
                </w:rPr>
                <w:t>Top 20%</w:t>
              </w:r>
            </w:moveTo>
          </w:p>
        </w:tc>
        <w:tc>
          <w:tcPr>
            <w:tcW w:w="746" w:type="dxa"/>
            <w:tcBorders>
              <w:top w:val="single" w:sz="8" w:space="0" w:color="000000"/>
              <w:bottom w:val="single" w:sz="4" w:space="0" w:color="000000"/>
            </w:tcBorders>
          </w:tcPr>
          <w:p w14:paraId="25D245F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73" w:author="Nallamothu, Brahmajee" w:date="2019-12-16T12:13:00Z"/>
                <w:rFonts w:ascii="Arial" w:eastAsia="Arial" w:hAnsi="Arial" w:cs="Arial"/>
                <w:color w:val="000000"/>
                <w:sz w:val="18"/>
                <w:szCs w:val="18"/>
              </w:rPr>
            </w:pPr>
            <w:moveTo w:id="574" w:author="Nallamothu, Brahmajee" w:date="2019-12-16T12:13:00Z">
              <w:r w:rsidRPr="004B7BC4">
                <w:rPr>
                  <w:rFonts w:ascii="Arial" w:eastAsia="Arial" w:hAnsi="Arial" w:cs="Arial"/>
                  <w:color w:val="000000"/>
                  <w:sz w:val="18"/>
                  <w:szCs w:val="18"/>
                </w:rPr>
                <w:t>Middle 60%</w:t>
              </w:r>
            </w:moveTo>
          </w:p>
        </w:tc>
        <w:tc>
          <w:tcPr>
            <w:tcW w:w="823" w:type="dxa"/>
            <w:tcBorders>
              <w:top w:val="single" w:sz="8" w:space="0" w:color="000000"/>
              <w:bottom w:val="single" w:sz="4" w:space="0" w:color="000000"/>
            </w:tcBorders>
          </w:tcPr>
          <w:p w14:paraId="0ED3F29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75" w:author="Nallamothu, Brahmajee" w:date="2019-12-16T12:13:00Z"/>
                <w:rFonts w:ascii="Arial" w:eastAsia="Arial" w:hAnsi="Arial" w:cs="Arial"/>
                <w:color w:val="000000"/>
                <w:sz w:val="18"/>
                <w:szCs w:val="18"/>
              </w:rPr>
            </w:pPr>
            <w:moveTo w:id="576" w:author="Nallamothu, Brahmajee" w:date="2019-12-16T12:13:00Z">
              <w:r w:rsidRPr="004B7BC4">
                <w:rPr>
                  <w:rFonts w:ascii="Arial" w:eastAsia="Arial" w:hAnsi="Arial" w:cs="Arial"/>
                  <w:color w:val="000000"/>
                  <w:sz w:val="18"/>
                  <w:szCs w:val="18"/>
                </w:rPr>
                <w:t>Bottom 20%</w:t>
              </w:r>
            </w:moveTo>
          </w:p>
        </w:tc>
        <w:tc>
          <w:tcPr>
            <w:tcW w:w="466" w:type="dxa"/>
            <w:tcBorders>
              <w:top w:val="single" w:sz="8" w:space="0" w:color="000000"/>
              <w:bottom w:val="single" w:sz="4" w:space="0" w:color="000000"/>
            </w:tcBorders>
          </w:tcPr>
          <w:p w14:paraId="740DA7F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577" w:author="Nallamothu, Brahmajee" w:date="2019-12-16T12:13:00Z"/>
                <w:rFonts w:ascii="Arial" w:eastAsia="Arial" w:hAnsi="Arial" w:cs="Arial"/>
                <w:color w:val="000000"/>
                <w:sz w:val="18"/>
                <w:szCs w:val="18"/>
              </w:rPr>
            </w:pPr>
            <w:moveTo w:id="578" w:author="Nallamothu, Brahmajee" w:date="2019-12-16T12:13:00Z">
              <w:r w:rsidRPr="004B7BC4">
                <w:rPr>
                  <w:rFonts w:ascii="Arial" w:eastAsia="Arial" w:hAnsi="Arial" w:cs="Arial"/>
                  <w:color w:val="000000"/>
                  <w:sz w:val="18"/>
                  <w:szCs w:val="18"/>
                </w:rPr>
                <w:t>All</w:t>
              </w:r>
            </w:moveTo>
          </w:p>
        </w:tc>
      </w:tr>
      <w:tr w:rsidR="00A1587F" w:rsidRPr="004B7BC4" w14:paraId="52CB65FC"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000000"/>
              <w:bottom w:val="single" w:sz="0" w:space="0" w:color="000000"/>
              <w:right w:val="single" w:sz="8" w:space="0" w:color="000000"/>
            </w:tcBorders>
          </w:tcPr>
          <w:p w14:paraId="196B1421" w14:textId="77777777" w:rsidR="00C90E0F" w:rsidRPr="007F2C9C" w:rsidRDefault="00C90E0F">
            <w:pPr>
              <w:pBdr>
                <w:top w:val="nil"/>
                <w:left w:val="nil"/>
                <w:bottom w:val="nil"/>
                <w:right w:val="nil"/>
                <w:between w:val="nil"/>
              </w:pBdr>
              <w:spacing w:line="360" w:lineRule="auto"/>
              <w:jc w:val="left"/>
              <w:rPr>
                <w:moveTo w:id="579" w:author="Nallamothu, Brahmajee" w:date="2019-12-16T12:13:00Z"/>
                <w:rFonts w:ascii="Arial" w:eastAsia="Arial" w:hAnsi="Arial" w:cs="Arial"/>
                <w:b w:val="0"/>
                <w:iCs/>
                <w:color w:val="000000"/>
                <w:sz w:val="18"/>
                <w:szCs w:val="18"/>
              </w:rPr>
              <w:pPrChange w:id="580" w:author="Unknown" w:date="2019-12-16T12:13:00Z">
                <w:pPr>
                  <w:pBdr>
                    <w:top w:val="nil"/>
                    <w:left w:val="nil"/>
                    <w:bottom w:val="nil"/>
                    <w:right w:val="nil"/>
                    <w:between w:val="nil"/>
                  </w:pBdr>
                  <w:spacing w:line="360" w:lineRule="auto"/>
                </w:pPr>
              </w:pPrChange>
            </w:pPr>
            <w:moveTo w:id="581" w:author="Nallamothu, Brahmajee" w:date="2019-12-16T12:13:00Z">
              <w:r w:rsidRPr="0045266B">
                <w:rPr>
                  <w:rFonts w:ascii="Arial" w:eastAsia="Arial" w:hAnsi="Arial" w:cs="Arial"/>
                  <w:b w:val="0"/>
                  <w:iCs/>
                  <w:color w:val="000000"/>
                  <w:sz w:val="18"/>
                  <w:szCs w:val="18"/>
                </w:rPr>
                <w:t>Top 20%</w:t>
              </w:r>
            </w:moveTo>
          </w:p>
        </w:tc>
        <w:tc>
          <w:tcPr>
            <w:tcW w:w="780" w:type="dxa"/>
            <w:tcBorders>
              <w:top w:val="single" w:sz="4" w:space="0" w:color="000000"/>
              <w:left w:val="single" w:sz="8" w:space="0" w:color="000000"/>
              <w:bottom w:val="single" w:sz="0" w:space="0" w:color="000000"/>
            </w:tcBorders>
          </w:tcPr>
          <w:p w14:paraId="3BEFF42E"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82" w:author="Nallamothu, Brahmajee" w:date="2019-12-16T12:13:00Z"/>
                <w:rFonts w:ascii="Arial" w:eastAsia="Arial" w:hAnsi="Arial" w:cs="Arial"/>
                <w:color w:val="000000"/>
                <w:sz w:val="18"/>
                <w:szCs w:val="18"/>
              </w:rPr>
            </w:pPr>
            <w:moveTo w:id="583" w:author="Nallamothu, Brahmajee" w:date="2019-12-16T12:13:00Z">
              <w:r w:rsidRPr="004B7BC4">
                <w:rPr>
                  <w:rFonts w:ascii="Arial" w:eastAsia="Arial" w:hAnsi="Arial" w:cs="Arial"/>
                  <w:color w:val="000000"/>
                  <w:sz w:val="18"/>
                  <w:szCs w:val="18"/>
                </w:rPr>
                <w:t>151</w:t>
              </w:r>
            </w:moveTo>
          </w:p>
        </w:tc>
        <w:tc>
          <w:tcPr>
            <w:tcW w:w="808" w:type="dxa"/>
            <w:tcBorders>
              <w:top w:val="single" w:sz="4" w:space="0" w:color="000000"/>
              <w:bottom w:val="single" w:sz="0" w:space="0" w:color="000000"/>
            </w:tcBorders>
          </w:tcPr>
          <w:p w14:paraId="7F775968"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84" w:author="Nallamothu, Brahmajee" w:date="2019-12-16T12:13:00Z"/>
                <w:rFonts w:ascii="Arial" w:eastAsia="Arial" w:hAnsi="Arial" w:cs="Arial"/>
                <w:color w:val="000000"/>
                <w:sz w:val="18"/>
                <w:szCs w:val="18"/>
              </w:rPr>
            </w:pPr>
            <w:moveTo w:id="585" w:author="Nallamothu, Brahmajee" w:date="2019-12-16T12:13:00Z">
              <w:r w:rsidRPr="004B7BC4">
                <w:rPr>
                  <w:rFonts w:ascii="Arial" w:eastAsia="Arial" w:hAnsi="Arial" w:cs="Arial"/>
                  <w:color w:val="000000"/>
                  <w:sz w:val="18"/>
                  <w:szCs w:val="18"/>
                </w:rPr>
                <w:t>72</w:t>
              </w:r>
            </w:moveTo>
          </w:p>
        </w:tc>
        <w:tc>
          <w:tcPr>
            <w:tcW w:w="809" w:type="dxa"/>
            <w:tcBorders>
              <w:top w:val="single" w:sz="4" w:space="0" w:color="000000"/>
              <w:bottom w:val="single" w:sz="0" w:space="0" w:color="000000"/>
            </w:tcBorders>
          </w:tcPr>
          <w:p w14:paraId="20ADDCAD"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86" w:author="Nallamothu, Brahmajee" w:date="2019-12-16T12:13:00Z"/>
                <w:rFonts w:ascii="Arial" w:eastAsia="Arial" w:hAnsi="Arial" w:cs="Arial"/>
                <w:color w:val="000000"/>
                <w:sz w:val="18"/>
                <w:szCs w:val="18"/>
              </w:rPr>
            </w:pPr>
            <w:moveTo w:id="587" w:author="Nallamothu, Brahmajee" w:date="2019-12-16T12:13:00Z">
              <w:r w:rsidRPr="004B7BC4">
                <w:rPr>
                  <w:rFonts w:ascii="Arial" w:eastAsia="Arial" w:hAnsi="Arial" w:cs="Arial"/>
                  <w:color w:val="000000"/>
                  <w:sz w:val="18"/>
                  <w:szCs w:val="18"/>
                </w:rPr>
                <w:t>0</w:t>
              </w:r>
            </w:moveTo>
          </w:p>
        </w:tc>
        <w:tc>
          <w:tcPr>
            <w:tcW w:w="483" w:type="dxa"/>
            <w:tcBorders>
              <w:top w:val="single" w:sz="4" w:space="0" w:color="000000"/>
              <w:bottom w:val="single" w:sz="0" w:space="0" w:color="000000"/>
              <w:right w:val="single" w:sz="8" w:space="0" w:color="000000"/>
            </w:tcBorders>
          </w:tcPr>
          <w:p w14:paraId="48F78FE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88" w:author="Nallamothu, Brahmajee" w:date="2019-12-16T12:13:00Z"/>
                <w:rFonts w:ascii="Arial" w:eastAsia="Arial" w:hAnsi="Arial" w:cs="Arial"/>
                <w:color w:val="000000"/>
                <w:sz w:val="18"/>
                <w:szCs w:val="18"/>
              </w:rPr>
            </w:pPr>
            <w:moveTo w:id="589" w:author="Nallamothu, Brahmajee" w:date="2019-12-16T12:13:00Z">
              <w:r w:rsidRPr="004B7BC4">
                <w:rPr>
                  <w:rFonts w:ascii="Arial" w:eastAsia="Arial" w:hAnsi="Arial" w:cs="Arial"/>
                  <w:color w:val="000000"/>
                  <w:sz w:val="18"/>
                  <w:szCs w:val="18"/>
                </w:rPr>
                <w:t>223</w:t>
              </w:r>
            </w:moveTo>
          </w:p>
        </w:tc>
        <w:tc>
          <w:tcPr>
            <w:tcW w:w="1125" w:type="dxa"/>
            <w:tcBorders>
              <w:top w:val="single" w:sz="4" w:space="0" w:color="000000"/>
              <w:left w:val="single" w:sz="8" w:space="0" w:color="000000"/>
              <w:bottom w:val="single" w:sz="0" w:space="0" w:color="000000"/>
            </w:tcBorders>
          </w:tcPr>
          <w:p w14:paraId="5C59179D"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90" w:author="Nallamothu, Brahmajee" w:date="2019-12-16T12:13:00Z"/>
                <w:rFonts w:ascii="Arial" w:eastAsia="Arial" w:hAnsi="Arial" w:cs="Arial"/>
                <w:color w:val="000000"/>
                <w:sz w:val="18"/>
                <w:szCs w:val="18"/>
              </w:rPr>
            </w:pPr>
            <w:moveTo w:id="591" w:author="Nallamothu, Brahmajee" w:date="2019-12-16T12:13:00Z">
              <w:r w:rsidRPr="004B7BC4">
                <w:rPr>
                  <w:rFonts w:ascii="Arial" w:eastAsia="Arial" w:hAnsi="Arial" w:cs="Arial"/>
                  <w:color w:val="000000"/>
                  <w:sz w:val="18"/>
                  <w:szCs w:val="18"/>
                </w:rPr>
                <w:t>235</w:t>
              </w:r>
            </w:moveTo>
          </w:p>
        </w:tc>
        <w:tc>
          <w:tcPr>
            <w:tcW w:w="896" w:type="dxa"/>
            <w:tcBorders>
              <w:top w:val="single" w:sz="4" w:space="0" w:color="000000"/>
              <w:bottom w:val="single" w:sz="0" w:space="0" w:color="000000"/>
            </w:tcBorders>
          </w:tcPr>
          <w:p w14:paraId="60EBDBC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92" w:author="Nallamothu, Brahmajee" w:date="2019-12-16T12:13:00Z"/>
                <w:rFonts w:ascii="Arial" w:eastAsia="Arial" w:hAnsi="Arial" w:cs="Arial"/>
                <w:color w:val="000000"/>
                <w:sz w:val="18"/>
                <w:szCs w:val="18"/>
              </w:rPr>
            </w:pPr>
            <w:moveTo w:id="593" w:author="Nallamothu, Brahmajee" w:date="2019-12-16T12:13:00Z">
              <w:r w:rsidRPr="004B7BC4">
                <w:rPr>
                  <w:rFonts w:ascii="Arial" w:eastAsia="Arial" w:hAnsi="Arial" w:cs="Arial"/>
                  <w:color w:val="000000"/>
                  <w:sz w:val="18"/>
                  <w:szCs w:val="18"/>
                </w:rPr>
                <w:t>106</w:t>
              </w:r>
            </w:moveTo>
          </w:p>
        </w:tc>
        <w:tc>
          <w:tcPr>
            <w:tcW w:w="809" w:type="dxa"/>
            <w:tcBorders>
              <w:top w:val="single" w:sz="4" w:space="0" w:color="000000"/>
              <w:bottom w:val="single" w:sz="0" w:space="0" w:color="000000"/>
            </w:tcBorders>
          </w:tcPr>
          <w:p w14:paraId="535BDAF4"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94" w:author="Nallamothu, Brahmajee" w:date="2019-12-16T12:13:00Z"/>
                <w:rFonts w:ascii="Arial" w:eastAsia="Arial" w:hAnsi="Arial" w:cs="Arial"/>
                <w:color w:val="000000"/>
                <w:sz w:val="18"/>
                <w:szCs w:val="18"/>
              </w:rPr>
            </w:pPr>
            <w:moveTo w:id="595" w:author="Nallamothu, Brahmajee" w:date="2019-12-16T12:13:00Z">
              <w:r w:rsidRPr="004B7BC4">
                <w:rPr>
                  <w:rFonts w:ascii="Arial" w:eastAsia="Arial" w:hAnsi="Arial" w:cs="Arial"/>
                  <w:color w:val="000000"/>
                  <w:sz w:val="18"/>
                  <w:szCs w:val="18"/>
                </w:rPr>
                <w:t>0</w:t>
              </w:r>
            </w:moveTo>
          </w:p>
        </w:tc>
        <w:tc>
          <w:tcPr>
            <w:tcW w:w="500" w:type="dxa"/>
            <w:tcBorders>
              <w:top w:val="single" w:sz="4" w:space="0" w:color="000000"/>
              <w:bottom w:val="single" w:sz="0" w:space="0" w:color="000000"/>
              <w:right w:val="single" w:sz="8" w:space="0" w:color="000000"/>
            </w:tcBorders>
          </w:tcPr>
          <w:p w14:paraId="05EBA52D"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96" w:author="Nallamothu, Brahmajee" w:date="2019-12-16T12:13:00Z"/>
                <w:rFonts w:ascii="Arial" w:eastAsia="Arial" w:hAnsi="Arial" w:cs="Arial"/>
                <w:color w:val="000000"/>
                <w:sz w:val="18"/>
                <w:szCs w:val="18"/>
              </w:rPr>
            </w:pPr>
            <w:moveTo w:id="597" w:author="Nallamothu, Brahmajee" w:date="2019-12-16T12:13:00Z">
              <w:r w:rsidRPr="004B7BC4">
                <w:rPr>
                  <w:rFonts w:ascii="Arial" w:eastAsia="Arial" w:hAnsi="Arial" w:cs="Arial"/>
                  <w:color w:val="000000"/>
                  <w:sz w:val="18"/>
                  <w:szCs w:val="18"/>
                </w:rPr>
                <w:t>341</w:t>
              </w:r>
            </w:moveTo>
          </w:p>
        </w:tc>
        <w:tc>
          <w:tcPr>
            <w:tcW w:w="935" w:type="dxa"/>
            <w:tcBorders>
              <w:top w:val="single" w:sz="4" w:space="0" w:color="000000"/>
              <w:left w:val="single" w:sz="8" w:space="0" w:color="000000"/>
              <w:bottom w:val="single" w:sz="0" w:space="0" w:color="000000"/>
            </w:tcBorders>
          </w:tcPr>
          <w:p w14:paraId="3C2C5D5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598" w:author="Nallamothu, Brahmajee" w:date="2019-12-16T12:13:00Z"/>
                <w:rFonts w:ascii="Arial" w:eastAsia="Arial" w:hAnsi="Arial" w:cs="Arial"/>
                <w:color w:val="000000"/>
                <w:sz w:val="18"/>
                <w:szCs w:val="18"/>
              </w:rPr>
            </w:pPr>
            <w:moveTo w:id="599" w:author="Nallamothu, Brahmajee" w:date="2019-12-16T12:13:00Z">
              <w:r w:rsidRPr="004B7BC4">
                <w:rPr>
                  <w:rFonts w:ascii="Arial" w:eastAsia="Arial" w:hAnsi="Arial" w:cs="Arial"/>
                  <w:color w:val="000000"/>
                  <w:sz w:val="18"/>
                  <w:szCs w:val="18"/>
                </w:rPr>
                <w:t>261</w:t>
              </w:r>
            </w:moveTo>
          </w:p>
        </w:tc>
        <w:tc>
          <w:tcPr>
            <w:tcW w:w="746" w:type="dxa"/>
            <w:tcBorders>
              <w:top w:val="single" w:sz="4" w:space="0" w:color="000000"/>
              <w:bottom w:val="single" w:sz="0" w:space="0" w:color="000000"/>
            </w:tcBorders>
          </w:tcPr>
          <w:p w14:paraId="0D0633C5"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00" w:author="Nallamothu, Brahmajee" w:date="2019-12-16T12:13:00Z"/>
                <w:rFonts w:ascii="Arial" w:eastAsia="Arial" w:hAnsi="Arial" w:cs="Arial"/>
                <w:color w:val="000000"/>
                <w:sz w:val="18"/>
                <w:szCs w:val="18"/>
              </w:rPr>
            </w:pPr>
            <w:moveTo w:id="601" w:author="Nallamothu, Brahmajee" w:date="2019-12-16T12:13:00Z">
              <w:r w:rsidRPr="004B7BC4">
                <w:rPr>
                  <w:rFonts w:ascii="Arial" w:eastAsia="Arial" w:hAnsi="Arial" w:cs="Arial"/>
                  <w:color w:val="000000"/>
                  <w:sz w:val="18"/>
                  <w:szCs w:val="18"/>
                </w:rPr>
                <w:t>122</w:t>
              </w:r>
            </w:moveTo>
          </w:p>
        </w:tc>
        <w:tc>
          <w:tcPr>
            <w:tcW w:w="823" w:type="dxa"/>
            <w:tcBorders>
              <w:top w:val="single" w:sz="4" w:space="0" w:color="000000"/>
              <w:bottom w:val="single" w:sz="0" w:space="0" w:color="000000"/>
            </w:tcBorders>
          </w:tcPr>
          <w:p w14:paraId="41FCB986"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02" w:author="Nallamothu, Brahmajee" w:date="2019-12-16T12:13:00Z"/>
                <w:rFonts w:ascii="Arial" w:eastAsia="Arial" w:hAnsi="Arial" w:cs="Arial"/>
                <w:color w:val="000000"/>
                <w:sz w:val="18"/>
                <w:szCs w:val="18"/>
              </w:rPr>
            </w:pPr>
            <w:moveTo w:id="603" w:author="Nallamothu, Brahmajee" w:date="2019-12-16T12:13:00Z">
              <w:r w:rsidRPr="004B7BC4">
                <w:rPr>
                  <w:rFonts w:ascii="Arial" w:eastAsia="Arial" w:hAnsi="Arial" w:cs="Arial"/>
                  <w:color w:val="000000"/>
                  <w:sz w:val="18"/>
                  <w:szCs w:val="18"/>
                </w:rPr>
                <w:t>0</w:t>
              </w:r>
            </w:moveTo>
          </w:p>
        </w:tc>
        <w:tc>
          <w:tcPr>
            <w:tcW w:w="466" w:type="dxa"/>
            <w:tcBorders>
              <w:top w:val="single" w:sz="4" w:space="0" w:color="000000"/>
              <w:bottom w:val="single" w:sz="0" w:space="0" w:color="000000"/>
            </w:tcBorders>
          </w:tcPr>
          <w:p w14:paraId="176622EC"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04" w:author="Nallamothu, Brahmajee" w:date="2019-12-16T12:13:00Z"/>
                <w:rFonts w:ascii="Arial" w:eastAsia="Arial" w:hAnsi="Arial" w:cs="Arial"/>
                <w:color w:val="000000"/>
                <w:sz w:val="18"/>
                <w:szCs w:val="18"/>
              </w:rPr>
            </w:pPr>
            <w:moveTo w:id="605" w:author="Nallamothu, Brahmajee" w:date="2019-12-16T12:13:00Z">
              <w:r w:rsidRPr="004B7BC4">
                <w:rPr>
                  <w:rFonts w:ascii="Arial" w:eastAsia="Arial" w:hAnsi="Arial" w:cs="Arial"/>
                  <w:color w:val="000000"/>
                  <w:sz w:val="18"/>
                  <w:szCs w:val="18"/>
                </w:rPr>
                <w:t>383</w:t>
              </w:r>
            </w:moveTo>
          </w:p>
        </w:tc>
      </w:tr>
      <w:tr w:rsidR="00A1587F" w:rsidRPr="004B7BC4" w14:paraId="6D5ED7BC"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0" w:space="0" w:color="000000"/>
              <w:bottom w:val="single" w:sz="0" w:space="0" w:color="000000"/>
              <w:right w:val="single" w:sz="8" w:space="0" w:color="000000"/>
            </w:tcBorders>
          </w:tcPr>
          <w:p w14:paraId="4447522D" w14:textId="77777777" w:rsidR="00C90E0F" w:rsidRPr="007F2C9C" w:rsidRDefault="00C90E0F">
            <w:pPr>
              <w:pBdr>
                <w:top w:val="nil"/>
                <w:left w:val="nil"/>
                <w:bottom w:val="nil"/>
                <w:right w:val="nil"/>
                <w:between w:val="nil"/>
              </w:pBdr>
              <w:spacing w:line="360" w:lineRule="auto"/>
              <w:jc w:val="left"/>
              <w:rPr>
                <w:moveTo w:id="606" w:author="Nallamothu, Brahmajee" w:date="2019-12-16T12:13:00Z"/>
                <w:rFonts w:ascii="Arial" w:eastAsia="Arial" w:hAnsi="Arial" w:cs="Arial"/>
                <w:b w:val="0"/>
                <w:iCs/>
                <w:color w:val="000000"/>
                <w:sz w:val="18"/>
                <w:szCs w:val="18"/>
              </w:rPr>
              <w:pPrChange w:id="607" w:author="Unknown" w:date="2019-12-16T12:13:00Z">
                <w:pPr>
                  <w:pBdr>
                    <w:top w:val="nil"/>
                    <w:left w:val="nil"/>
                    <w:bottom w:val="nil"/>
                    <w:right w:val="nil"/>
                    <w:between w:val="nil"/>
                  </w:pBdr>
                  <w:spacing w:line="360" w:lineRule="auto"/>
                </w:pPr>
              </w:pPrChange>
            </w:pPr>
            <w:moveTo w:id="608" w:author="Nallamothu, Brahmajee" w:date="2019-12-16T12:13:00Z">
              <w:r w:rsidRPr="0045266B">
                <w:rPr>
                  <w:rFonts w:ascii="Arial" w:eastAsia="Arial" w:hAnsi="Arial" w:cs="Arial"/>
                  <w:b w:val="0"/>
                  <w:iCs/>
                  <w:color w:val="000000"/>
                  <w:sz w:val="18"/>
                  <w:szCs w:val="18"/>
                </w:rPr>
                <w:t>Middle 60%</w:t>
              </w:r>
            </w:moveTo>
          </w:p>
        </w:tc>
        <w:tc>
          <w:tcPr>
            <w:tcW w:w="780" w:type="dxa"/>
            <w:tcBorders>
              <w:top w:val="single" w:sz="0" w:space="0" w:color="000000"/>
              <w:left w:val="single" w:sz="8" w:space="0" w:color="000000"/>
              <w:bottom w:val="single" w:sz="0" w:space="0" w:color="000000"/>
            </w:tcBorders>
          </w:tcPr>
          <w:p w14:paraId="7F28539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09" w:author="Nallamothu, Brahmajee" w:date="2019-12-16T12:13:00Z"/>
                <w:rFonts w:ascii="Arial" w:eastAsia="Arial" w:hAnsi="Arial" w:cs="Arial"/>
                <w:color w:val="000000"/>
                <w:sz w:val="18"/>
                <w:szCs w:val="18"/>
              </w:rPr>
            </w:pPr>
            <w:moveTo w:id="610" w:author="Nallamothu, Brahmajee" w:date="2019-12-16T12:13:00Z">
              <w:r w:rsidRPr="004B7BC4">
                <w:rPr>
                  <w:rFonts w:ascii="Arial" w:eastAsia="Arial" w:hAnsi="Arial" w:cs="Arial"/>
                  <w:color w:val="000000"/>
                  <w:sz w:val="18"/>
                  <w:szCs w:val="18"/>
                </w:rPr>
                <w:t>72</w:t>
              </w:r>
            </w:moveTo>
          </w:p>
        </w:tc>
        <w:tc>
          <w:tcPr>
            <w:tcW w:w="808" w:type="dxa"/>
            <w:tcBorders>
              <w:top w:val="single" w:sz="0" w:space="0" w:color="000000"/>
              <w:bottom w:val="single" w:sz="0" w:space="0" w:color="000000"/>
            </w:tcBorders>
          </w:tcPr>
          <w:p w14:paraId="491B1654"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11" w:author="Nallamothu, Brahmajee" w:date="2019-12-16T12:13:00Z"/>
                <w:rFonts w:ascii="Arial" w:eastAsia="Arial" w:hAnsi="Arial" w:cs="Arial"/>
                <w:color w:val="000000"/>
                <w:sz w:val="18"/>
                <w:szCs w:val="18"/>
              </w:rPr>
            </w:pPr>
            <w:moveTo w:id="612" w:author="Nallamothu, Brahmajee" w:date="2019-12-16T12:13:00Z">
              <w:r w:rsidRPr="004B7BC4">
                <w:rPr>
                  <w:rFonts w:ascii="Arial" w:eastAsia="Arial" w:hAnsi="Arial" w:cs="Arial"/>
                  <w:color w:val="000000"/>
                  <w:sz w:val="18"/>
                  <w:szCs w:val="18"/>
                </w:rPr>
                <w:t>563</w:t>
              </w:r>
            </w:moveTo>
          </w:p>
        </w:tc>
        <w:tc>
          <w:tcPr>
            <w:tcW w:w="809" w:type="dxa"/>
            <w:tcBorders>
              <w:top w:val="single" w:sz="0" w:space="0" w:color="000000"/>
              <w:bottom w:val="single" w:sz="0" w:space="0" w:color="000000"/>
            </w:tcBorders>
          </w:tcPr>
          <w:p w14:paraId="2F346BF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13" w:author="Nallamothu, Brahmajee" w:date="2019-12-16T12:13:00Z"/>
                <w:rFonts w:ascii="Arial" w:eastAsia="Arial" w:hAnsi="Arial" w:cs="Arial"/>
                <w:color w:val="000000"/>
                <w:sz w:val="18"/>
                <w:szCs w:val="18"/>
              </w:rPr>
            </w:pPr>
            <w:moveTo w:id="614" w:author="Nallamothu, Brahmajee" w:date="2019-12-16T12:13:00Z">
              <w:r w:rsidRPr="004B7BC4">
                <w:rPr>
                  <w:rFonts w:ascii="Arial" w:eastAsia="Arial" w:hAnsi="Arial" w:cs="Arial"/>
                  <w:color w:val="000000"/>
                  <w:sz w:val="18"/>
                  <w:szCs w:val="18"/>
                </w:rPr>
                <w:t>37</w:t>
              </w:r>
            </w:moveTo>
          </w:p>
        </w:tc>
        <w:tc>
          <w:tcPr>
            <w:tcW w:w="483" w:type="dxa"/>
            <w:tcBorders>
              <w:top w:val="single" w:sz="0" w:space="0" w:color="000000"/>
              <w:bottom w:val="single" w:sz="0" w:space="0" w:color="000000"/>
              <w:right w:val="single" w:sz="8" w:space="0" w:color="000000"/>
            </w:tcBorders>
          </w:tcPr>
          <w:p w14:paraId="091E6ED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15" w:author="Nallamothu, Brahmajee" w:date="2019-12-16T12:13:00Z"/>
                <w:rFonts w:ascii="Arial" w:eastAsia="Arial" w:hAnsi="Arial" w:cs="Arial"/>
                <w:color w:val="000000"/>
                <w:sz w:val="18"/>
                <w:szCs w:val="18"/>
              </w:rPr>
            </w:pPr>
            <w:moveTo w:id="616" w:author="Nallamothu, Brahmajee" w:date="2019-12-16T12:13:00Z">
              <w:r w:rsidRPr="004B7BC4">
                <w:rPr>
                  <w:rFonts w:ascii="Arial" w:eastAsia="Arial" w:hAnsi="Arial" w:cs="Arial"/>
                  <w:color w:val="000000"/>
                  <w:sz w:val="18"/>
                  <w:szCs w:val="18"/>
                </w:rPr>
                <w:t>672</w:t>
              </w:r>
            </w:moveTo>
          </w:p>
        </w:tc>
        <w:tc>
          <w:tcPr>
            <w:tcW w:w="1125" w:type="dxa"/>
            <w:tcBorders>
              <w:top w:val="single" w:sz="0" w:space="0" w:color="000000"/>
              <w:left w:val="single" w:sz="8" w:space="0" w:color="000000"/>
              <w:bottom w:val="single" w:sz="0" w:space="0" w:color="000000"/>
            </w:tcBorders>
          </w:tcPr>
          <w:p w14:paraId="6F9024D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17" w:author="Nallamothu, Brahmajee" w:date="2019-12-16T12:13:00Z"/>
                <w:rFonts w:ascii="Arial" w:eastAsia="Arial" w:hAnsi="Arial" w:cs="Arial"/>
                <w:color w:val="000000"/>
                <w:sz w:val="18"/>
                <w:szCs w:val="18"/>
              </w:rPr>
            </w:pPr>
            <w:moveTo w:id="618" w:author="Nallamothu, Brahmajee" w:date="2019-12-16T12:13:00Z">
              <w:r w:rsidRPr="004B7BC4">
                <w:rPr>
                  <w:rFonts w:ascii="Arial" w:eastAsia="Arial" w:hAnsi="Arial" w:cs="Arial"/>
                  <w:color w:val="000000"/>
                  <w:sz w:val="18"/>
                  <w:szCs w:val="18"/>
                </w:rPr>
                <w:t>106</w:t>
              </w:r>
            </w:moveTo>
          </w:p>
        </w:tc>
        <w:tc>
          <w:tcPr>
            <w:tcW w:w="896" w:type="dxa"/>
            <w:tcBorders>
              <w:top w:val="single" w:sz="0" w:space="0" w:color="000000"/>
              <w:bottom w:val="single" w:sz="0" w:space="0" w:color="000000"/>
            </w:tcBorders>
          </w:tcPr>
          <w:p w14:paraId="07E174E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19" w:author="Nallamothu, Brahmajee" w:date="2019-12-16T12:13:00Z"/>
                <w:rFonts w:ascii="Arial" w:eastAsia="Arial" w:hAnsi="Arial" w:cs="Arial"/>
                <w:color w:val="000000"/>
                <w:sz w:val="18"/>
                <w:szCs w:val="18"/>
              </w:rPr>
            </w:pPr>
            <w:moveTo w:id="620" w:author="Nallamothu, Brahmajee" w:date="2019-12-16T12:13:00Z">
              <w:r w:rsidRPr="004B7BC4">
                <w:rPr>
                  <w:rFonts w:ascii="Arial" w:eastAsia="Arial" w:hAnsi="Arial" w:cs="Arial"/>
                  <w:color w:val="000000"/>
                  <w:sz w:val="18"/>
                  <w:szCs w:val="18"/>
                </w:rPr>
                <w:t>854</w:t>
              </w:r>
            </w:moveTo>
          </w:p>
        </w:tc>
        <w:tc>
          <w:tcPr>
            <w:tcW w:w="809" w:type="dxa"/>
            <w:tcBorders>
              <w:top w:val="single" w:sz="0" w:space="0" w:color="000000"/>
              <w:bottom w:val="single" w:sz="0" w:space="0" w:color="000000"/>
            </w:tcBorders>
          </w:tcPr>
          <w:p w14:paraId="6F4E182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21" w:author="Nallamothu, Brahmajee" w:date="2019-12-16T12:13:00Z"/>
                <w:rFonts w:ascii="Arial" w:eastAsia="Arial" w:hAnsi="Arial" w:cs="Arial"/>
                <w:color w:val="000000"/>
                <w:sz w:val="18"/>
                <w:szCs w:val="18"/>
              </w:rPr>
            </w:pPr>
            <w:moveTo w:id="622" w:author="Nallamothu, Brahmajee" w:date="2019-12-16T12:13:00Z">
              <w:r w:rsidRPr="004B7BC4">
                <w:rPr>
                  <w:rFonts w:ascii="Arial" w:eastAsia="Arial" w:hAnsi="Arial" w:cs="Arial"/>
                  <w:color w:val="000000"/>
                  <w:sz w:val="18"/>
                  <w:szCs w:val="18"/>
                </w:rPr>
                <w:t>66</w:t>
              </w:r>
            </w:moveTo>
          </w:p>
        </w:tc>
        <w:tc>
          <w:tcPr>
            <w:tcW w:w="500" w:type="dxa"/>
            <w:tcBorders>
              <w:top w:val="single" w:sz="0" w:space="0" w:color="000000"/>
              <w:bottom w:val="single" w:sz="0" w:space="0" w:color="000000"/>
              <w:right w:val="single" w:sz="8" w:space="0" w:color="000000"/>
            </w:tcBorders>
          </w:tcPr>
          <w:p w14:paraId="2202963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23" w:author="Nallamothu, Brahmajee" w:date="2019-12-16T12:13:00Z"/>
                <w:rFonts w:ascii="Arial" w:eastAsia="Arial" w:hAnsi="Arial" w:cs="Arial"/>
                <w:color w:val="000000"/>
                <w:sz w:val="18"/>
                <w:szCs w:val="18"/>
              </w:rPr>
            </w:pPr>
            <w:moveTo w:id="624" w:author="Nallamothu, Brahmajee" w:date="2019-12-16T12:13:00Z">
              <w:r w:rsidRPr="004B7BC4">
                <w:rPr>
                  <w:rFonts w:ascii="Arial" w:eastAsia="Arial" w:hAnsi="Arial" w:cs="Arial"/>
                  <w:color w:val="000000"/>
                  <w:sz w:val="18"/>
                  <w:szCs w:val="18"/>
                </w:rPr>
                <w:t>1026</w:t>
              </w:r>
            </w:moveTo>
          </w:p>
        </w:tc>
        <w:tc>
          <w:tcPr>
            <w:tcW w:w="935" w:type="dxa"/>
            <w:tcBorders>
              <w:top w:val="single" w:sz="0" w:space="0" w:color="000000"/>
              <w:left w:val="single" w:sz="8" w:space="0" w:color="000000"/>
              <w:bottom w:val="single" w:sz="0" w:space="0" w:color="000000"/>
            </w:tcBorders>
          </w:tcPr>
          <w:p w14:paraId="584ABA57"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25" w:author="Nallamothu, Brahmajee" w:date="2019-12-16T12:13:00Z"/>
                <w:rFonts w:ascii="Arial" w:eastAsia="Arial" w:hAnsi="Arial" w:cs="Arial"/>
                <w:color w:val="000000"/>
                <w:sz w:val="18"/>
                <w:szCs w:val="18"/>
              </w:rPr>
            </w:pPr>
            <w:moveTo w:id="626" w:author="Nallamothu, Brahmajee" w:date="2019-12-16T12:13:00Z">
              <w:r w:rsidRPr="004B7BC4">
                <w:rPr>
                  <w:rFonts w:ascii="Arial" w:eastAsia="Arial" w:hAnsi="Arial" w:cs="Arial"/>
                  <w:color w:val="000000"/>
                  <w:sz w:val="18"/>
                  <w:szCs w:val="18"/>
                </w:rPr>
                <w:t>122</w:t>
              </w:r>
            </w:moveTo>
          </w:p>
        </w:tc>
        <w:tc>
          <w:tcPr>
            <w:tcW w:w="746" w:type="dxa"/>
            <w:tcBorders>
              <w:top w:val="single" w:sz="0" w:space="0" w:color="000000"/>
              <w:bottom w:val="single" w:sz="0" w:space="0" w:color="000000"/>
            </w:tcBorders>
          </w:tcPr>
          <w:p w14:paraId="45DB721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27" w:author="Nallamothu, Brahmajee" w:date="2019-12-16T12:13:00Z"/>
                <w:rFonts w:ascii="Arial" w:eastAsia="Arial" w:hAnsi="Arial" w:cs="Arial"/>
                <w:color w:val="000000"/>
                <w:sz w:val="18"/>
                <w:szCs w:val="18"/>
              </w:rPr>
            </w:pPr>
            <w:moveTo w:id="628" w:author="Nallamothu, Brahmajee" w:date="2019-12-16T12:13:00Z">
              <w:r w:rsidRPr="004B7BC4">
                <w:rPr>
                  <w:rFonts w:ascii="Arial" w:eastAsia="Arial" w:hAnsi="Arial" w:cs="Arial"/>
                  <w:color w:val="000000"/>
                  <w:sz w:val="18"/>
                  <w:szCs w:val="18"/>
                </w:rPr>
                <w:t>949</w:t>
              </w:r>
            </w:moveTo>
          </w:p>
        </w:tc>
        <w:tc>
          <w:tcPr>
            <w:tcW w:w="823" w:type="dxa"/>
            <w:tcBorders>
              <w:top w:val="single" w:sz="0" w:space="0" w:color="000000"/>
              <w:bottom w:val="single" w:sz="0" w:space="0" w:color="000000"/>
            </w:tcBorders>
          </w:tcPr>
          <w:p w14:paraId="0EB40DE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29" w:author="Nallamothu, Brahmajee" w:date="2019-12-16T12:13:00Z"/>
                <w:rFonts w:ascii="Arial" w:eastAsia="Arial" w:hAnsi="Arial" w:cs="Arial"/>
                <w:color w:val="000000"/>
                <w:sz w:val="18"/>
                <w:szCs w:val="18"/>
              </w:rPr>
            </w:pPr>
            <w:moveTo w:id="630" w:author="Nallamothu, Brahmajee" w:date="2019-12-16T12:13:00Z">
              <w:r w:rsidRPr="004B7BC4">
                <w:rPr>
                  <w:rFonts w:ascii="Arial" w:eastAsia="Arial" w:hAnsi="Arial" w:cs="Arial"/>
                  <w:color w:val="000000"/>
                  <w:sz w:val="18"/>
                  <w:szCs w:val="18"/>
                </w:rPr>
                <w:t>82</w:t>
              </w:r>
            </w:moveTo>
          </w:p>
        </w:tc>
        <w:tc>
          <w:tcPr>
            <w:tcW w:w="466" w:type="dxa"/>
            <w:tcBorders>
              <w:top w:val="single" w:sz="0" w:space="0" w:color="000000"/>
              <w:bottom w:val="single" w:sz="0" w:space="0" w:color="000000"/>
            </w:tcBorders>
          </w:tcPr>
          <w:p w14:paraId="2C86504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31" w:author="Nallamothu, Brahmajee" w:date="2019-12-16T12:13:00Z"/>
                <w:rFonts w:ascii="Arial" w:eastAsia="Arial" w:hAnsi="Arial" w:cs="Arial"/>
                <w:color w:val="000000"/>
                <w:sz w:val="18"/>
                <w:szCs w:val="18"/>
              </w:rPr>
            </w:pPr>
            <w:moveTo w:id="632" w:author="Nallamothu, Brahmajee" w:date="2019-12-16T12:13:00Z">
              <w:r w:rsidRPr="004B7BC4">
                <w:rPr>
                  <w:rFonts w:ascii="Arial" w:eastAsia="Arial" w:hAnsi="Arial" w:cs="Arial"/>
                  <w:color w:val="000000"/>
                  <w:sz w:val="18"/>
                  <w:szCs w:val="18"/>
                </w:rPr>
                <w:t>1153</w:t>
              </w:r>
            </w:moveTo>
          </w:p>
        </w:tc>
      </w:tr>
      <w:tr w:rsidR="00A1587F" w:rsidRPr="004B7BC4" w14:paraId="7B02CE46"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0" w:space="0" w:color="000000"/>
              <w:right w:val="single" w:sz="8" w:space="0" w:color="000000"/>
            </w:tcBorders>
          </w:tcPr>
          <w:p w14:paraId="61BA3329" w14:textId="77777777" w:rsidR="00C90E0F" w:rsidRPr="007F2C9C" w:rsidRDefault="00C90E0F">
            <w:pPr>
              <w:pBdr>
                <w:top w:val="nil"/>
                <w:left w:val="nil"/>
                <w:bottom w:val="nil"/>
                <w:right w:val="nil"/>
                <w:between w:val="nil"/>
              </w:pBdr>
              <w:spacing w:line="360" w:lineRule="auto"/>
              <w:jc w:val="left"/>
              <w:rPr>
                <w:moveTo w:id="633" w:author="Nallamothu, Brahmajee" w:date="2019-12-16T12:13:00Z"/>
                <w:rFonts w:ascii="Arial" w:eastAsia="Arial" w:hAnsi="Arial" w:cs="Arial"/>
                <w:b w:val="0"/>
                <w:iCs/>
                <w:color w:val="000000"/>
                <w:sz w:val="18"/>
                <w:szCs w:val="18"/>
              </w:rPr>
              <w:pPrChange w:id="634" w:author="Unknown" w:date="2019-12-16T12:13:00Z">
                <w:pPr>
                  <w:pBdr>
                    <w:top w:val="nil"/>
                    <w:left w:val="nil"/>
                    <w:bottom w:val="nil"/>
                    <w:right w:val="nil"/>
                    <w:between w:val="nil"/>
                  </w:pBdr>
                  <w:spacing w:line="360" w:lineRule="auto"/>
                </w:pPr>
              </w:pPrChange>
            </w:pPr>
            <w:moveTo w:id="635" w:author="Nallamothu, Brahmajee" w:date="2019-12-16T12:13:00Z">
              <w:r w:rsidRPr="0045266B">
                <w:rPr>
                  <w:rFonts w:ascii="Arial" w:eastAsia="Arial" w:hAnsi="Arial" w:cs="Arial"/>
                  <w:b w:val="0"/>
                  <w:iCs/>
                  <w:color w:val="000000"/>
                  <w:sz w:val="18"/>
                  <w:szCs w:val="18"/>
                </w:rPr>
                <w:t>Bottom 20%</w:t>
              </w:r>
            </w:moveTo>
          </w:p>
        </w:tc>
        <w:tc>
          <w:tcPr>
            <w:tcW w:w="780" w:type="dxa"/>
            <w:tcBorders>
              <w:top w:val="single" w:sz="0" w:space="0" w:color="000000"/>
              <w:left w:val="single" w:sz="8" w:space="0" w:color="000000"/>
            </w:tcBorders>
          </w:tcPr>
          <w:p w14:paraId="3F49A4C1"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36" w:author="Nallamothu, Brahmajee" w:date="2019-12-16T12:13:00Z"/>
                <w:rFonts w:ascii="Arial" w:eastAsia="Arial" w:hAnsi="Arial" w:cs="Arial"/>
                <w:color w:val="000000"/>
                <w:sz w:val="18"/>
                <w:szCs w:val="18"/>
              </w:rPr>
            </w:pPr>
            <w:moveTo w:id="637" w:author="Nallamothu, Brahmajee" w:date="2019-12-16T12:13:00Z">
              <w:r w:rsidRPr="004B7BC4">
                <w:rPr>
                  <w:rFonts w:ascii="Arial" w:eastAsia="Arial" w:hAnsi="Arial" w:cs="Arial"/>
                  <w:color w:val="000000"/>
                  <w:sz w:val="18"/>
                  <w:szCs w:val="18"/>
                </w:rPr>
                <w:t>0</w:t>
              </w:r>
            </w:moveTo>
          </w:p>
        </w:tc>
        <w:tc>
          <w:tcPr>
            <w:tcW w:w="808" w:type="dxa"/>
            <w:tcBorders>
              <w:top w:val="single" w:sz="0" w:space="0" w:color="000000"/>
            </w:tcBorders>
          </w:tcPr>
          <w:p w14:paraId="0742596E"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38" w:author="Nallamothu, Brahmajee" w:date="2019-12-16T12:13:00Z"/>
                <w:rFonts w:ascii="Arial" w:eastAsia="Arial" w:hAnsi="Arial" w:cs="Arial"/>
                <w:color w:val="000000"/>
                <w:sz w:val="18"/>
                <w:szCs w:val="18"/>
              </w:rPr>
            </w:pPr>
            <w:moveTo w:id="639" w:author="Nallamothu, Brahmajee" w:date="2019-12-16T12:13:00Z">
              <w:r w:rsidRPr="004B7BC4">
                <w:rPr>
                  <w:rFonts w:ascii="Arial" w:eastAsia="Arial" w:hAnsi="Arial" w:cs="Arial"/>
                  <w:color w:val="000000"/>
                  <w:sz w:val="18"/>
                  <w:szCs w:val="18"/>
                </w:rPr>
                <w:t>37</w:t>
              </w:r>
            </w:moveTo>
          </w:p>
        </w:tc>
        <w:tc>
          <w:tcPr>
            <w:tcW w:w="809" w:type="dxa"/>
            <w:tcBorders>
              <w:top w:val="single" w:sz="0" w:space="0" w:color="000000"/>
            </w:tcBorders>
          </w:tcPr>
          <w:p w14:paraId="176D9838"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40" w:author="Nallamothu, Brahmajee" w:date="2019-12-16T12:13:00Z"/>
                <w:rFonts w:ascii="Arial" w:eastAsia="Arial" w:hAnsi="Arial" w:cs="Arial"/>
                <w:color w:val="000000"/>
                <w:sz w:val="18"/>
                <w:szCs w:val="18"/>
              </w:rPr>
            </w:pPr>
            <w:moveTo w:id="641" w:author="Nallamothu, Brahmajee" w:date="2019-12-16T12:13:00Z">
              <w:r w:rsidRPr="004B7BC4">
                <w:rPr>
                  <w:rFonts w:ascii="Arial" w:eastAsia="Arial" w:hAnsi="Arial" w:cs="Arial"/>
                  <w:color w:val="000000"/>
                  <w:sz w:val="18"/>
                  <w:szCs w:val="18"/>
                </w:rPr>
                <w:t>186</w:t>
              </w:r>
            </w:moveTo>
          </w:p>
        </w:tc>
        <w:tc>
          <w:tcPr>
            <w:tcW w:w="483" w:type="dxa"/>
            <w:tcBorders>
              <w:top w:val="single" w:sz="0" w:space="0" w:color="000000"/>
              <w:right w:val="single" w:sz="8" w:space="0" w:color="000000"/>
            </w:tcBorders>
          </w:tcPr>
          <w:p w14:paraId="62756C37"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42" w:author="Nallamothu, Brahmajee" w:date="2019-12-16T12:13:00Z"/>
                <w:rFonts w:ascii="Arial" w:eastAsia="Arial" w:hAnsi="Arial" w:cs="Arial"/>
                <w:color w:val="000000"/>
                <w:sz w:val="18"/>
                <w:szCs w:val="18"/>
              </w:rPr>
            </w:pPr>
            <w:moveTo w:id="643" w:author="Nallamothu, Brahmajee" w:date="2019-12-16T12:13:00Z">
              <w:r w:rsidRPr="004B7BC4">
                <w:rPr>
                  <w:rFonts w:ascii="Arial" w:eastAsia="Arial" w:hAnsi="Arial" w:cs="Arial"/>
                  <w:color w:val="000000"/>
                  <w:sz w:val="18"/>
                  <w:szCs w:val="18"/>
                </w:rPr>
                <w:t>223</w:t>
              </w:r>
            </w:moveTo>
          </w:p>
        </w:tc>
        <w:tc>
          <w:tcPr>
            <w:tcW w:w="1125" w:type="dxa"/>
            <w:tcBorders>
              <w:top w:val="single" w:sz="0" w:space="0" w:color="000000"/>
              <w:left w:val="single" w:sz="8" w:space="0" w:color="000000"/>
            </w:tcBorders>
          </w:tcPr>
          <w:p w14:paraId="4DC56BF2"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44" w:author="Nallamothu, Brahmajee" w:date="2019-12-16T12:13:00Z"/>
                <w:rFonts w:ascii="Arial" w:eastAsia="Arial" w:hAnsi="Arial" w:cs="Arial"/>
                <w:color w:val="000000"/>
                <w:sz w:val="18"/>
                <w:szCs w:val="18"/>
              </w:rPr>
            </w:pPr>
            <w:moveTo w:id="645" w:author="Nallamothu, Brahmajee" w:date="2019-12-16T12:13:00Z">
              <w:r w:rsidRPr="004B7BC4">
                <w:rPr>
                  <w:rFonts w:ascii="Arial" w:eastAsia="Arial" w:hAnsi="Arial" w:cs="Arial"/>
                  <w:color w:val="000000"/>
                  <w:sz w:val="18"/>
                  <w:szCs w:val="18"/>
                </w:rPr>
                <w:t>0</w:t>
              </w:r>
            </w:moveTo>
          </w:p>
        </w:tc>
        <w:tc>
          <w:tcPr>
            <w:tcW w:w="896" w:type="dxa"/>
            <w:tcBorders>
              <w:top w:val="single" w:sz="0" w:space="0" w:color="000000"/>
            </w:tcBorders>
          </w:tcPr>
          <w:p w14:paraId="29CB0752"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46" w:author="Nallamothu, Brahmajee" w:date="2019-12-16T12:13:00Z"/>
                <w:rFonts w:ascii="Arial" w:eastAsia="Arial" w:hAnsi="Arial" w:cs="Arial"/>
                <w:color w:val="000000"/>
                <w:sz w:val="18"/>
                <w:szCs w:val="18"/>
              </w:rPr>
            </w:pPr>
            <w:moveTo w:id="647" w:author="Nallamothu, Brahmajee" w:date="2019-12-16T12:13:00Z">
              <w:r w:rsidRPr="004B7BC4">
                <w:rPr>
                  <w:rFonts w:ascii="Arial" w:eastAsia="Arial" w:hAnsi="Arial" w:cs="Arial"/>
                  <w:color w:val="000000"/>
                  <w:sz w:val="18"/>
                  <w:szCs w:val="18"/>
                </w:rPr>
                <w:t>66</w:t>
              </w:r>
            </w:moveTo>
          </w:p>
        </w:tc>
        <w:tc>
          <w:tcPr>
            <w:tcW w:w="809" w:type="dxa"/>
            <w:tcBorders>
              <w:top w:val="single" w:sz="0" w:space="0" w:color="000000"/>
            </w:tcBorders>
          </w:tcPr>
          <w:p w14:paraId="6CE4978C"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48" w:author="Nallamothu, Brahmajee" w:date="2019-12-16T12:13:00Z"/>
                <w:rFonts w:ascii="Arial" w:eastAsia="Arial" w:hAnsi="Arial" w:cs="Arial"/>
                <w:color w:val="000000"/>
                <w:sz w:val="18"/>
                <w:szCs w:val="18"/>
              </w:rPr>
            </w:pPr>
            <w:moveTo w:id="649" w:author="Nallamothu, Brahmajee" w:date="2019-12-16T12:13:00Z">
              <w:r w:rsidRPr="004B7BC4">
                <w:rPr>
                  <w:rFonts w:ascii="Arial" w:eastAsia="Arial" w:hAnsi="Arial" w:cs="Arial"/>
                  <w:color w:val="000000"/>
                  <w:sz w:val="18"/>
                  <w:szCs w:val="18"/>
                </w:rPr>
                <w:t>275</w:t>
              </w:r>
            </w:moveTo>
          </w:p>
        </w:tc>
        <w:tc>
          <w:tcPr>
            <w:tcW w:w="500" w:type="dxa"/>
            <w:tcBorders>
              <w:top w:val="single" w:sz="0" w:space="0" w:color="000000"/>
              <w:right w:val="single" w:sz="8" w:space="0" w:color="000000"/>
            </w:tcBorders>
          </w:tcPr>
          <w:p w14:paraId="1896CFFF"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50" w:author="Nallamothu, Brahmajee" w:date="2019-12-16T12:13:00Z"/>
                <w:rFonts w:ascii="Arial" w:eastAsia="Arial" w:hAnsi="Arial" w:cs="Arial"/>
                <w:color w:val="000000"/>
                <w:sz w:val="18"/>
                <w:szCs w:val="18"/>
              </w:rPr>
            </w:pPr>
            <w:moveTo w:id="651" w:author="Nallamothu, Brahmajee" w:date="2019-12-16T12:13:00Z">
              <w:r w:rsidRPr="004B7BC4">
                <w:rPr>
                  <w:rFonts w:ascii="Arial" w:eastAsia="Arial" w:hAnsi="Arial" w:cs="Arial"/>
                  <w:color w:val="000000"/>
                  <w:sz w:val="18"/>
                  <w:szCs w:val="18"/>
                </w:rPr>
                <w:t>341</w:t>
              </w:r>
            </w:moveTo>
          </w:p>
        </w:tc>
        <w:tc>
          <w:tcPr>
            <w:tcW w:w="935" w:type="dxa"/>
            <w:tcBorders>
              <w:top w:val="single" w:sz="0" w:space="0" w:color="000000"/>
              <w:left w:val="single" w:sz="8" w:space="0" w:color="000000"/>
            </w:tcBorders>
          </w:tcPr>
          <w:p w14:paraId="6CB6201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52" w:author="Nallamothu, Brahmajee" w:date="2019-12-16T12:13:00Z"/>
                <w:rFonts w:ascii="Arial" w:eastAsia="Arial" w:hAnsi="Arial" w:cs="Arial"/>
                <w:color w:val="000000"/>
                <w:sz w:val="18"/>
                <w:szCs w:val="18"/>
              </w:rPr>
            </w:pPr>
            <w:moveTo w:id="653" w:author="Nallamothu, Brahmajee" w:date="2019-12-16T12:13:00Z">
              <w:r w:rsidRPr="004B7BC4">
                <w:rPr>
                  <w:rFonts w:ascii="Arial" w:eastAsia="Arial" w:hAnsi="Arial" w:cs="Arial"/>
                  <w:color w:val="000000"/>
                  <w:sz w:val="18"/>
                  <w:szCs w:val="18"/>
                </w:rPr>
                <w:t>0</w:t>
              </w:r>
            </w:moveTo>
          </w:p>
        </w:tc>
        <w:tc>
          <w:tcPr>
            <w:tcW w:w="746" w:type="dxa"/>
            <w:tcBorders>
              <w:top w:val="single" w:sz="0" w:space="0" w:color="000000"/>
            </w:tcBorders>
          </w:tcPr>
          <w:p w14:paraId="21FAAE09"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54" w:author="Nallamothu, Brahmajee" w:date="2019-12-16T12:13:00Z"/>
                <w:rFonts w:ascii="Arial" w:eastAsia="Arial" w:hAnsi="Arial" w:cs="Arial"/>
                <w:color w:val="000000"/>
                <w:sz w:val="18"/>
                <w:szCs w:val="18"/>
              </w:rPr>
            </w:pPr>
            <w:moveTo w:id="655" w:author="Nallamothu, Brahmajee" w:date="2019-12-16T12:13:00Z">
              <w:r w:rsidRPr="004B7BC4">
                <w:rPr>
                  <w:rFonts w:ascii="Arial" w:eastAsia="Arial" w:hAnsi="Arial" w:cs="Arial"/>
                  <w:color w:val="000000"/>
                  <w:sz w:val="18"/>
                  <w:szCs w:val="18"/>
                </w:rPr>
                <w:t>82</w:t>
              </w:r>
            </w:moveTo>
          </w:p>
        </w:tc>
        <w:tc>
          <w:tcPr>
            <w:tcW w:w="823" w:type="dxa"/>
            <w:tcBorders>
              <w:top w:val="single" w:sz="0" w:space="0" w:color="000000"/>
            </w:tcBorders>
          </w:tcPr>
          <w:p w14:paraId="28F35D6C"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56" w:author="Nallamothu, Brahmajee" w:date="2019-12-16T12:13:00Z"/>
                <w:rFonts w:ascii="Arial" w:eastAsia="Arial" w:hAnsi="Arial" w:cs="Arial"/>
                <w:color w:val="000000"/>
                <w:sz w:val="18"/>
                <w:szCs w:val="18"/>
              </w:rPr>
            </w:pPr>
            <w:moveTo w:id="657" w:author="Nallamothu, Brahmajee" w:date="2019-12-16T12:13:00Z">
              <w:r w:rsidRPr="004B7BC4">
                <w:rPr>
                  <w:rFonts w:ascii="Arial" w:eastAsia="Arial" w:hAnsi="Arial" w:cs="Arial"/>
                  <w:color w:val="000000"/>
                  <w:sz w:val="18"/>
                  <w:szCs w:val="18"/>
                </w:rPr>
                <w:t>301</w:t>
              </w:r>
            </w:moveTo>
          </w:p>
        </w:tc>
        <w:tc>
          <w:tcPr>
            <w:tcW w:w="466" w:type="dxa"/>
            <w:tcBorders>
              <w:top w:val="single" w:sz="0" w:space="0" w:color="000000"/>
            </w:tcBorders>
          </w:tcPr>
          <w:p w14:paraId="1B53BD05"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To w:id="658" w:author="Nallamothu, Brahmajee" w:date="2019-12-16T12:13:00Z"/>
                <w:rFonts w:ascii="Arial" w:eastAsia="Arial" w:hAnsi="Arial" w:cs="Arial"/>
                <w:color w:val="000000"/>
                <w:sz w:val="18"/>
                <w:szCs w:val="18"/>
              </w:rPr>
            </w:pPr>
            <w:moveTo w:id="659" w:author="Nallamothu, Brahmajee" w:date="2019-12-16T12:13:00Z">
              <w:r w:rsidRPr="004B7BC4">
                <w:rPr>
                  <w:rFonts w:ascii="Arial" w:eastAsia="Arial" w:hAnsi="Arial" w:cs="Arial"/>
                  <w:color w:val="000000"/>
                  <w:sz w:val="18"/>
                  <w:szCs w:val="18"/>
                </w:rPr>
                <w:t>383</w:t>
              </w:r>
            </w:moveTo>
          </w:p>
        </w:tc>
      </w:tr>
      <w:tr w:rsidR="00A1587F" w:rsidRPr="004B7BC4" w14:paraId="58EF04D9"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bottom w:val="single" w:sz="8" w:space="0" w:color="000000"/>
              <w:right w:val="single" w:sz="8" w:space="0" w:color="000000"/>
            </w:tcBorders>
          </w:tcPr>
          <w:p w14:paraId="3C9F4984" w14:textId="77777777" w:rsidR="00C90E0F" w:rsidRPr="007F2C9C" w:rsidRDefault="00C90E0F">
            <w:pPr>
              <w:pBdr>
                <w:top w:val="nil"/>
                <w:left w:val="nil"/>
                <w:bottom w:val="nil"/>
                <w:right w:val="nil"/>
                <w:between w:val="nil"/>
              </w:pBdr>
              <w:spacing w:line="360" w:lineRule="auto"/>
              <w:jc w:val="left"/>
              <w:rPr>
                <w:moveTo w:id="660" w:author="Nallamothu, Brahmajee" w:date="2019-12-16T12:13:00Z"/>
                <w:rFonts w:ascii="Arial" w:eastAsia="Arial" w:hAnsi="Arial" w:cs="Arial"/>
                <w:b w:val="0"/>
                <w:iCs/>
                <w:color w:val="000000"/>
                <w:sz w:val="18"/>
                <w:szCs w:val="18"/>
              </w:rPr>
              <w:pPrChange w:id="661" w:author="Unknown" w:date="2019-12-16T12:13:00Z">
                <w:pPr>
                  <w:pBdr>
                    <w:top w:val="nil"/>
                    <w:left w:val="nil"/>
                    <w:bottom w:val="nil"/>
                    <w:right w:val="nil"/>
                    <w:between w:val="nil"/>
                  </w:pBdr>
                  <w:spacing w:line="360" w:lineRule="auto"/>
                </w:pPr>
              </w:pPrChange>
            </w:pPr>
            <w:moveTo w:id="662" w:author="Nallamothu, Brahmajee" w:date="2019-12-16T12:13:00Z">
              <w:r w:rsidRPr="0045266B">
                <w:rPr>
                  <w:rFonts w:ascii="Arial" w:eastAsia="Arial" w:hAnsi="Arial" w:cs="Arial"/>
                  <w:b w:val="0"/>
                  <w:iCs/>
                  <w:color w:val="000000"/>
                  <w:sz w:val="18"/>
                  <w:szCs w:val="18"/>
                </w:rPr>
                <w:t>All</w:t>
              </w:r>
            </w:moveTo>
          </w:p>
        </w:tc>
        <w:tc>
          <w:tcPr>
            <w:tcW w:w="780" w:type="dxa"/>
            <w:tcBorders>
              <w:left w:val="single" w:sz="8" w:space="0" w:color="000000"/>
            </w:tcBorders>
          </w:tcPr>
          <w:p w14:paraId="45D424F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63" w:author="Nallamothu, Brahmajee" w:date="2019-12-16T12:13:00Z"/>
                <w:rFonts w:ascii="Arial" w:eastAsia="Arial" w:hAnsi="Arial" w:cs="Arial"/>
                <w:color w:val="000000"/>
                <w:sz w:val="18"/>
                <w:szCs w:val="18"/>
              </w:rPr>
            </w:pPr>
            <w:moveTo w:id="664" w:author="Nallamothu, Brahmajee" w:date="2019-12-16T12:13:00Z">
              <w:r w:rsidRPr="004B7BC4">
                <w:rPr>
                  <w:rFonts w:ascii="Arial" w:eastAsia="Arial" w:hAnsi="Arial" w:cs="Arial"/>
                  <w:color w:val="000000"/>
                  <w:sz w:val="18"/>
                  <w:szCs w:val="18"/>
                </w:rPr>
                <w:t>223</w:t>
              </w:r>
            </w:moveTo>
          </w:p>
        </w:tc>
        <w:tc>
          <w:tcPr>
            <w:tcW w:w="808" w:type="dxa"/>
          </w:tcPr>
          <w:p w14:paraId="769C0E8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65" w:author="Nallamothu, Brahmajee" w:date="2019-12-16T12:13:00Z"/>
                <w:rFonts w:ascii="Arial" w:eastAsia="Arial" w:hAnsi="Arial" w:cs="Arial"/>
                <w:color w:val="000000"/>
                <w:sz w:val="18"/>
                <w:szCs w:val="18"/>
              </w:rPr>
            </w:pPr>
            <w:moveTo w:id="666" w:author="Nallamothu, Brahmajee" w:date="2019-12-16T12:13:00Z">
              <w:r w:rsidRPr="004B7BC4">
                <w:rPr>
                  <w:rFonts w:ascii="Arial" w:eastAsia="Arial" w:hAnsi="Arial" w:cs="Arial"/>
                  <w:color w:val="000000"/>
                  <w:sz w:val="18"/>
                  <w:szCs w:val="18"/>
                </w:rPr>
                <w:t>672</w:t>
              </w:r>
            </w:moveTo>
          </w:p>
        </w:tc>
        <w:tc>
          <w:tcPr>
            <w:tcW w:w="809" w:type="dxa"/>
          </w:tcPr>
          <w:p w14:paraId="5BE5F3E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67" w:author="Nallamothu, Brahmajee" w:date="2019-12-16T12:13:00Z"/>
                <w:rFonts w:ascii="Arial" w:eastAsia="Arial" w:hAnsi="Arial" w:cs="Arial"/>
                <w:color w:val="000000"/>
                <w:sz w:val="18"/>
                <w:szCs w:val="18"/>
              </w:rPr>
            </w:pPr>
            <w:moveTo w:id="668" w:author="Nallamothu, Brahmajee" w:date="2019-12-16T12:13:00Z">
              <w:r w:rsidRPr="004B7BC4">
                <w:rPr>
                  <w:rFonts w:ascii="Arial" w:eastAsia="Arial" w:hAnsi="Arial" w:cs="Arial"/>
                  <w:color w:val="000000"/>
                  <w:sz w:val="18"/>
                  <w:szCs w:val="18"/>
                </w:rPr>
                <w:t>223</w:t>
              </w:r>
            </w:moveTo>
          </w:p>
        </w:tc>
        <w:tc>
          <w:tcPr>
            <w:tcW w:w="483" w:type="dxa"/>
            <w:tcBorders>
              <w:bottom w:val="single" w:sz="8" w:space="0" w:color="000000"/>
              <w:right w:val="single" w:sz="8" w:space="0" w:color="000000"/>
            </w:tcBorders>
          </w:tcPr>
          <w:p w14:paraId="1FCA10C7"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69" w:author="Nallamothu, Brahmajee" w:date="2019-12-16T12:13:00Z"/>
                <w:rFonts w:ascii="Arial" w:eastAsia="Arial" w:hAnsi="Arial" w:cs="Arial"/>
                <w:color w:val="000000"/>
                <w:sz w:val="18"/>
                <w:szCs w:val="18"/>
              </w:rPr>
            </w:pPr>
            <w:moveTo w:id="670" w:author="Nallamothu, Brahmajee" w:date="2019-12-16T12:13:00Z">
              <w:r w:rsidRPr="004B7BC4">
                <w:rPr>
                  <w:rFonts w:ascii="Arial" w:eastAsia="Arial" w:hAnsi="Arial" w:cs="Arial"/>
                  <w:color w:val="000000"/>
                  <w:sz w:val="18"/>
                  <w:szCs w:val="18"/>
                </w:rPr>
                <w:t>1118</w:t>
              </w:r>
            </w:moveTo>
          </w:p>
        </w:tc>
        <w:tc>
          <w:tcPr>
            <w:tcW w:w="1125" w:type="dxa"/>
            <w:tcBorders>
              <w:left w:val="single" w:sz="8" w:space="0" w:color="000000"/>
            </w:tcBorders>
          </w:tcPr>
          <w:p w14:paraId="25F2567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71" w:author="Nallamothu, Brahmajee" w:date="2019-12-16T12:13:00Z"/>
                <w:rFonts w:ascii="Arial" w:eastAsia="Arial" w:hAnsi="Arial" w:cs="Arial"/>
                <w:color w:val="000000"/>
                <w:sz w:val="18"/>
                <w:szCs w:val="18"/>
              </w:rPr>
            </w:pPr>
            <w:moveTo w:id="672" w:author="Nallamothu, Brahmajee" w:date="2019-12-16T12:13:00Z">
              <w:r w:rsidRPr="004B7BC4">
                <w:rPr>
                  <w:rFonts w:ascii="Arial" w:eastAsia="Arial" w:hAnsi="Arial" w:cs="Arial"/>
                  <w:color w:val="000000"/>
                  <w:sz w:val="18"/>
                  <w:szCs w:val="18"/>
                </w:rPr>
                <w:t>341</w:t>
              </w:r>
            </w:moveTo>
          </w:p>
        </w:tc>
        <w:tc>
          <w:tcPr>
            <w:tcW w:w="896" w:type="dxa"/>
          </w:tcPr>
          <w:p w14:paraId="5CEB171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73" w:author="Nallamothu, Brahmajee" w:date="2019-12-16T12:13:00Z"/>
                <w:rFonts w:ascii="Arial" w:eastAsia="Arial" w:hAnsi="Arial" w:cs="Arial"/>
                <w:color w:val="000000"/>
                <w:sz w:val="18"/>
                <w:szCs w:val="18"/>
              </w:rPr>
            </w:pPr>
            <w:moveTo w:id="674" w:author="Nallamothu, Brahmajee" w:date="2019-12-16T12:13:00Z">
              <w:r w:rsidRPr="004B7BC4">
                <w:rPr>
                  <w:rFonts w:ascii="Arial" w:eastAsia="Arial" w:hAnsi="Arial" w:cs="Arial"/>
                  <w:color w:val="000000"/>
                  <w:sz w:val="18"/>
                  <w:szCs w:val="18"/>
                </w:rPr>
                <w:t>1026</w:t>
              </w:r>
            </w:moveTo>
          </w:p>
        </w:tc>
        <w:tc>
          <w:tcPr>
            <w:tcW w:w="809" w:type="dxa"/>
          </w:tcPr>
          <w:p w14:paraId="41E10E91"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75" w:author="Nallamothu, Brahmajee" w:date="2019-12-16T12:13:00Z"/>
                <w:rFonts w:ascii="Arial" w:eastAsia="Arial" w:hAnsi="Arial" w:cs="Arial"/>
                <w:color w:val="000000"/>
                <w:sz w:val="18"/>
                <w:szCs w:val="18"/>
              </w:rPr>
            </w:pPr>
            <w:moveTo w:id="676" w:author="Nallamothu, Brahmajee" w:date="2019-12-16T12:13:00Z">
              <w:r w:rsidRPr="004B7BC4">
                <w:rPr>
                  <w:rFonts w:ascii="Arial" w:eastAsia="Arial" w:hAnsi="Arial" w:cs="Arial"/>
                  <w:color w:val="000000"/>
                  <w:sz w:val="18"/>
                  <w:szCs w:val="18"/>
                </w:rPr>
                <w:t>341</w:t>
              </w:r>
            </w:moveTo>
          </w:p>
        </w:tc>
        <w:tc>
          <w:tcPr>
            <w:tcW w:w="500" w:type="dxa"/>
            <w:tcBorders>
              <w:bottom w:val="single" w:sz="8" w:space="0" w:color="000000"/>
              <w:right w:val="single" w:sz="8" w:space="0" w:color="000000"/>
            </w:tcBorders>
          </w:tcPr>
          <w:p w14:paraId="71F8A24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77" w:author="Nallamothu, Brahmajee" w:date="2019-12-16T12:13:00Z"/>
                <w:rFonts w:ascii="Arial" w:eastAsia="Arial" w:hAnsi="Arial" w:cs="Arial"/>
                <w:color w:val="000000"/>
                <w:sz w:val="18"/>
                <w:szCs w:val="18"/>
              </w:rPr>
            </w:pPr>
            <w:moveTo w:id="678" w:author="Nallamothu, Brahmajee" w:date="2019-12-16T12:13:00Z">
              <w:r w:rsidRPr="004B7BC4">
                <w:rPr>
                  <w:rFonts w:ascii="Arial" w:eastAsia="Arial" w:hAnsi="Arial" w:cs="Arial"/>
                  <w:color w:val="000000"/>
                  <w:sz w:val="18"/>
                  <w:szCs w:val="18"/>
                </w:rPr>
                <w:t>1708</w:t>
              </w:r>
            </w:moveTo>
          </w:p>
        </w:tc>
        <w:tc>
          <w:tcPr>
            <w:tcW w:w="935" w:type="dxa"/>
            <w:tcBorders>
              <w:left w:val="single" w:sz="8" w:space="0" w:color="000000"/>
            </w:tcBorders>
          </w:tcPr>
          <w:p w14:paraId="6A7629D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79" w:author="Nallamothu, Brahmajee" w:date="2019-12-16T12:13:00Z"/>
                <w:rFonts w:ascii="Arial" w:eastAsia="Arial" w:hAnsi="Arial" w:cs="Arial"/>
                <w:color w:val="000000"/>
                <w:sz w:val="18"/>
                <w:szCs w:val="18"/>
              </w:rPr>
            </w:pPr>
            <w:moveTo w:id="680" w:author="Nallamothu, Brahmajee" w:date="2019-12-16T12:13:00Z">
              <w:r w:rsidRPr="004B7BC4">
                <w:rPr>
                  <w:rFonts w:ascii="Arial" w:eastAsia="Arial" w:hAnsi="Arial" w:cs="Arial"/>
                  <w:color w:val="000000"/>
                  <w:sz w:val="18"/>
                  <w:szCs w:val="18"/>
                </w:rPr>
                <w:t>383</w:t>
              </w:r>
            </w:moveTo>
          </w:p>
        </w:tc>
        <w:tc>
          <w:tcPr>
            <w:tcW w:w="746" w:type="dxa"/>
          </w:tcPr>
          <w:p w14:paraId="5230628A"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81" w:author="Nallamothu, Brahmajee" w:date="2019-12-16T12:13:00Z"/>
                <w:rFonts w:ascii="Arial" w:eastAsia="Arial" w:hAnsi="Arial" w:cs="Arial"/>
                <w:color w:val="000000"/>
                <w:sz w:val="18"/>
                <w:szCs w:val="18"/>
              </w:rPr>
            </w:pPr>
            <w:moveTo w:id="682" w:author="Nallamothu, Brahmajee" w:date="2019-12-16T12:13:00Z">
              <w:r w:rsidRPr="004B7BC4">
                <w:rPr>
                  <w:rFonts w:ascii="Arial" w:eastAsia="Arial" w:hAnsi="Arial" w:cs="Arial"/>
                  <w:color w:val="000000"/>
                  <w:sz w:val="18"/>
                  <w:szCs w:val="18"/>
                </w:rPr>
                <w:t>1153</w:t>
              </w:r>
            </w:moveTo>
          </w:p>
        </w:tc>
        <w:tc>
          <w:tcPr>
            <w:tcW w:w="823" w:type="dxa"/>
          </w:tcPr>
          <w:p w14:paraId="254139E0"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83" w:author="Nallamothu, Brahmajee" w:date="2019-12-16T12:13:00Z"/>
                <w:rFonts w:ascii="Arial" w:eastAsia="Arial" w:hAnsi="Arial" w:cs="Arial"/>
                <w:color w:val="000000"/>
                <w:sz w:val="18"/>
                <w:szCs w:val="18"/>
              </w:rPr>
            </w:pPr>
            <w:moveTo w:id="684" w:author="Nallamothu, Brahmajee" w:date="2019-12-16T12:13:00Z">
              <w:r w:rsidRPr="004B7BC4">
                <w:rPr>
                  <w:rFonts w:ascii="Arial" w:eastAsia="Arial" w:hAnsi="Arial" w:cs="Arial"/>
                  <w:color w:val="000000"/>
                  <w:sz w:val="18"/>
                  <w:szCs w:val="18"/>
                </w:rPr>
                <w:t>383</w:t>
              </w:r>
            </w:moveTo>
          </w:p>
        </w:tc>
        <w:tc>
          <w:tcPr>
            <w:tcW w:w="466" w:type="dxa"/>
          </w:tcPr>
          <w:p w14:paraId="525615E0"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To w:id="685" w:author="Nallamothu, Brahmajee" w:date="2019-12-16T12:13:00Z"/>
                <w:rFonts w:ascii="Arial" w:eastAsia="Arial" w:hAnsi="Arial" w:cs="Arial"/>
                <w:color w:val="000000"/>
                <w:sz w:val="18"/>
                <w:szCs w:val="18"/>
              </w:rPr>
            </w:pPr>
            <w:moveTo w:id="686" w:author="Nallamothu, Brahmajee" w:date="2019-12-16T12:13:00Z">
              <w:r w:rsidRPr="004B7BC4">
                <w:rPr>
                  <w:rFonts w:ascii="Arial" w:eastAsia="Arial" w:hAnsi="Arial" w:cs="Arial"/>
                  <w:color w:val="000000"/>
                  <w:sz w:val="18"/>
                  <w:szCs w:val="18"/>
                </w:rPr>
                <w:t>1919</w:t>
              </w:r>
            </w:moveTo>
          </w:p>
        </w:tc>
      </w:tr>
    </w:tbl>
    <w:p w14:paraId="00F03C4B" w14:textId="77777777" w:rsidR="0059011C" w:rsidRPr="009931E3" w:rsidRDefault="0059011C">
      <w:pPr>
        <w:pStyle w:val="normalJAMA"/>
        <w:rPr>
          <w:moveTo w:id="687" w:author="Nallamothu, Brahmajee" w:date="2019-12-16T12:13:00Z"/>
        </w:rPr>
        <w:pPrChange w:id="688" w:author="Nallamothu, Brahmajee" w:date="2019-12-16T12:13:00Z">
          <w:pPr>
            <w:pStyle w:val="tablecaptionJAMA"/>
          </w:pPr>
        </w:pPrChange>
      </w:pPr>
    </w:p>
    <w:moveToRangeEnd w:id="534"/>
    <w:p w14:paraId="7D831997" w14:textId="77777777" w:rsidR="0059011C" w:rsidRPr="009931E3" w:rsidRDefault="0059011C" w:rsidP="004D1DA6">
      <w:pPr>
        <w:spacing w:line="360" w:lineRule="auto"/>
        <w:outlineLvl w:val="0"/>
        <w:rPr>
          <w:del w:id="689" w:author="Nallamothu, Brahmajee" w:date="2019-12-16T12:13:00Z"/>
          <w:rFonts w:ascii="Arial" w:hAnsi="Arial" w:cs="Arial"/>
          <w:b/>
          <w:sz w:val="22"/>
          <w:szCs w:val="22"/>
        </w:rPr>
      </w:pPr>
    </w:p>
    <w:p w14:paraId="2979BE9A" w14:textId="77777777" w:rsidR="005820BE" w:rsidRPr="009931E3" w:rsidRDefault="00892E43" w:rsidP="0059011C">
      <w:pPr>
        <w:pStyle w:val="sectionJAMA"/>
        <w:rPr>
          <w:del w:id="690" w:author="Nallamothu, Brahmajee" w:date="2019-12-16T12:13:00Z"/>
        </w:rPr>
      </w:pPr>
      <w:del w:id="691" w:author="Nallamothu, Brahmajee" w:date="2019-12-16T12:13:00Z">
        <w:r w:rsidRPr="009931E3">
          <w:delText>DISCUSSION</w:delText>
        </w:r>
      </w:del>
    </w:p>
    <w:p w14:paraId="5A6C1926" w14:textId="05DDC077" w:rsidR="001613C2" w:rsidRDefault="007F2803" w:rsidP="00D75E0F">
      <w:pPr>
        <w:pStyle w:val="Heading1"/>
        <w:rPr>
          <w:ins w:id="692" w:author="Nallamothu, Brahmajee" w:date="2019-12-16T12:13:00Z"/>
        </w:rPr>
      </w:pPr>
      <w:ins w:id="693" w:author="Nallamothu, Brahmajee" w:date="2019-12-16T12:13:00Z">
        <w:r>
          <w:t>Discussion</w:t>
        </w:r>
      </w:ins>
    </w:p>
    <w:p w14:paraId="272D5020" w14:textId="77777777" w:rsidR="00D75E0F" w:rsidRPr="00D75E0F" w:rsidRDefault="00D75E0F">
      <w:pPr>
        <w:rPr>
          <w:rPrChange w:id="694" w:author="Nallamothu, Brahmajee" w:date="2019-12-16T12:13:00Z">
            <w:rPr>
              <w:rFonts w:ascii="Arial" w:hAnsi="Arial"/>
              <w:sz w:val="22"/>
            </w:rPr>
          </w:rPrChange>
        </w:rPr>
        <w:pPrChange w:id="695" w:author="Nallamothu, Brahmajee" w:date="2019-12-16T12:13:00Z">
          <w:pPr>
            <w:spacing w:line="360" w:lineRule="auto"/>
          </w:pPr>
        </w:pPrChange>
      </w:pPr>
    </w:p>
    <w:p w14:paraId="2A2FA998" w14:textId="3E91E074" w:rsidR="0059011C" w:rsidRDefault="0059011C">
      <w:pPr>
        <w:pStyle w:val="normalJAMA"/>
        <w:ind w:firstLine="720"/>
        <w:rPr>
          <w:rFonts w:eastAsia="Arial"/>
          <w:lang w:val="en-GB" w:eastAsia="zh-CN"/>
        </w:rPr>
        <w:pPrChange w:id="696" w:author="Nallamothu, Brahmajee" w:date="2019-12-16T12:13:00Z">
          <w:pPr>
            <w:pStyle w:val="normalJAMA"/>
          </w:pPr>
        </w:pPrChange>
      </w:pPr>
      <w:r w:rsidRPr="0059011C">
        <w:rPr>
          <w:rFonts w:eastAsia="Arial"/>
          <w:lang w:val="en-GB" w:eastAsia="zh-CN"/>
        </w:rPr>
        <w:t xml:space="preserve">In recent years, </w:t>
      </w:r>
      <w:r w:rsidR="00CF4796">
        <w:rPr>
          <w:rFonts w:eastAsia="Arial"/>
          <w:lang w:val="en-GB" w:eastAsia="zh-CN"/>
        </w:rPr>
        <w:t>ANN models</w:t>
      </w:r>
      <w:r w:rsidRPr="0059011C">
        <w:rPr>
          <w:rFonts w:eastAsia="Arial"/>
          <w:lang w:val="en-GB" w:eastAsia="zh-CN"/>
        </w:rPr>
        <w:t xml:space="preserve"> ha</w:t>
      </w:r>
      <w:r w:rsidR="00CF4796">
        <w:rPr>
          <w:rFonts w:eastAsia="Arial"/>
          <w:lang w:val="en-GB" w:eastAsia="zh-CN"/>
        </w:rPr>
        <w:t>ve</w:t>
      </w:r>
      <w:r w:rsidRPr="0059011C">
        <w:rPr>
          <w:rFonts w:eastAsia="Arial"/>
          <w:lang w:val="en-GB" w:eastAsia="zh-CN"/>
        </w:rPr>
        <w:t xml:space="preserve"> shown advantages over traditional statistical models in </w:t>
      </w:r>
      <w:r w:rsidR="003D509D">
        <w:rPr>
          <w:rFonts w:eastAsia="Arial"/>
          <w:lang w:val="en-GB" w:eastAsia="zh-CN"/>
        </w:rPr>
        <w:t>a variety of</w:t>
      </w:r>
      <w:r w:rsidR="003D509D" w:rsidRPr="0059011C">
        <w:rPr>
          <w:rFonts w:eastAsia="Arial"/>
          <w:lang w:val="en-GB" w:eastAsia="zh-CN"/>
        </w:rPr>
        <w:t xml:space="preserve"> </w:t>
      </w:r>
      <w:r w:rsidRPr="0059011C">
        <w:rPr>
          <w:rFonts w:eastAsia="Arial"/>
          <w:lang w:val="en-GB" w:eastAsia="zh-CN"/>
        </w:rPr>
        <w:t>medical tasks</w:t>
      </w:r>
      <w:r w:rsidR="00636B68">
        <w:rPr>
          <w:rFonts w:eastAsia="Arial"/>
          <w:lang w:val="en-GB" w:eastAsia="zh-CN"/>
        </w:rPr>
        <w:t xml:space="preserve"> [18, 19]</w:t>
      </w:r>
      <w:r w:rsidRPr="0059011C">
        <w:rPr>
          <w:rFonts w:eastAsia="Arial"/>
          <w:lang w:val="en-GB" w:eastAsia="zh-CN"/>
        </w:rPr>
        <w:t xml:space="preserve">. Whether the application of </w:t>
      </w:r>
      <w:r w:rsidR="00CF4796">
        <w:rPr>
          <w:rFonts w:eastAsia="Arial"/>
          <w:lang w:val="en-GB" w:eastAsia="zh-CN"/>
        </w:rPr>
        <w:t>such models</w:t>
      </w:r>
      <w:r w:rsidRPr="0059011C">
        <w:rPr>
          <w:rFonts w:eastAsia="Arial"/>
          <w:lang w:val="en-GB" w:eastAsia="zh-CN"/>
        </w:rPr>
        <w:t xml:space="preserve"> to </w:t>
      </w:r>
      <w:r w:rsidR="00CF4796">
        <w:rPr>
          <w:rFonts w:eastAsia="Arial"/>
          <w:lang w:val="en-GB" w:eastAsia="zh-CN"/>
        </w:rPr>
        <w:t>administrative</w:t>
      </w:r>
      <w:r w:rsidR="00CF4796" w:rsidRPr="0059011C">
        <w:rPr>
          <w:rFonts w:eastAsia="Arial"/>
          <w:lang w:val="en-GB" w:eastAsia="zh-CN"/>
        </w:rPr>
        <w:t xml:space="preserve"> </w:t>
      </w:r>
      <w:r w:rsidRPr="0059011C">
        <w:rPr>
          <w:rFonts w:eastAsia="Arial"/>
          <w:lang w:val="en-GB" w:eastAsia="zh-CN"/>
        </w:rPr>
        <w:t xml:space="preserve">claims data brings similar improvement in specific tasks related to prediction is worth exploring. This is especially important given the ubiquitous nature of claims data for assessing quality and hospital performance. In this paper, we applied </w:t>
      </w:r>
      <w:r w:rsidR="00CF4796">
        <w:rPr>
          <w:rFonts w:eastAsia="Arial"/>
          <w:lang w:val="en-GB" w:eastAsia="zh-CN"/>
        </w:rPr>
        <w:t>ANN models</w:t>
      </w:r>
      <w:r w:rsidRPr="0059011C">
        <w:rPr>
          <w:rFonts w:eastAsia="Arial"/>
          <w:lang w:val="en-GB" w:eastAsia="zh-CN"/>
        </w:rPr>
        <w:t xml:space="preserve"> toward</w:t>
      </w:r>
      <w:r w:rsidR="00640182">
        <w:rPr>
          <w:rFonts w:eastAsia="Arial"/>
          <w:lang w:val="en-GB" w:eastAsia="zh-CN"/>
        </w:rPr>
        <w:t>s the task of</w:t>
      </w:r>
      <w:r w:rsidRPr="0059011C">
        <w:rPr>
          <w:rFonts w:eastAsia="Arial"/>
          <w:lang w:val="en-GB" w:eastAsia="zh-CN"/>
        </w:rPr>
        <w:t xml:space="preserve"> predicting 30-day readmission after AMI, HF, and PNA</w:t>
      </w:r>
      <w:r w:rsidR="00627D14">
        <w:rPr>
          <w:rFonts w:eastAsia="Arial"/>
          <w:lang w:val="en-GB" w:eastAsia="zh-CN"/>
        </w:rPr>
        <w:t xml:space="preserve"> hospitalizations</w:t>
      </w:r>
      <w:r w:rsidR="00FE416F">
        <w:rPr>
          <w:rFonts w:eastAsia="Arial"/>
          <w:lang w:val="en-GB" w:eastAsia="zh-CN"/>
        </w:rPr>
        <w:t xml:space="preserve"> </w:t>
      </w:r>
      <w:del w:id="697" w:author="Nallamothu, Brahmajee" w:date="2019-12-16T12:13:00Z">
        <w:r w:rsidRPr="0059011C">
          <w:rPr>
            <w:rFonts w:eastAsia="Arial"/>
            <w:lang w:val="en-GB" w:eastAsia="zh-CN"/>
          </w:rPr>
          <w:delText>and compared it</w:delText>
        </w:r>
      </w:del>
      <w:ins w:id="698" w:author="Nallamothu, Brahmajee" w:date="2019-12-16T12:13:00Z">
        <w:r w:rsidR="00FE416F">
          <w:rPr>
            <w:rFonts w:eastAsia="Arial"/>
            <w:lang w:val="en-GB" w:eastAsia="zh-CN"/>
          </w:rPr>
          <w:t>with and without diagnosis code embedding</w:t>
        </w:r>
        <w:r w:rsidR="00A2114C">
          <w:rPr>
            <w:rFonts w:eastAsia="Arial"/>
            <w:lang w:val="en-GB" w:eastAsia="zh-CN"/>
          </w:rPr>
          <w:t>s</w:t>
        </w:r>
        <w:r w:rsidR="00FE416F">
          <w:rPr>
            <w:rFonts w:eastAsia="Arial"/>
            <w:lang w:val="en-GB" w:eastAsia="zh-CN"/>
          </w:rPr>
          <w:t xml:space="preserve">. We </w:t>
        </w:r>
        <w:r w:rsidRPr="0059011C">
          <w:rPr>
            <w:rFonts w:eastAsia="Arial"/>
            <w:lang w:val="en-GB" w:eastAsia="zh-CN"/>
          </w:rPr>
          <w:t>compared</w:t>
        </w:r>
        <w:r w:rsidR="00FE416F">
          <w:rPr>
            <w:rFonts w:eastAsia="Arial"/>
            <w:lang w:val="en-GB" w:eastAsia="zh-CN"/>
          </w:rPr>
          <w:t xml:space="preserve"> “more sophisticated”</w:t>
        </w:r>
        <w:r w:rsidRPr="0059011C">
          <w:rPr>
            <w:rFonts w:eastAsia="Arial"/>
            <w:lang w:val="en-GB" w:eastAsia="zh-CN"/>
          </w:rPr>
          <w:t xml:space="preserve"> </w:t>
        </w:r>
        <w:r w:rsidR="00FE416F">
          <w:rPr>
            <w:rFonts w:eastAsia="Arial"/>
            <w:lang w:val="en-GB" w:eastAsia="zh-CN"/>
          </w:rPr>
          <w:t>statistical models</w:t>
        </w:r>
      </w:ins>
      <w:r w:rsidRPr="0059011C">
        <w:rPr>
          <w:rFonts w:eastAsia="Arial"/>
          <w:lang w:val="en-GB" w:eastAsia="zh-CN"/>
        </w:rPr>
        <w:t xml:space="preserve"> to existing approaches that use input features from classification systems that rely on expert knowledge</w:t>
      </w:r>
      <w:r w:rsidR="006E511A">
        <w:rPr>
          <w:rFonts w:eastAsia="Arial"/>
          <w:lang w:val="en-GB" w:eastAsia="zh-CN"/>
        </w:rPr>
        <w:t xml:space="preserve"> like hierarchical logistic regression models as well as </w:t>
      </w:r>
      <w:r w:rsidR="008B0C63">
        <w:rPr>
          <w:rFonts w:eastAsia="Arial"/>
          <w:lang w:val="en-GB" w:eastAsia="zh-CN"/>
        </w:rPr>
        <w:t>gradient boosting</w:t>
      </w:r>
      <w:r w:rsidRPr="0059011C">
        <w:rPr>
          <w:rFonts w:eastAsia="Arial"/>
          <w:lang w:val="en-GB" w:eastAsia="zh-CN"/>
        </w:rPr>
        <w:t xml:space="preserve">. Our findings suggest </w:t>
      </w:r>
      <w:r w:rsidR="00CF4796">
        <w:rPr>
          <w:rFonts w:eastAsia="Arial"/>
          <w:lang w:val="en-GB" w:eastAsia="zh-CN"/>
        </w:rPr>
        <w:t xml:space="preserve">ANN </w:t>
      </w:r>
      <w:r w:rsidRPr="0059011C">
        <w:rPr>
          <w:rFonts w:eastAsia="Arial"/>
          <w:lang w:val="en-GB" w:eastAsia="zh-CN"/>
        </w:rPr>
        <w:t>models</w:t>
      </w:r>
      <w:r w:rsidR="00F3294D">
        <w:rPr>
          <w:rFonts w:eastAsia="Arial"/>
          <w:lang w:val="en-GB" w:eastAsia="zh-CN"/>
        </w:rPr>
        <w:t xml:space="preserve"> </w:t>
      </w:r>
      <w:ins w:id="699" w:author="Nallamothu, Brahmajee" w:date="2019-12-16T12:13:00Z">
        <w:r w:rsidR="00F3294D">
          <w:rPr>
            <w:rFonts w:eastAsia="Arial"/>
            <w:lang w:val="en-GB" w:eastAsia="zh-CN"/>
          </w:rPr>
          <w:t xml:space="preserve">trained on </w:t>
        </w:r>
        <w:r w:rsidR="00672BDE">
          <w:rPr>
            <w:rFonts w:eastAsia="Arial"/>
            <w:lang w:val="en-GB" w:eastAsia="zh-CN"/>
          </w:rPr>
          <w:t>medical code embeddings</w:t>
        </w:r>
        <w:r w:rsidRPr="0059011C">
          <w:rPr>
            <w:rFonts w:eastAsia="Arial"/>
            <w:lang w:val="en-GB" w:eastAsia="zh-CN"/>
          </w:rPr>
          <w:t xml:space="preserve"> </w:t>
        </w:r>
      </w:ins>
      <w:r w:rsidRPr="0059011C">
        <w:rPr>
          <w:rFonts w:eastAsia="Arial"/>
          <w:lang w:val="en-GB" w:eastAsia="zh-CN"/>
        </w:rPr>
        <w:t xml:space="preserve">provide more accurate predictions of readmission and generate risk-standardized hospital readmission rates that vary from commonly used hierarchical logistic regression models. </w:t>
      </w:r>
    </w:p>
    <w:p w14:paraId="7D5C990E" w14:textId="77777777" w:rsidR="0059011C" w:rsidRDefault="0059011C" w:rsidP="0059011C">
      <w:pPr>
        <w:pBdr>
          <w:top w:val="nil"/>
          <w:left w:val="nil"/>
          <w:bottom w:val="nil"/>
          <w:right w:val="nil"/>
          <w:between w:val="nil"/>
        </w:pBdr>
        <w:spacing w:line="480" w:lineRule="auto"/>
        <w:rPr>
          <w:del w:id="700" w:author="Nallamothu, Brahmajee" w:date="2019-12-16T12:13:00Z"/>
          <w:rFonts w:ascii="Arial" w:eastAsia="Arial" w:hAnsi="Arial" w:cs="Arial"/>
          <w:color w:val="000000"/>
          <w:sz w:val="22"/>
          <w:szCs w:val="22"/>
          <w:lang w:val="en-GB" w:eastAsia="zh-CN"/>
        </w:rPr>
      </w:pPr>
    </w:p>
    <w:p w14:paraId="4F700DDB" w14:textId="7799E550" w:rsidR="0078136B" w:rsidRPr="008F5B80" w:rsidRDefault="00CF4796">
      <w:pPr>
        <w:pBdr>
          <w:top w:val="nil"/>
          <w:left w:val="nil"/>
          <w:bottom w:val="nil"/>
          <w:right w:val="nil"/>
          <w:between w:val="nil"/>
        </w:pBdr>
        <w:spacing w:line="480" w:lineRule="auto"/>
        <w:ind w:firstLine="720"/>
        <w:rPr>
          <w:rFonts w:ascii="Arial" w:eastAsia="Arial" w:hAnsi="Arial" w:cs="Arial"/>
          <w:color w:val="000000"/>
          <w:sz w:val="22"/>
          <w:szCs w:val="22"/>
          <w:lang w:eastAsia="zh-CN"/>
        </w:rPr>
        <w:pPrChange w:id="701" w:author="Nallamothu, Brahmajee" w:date="2019-12-16T12:13:00Z">
          <w:pPr>
            <w:pBdr>
              <w:top w:val="nil"/>
              <w:left w:val="nil"/>
              <w:bottom w:val="nil"/>
              <w:right w:val="nil"/>
              <w:between w:val="nil"/>
            </w:pBdr>
            <w:spacing w:line="480" w:lineRule="auto"/>
          </w:pPr>
        </w:pPrChange>
      </w:pPr>
      <w:r>
        <w:rPr>
          <w:rFonts w:ascii="Arial" w:eastAsia="Arial" w:hAnsi="Arial" w:cs="Arial"/>
          <w:color w:val="000000"/>
          <w:sz w:val="22"/>
          <w:szCs w:val="22"/>
          <w:lang w:val="en-GB" w:eastAsia="zh-CN"/>
        </w:rPr>
        <w:t>There has been substantial work performed on</w:t>
      </w:r>
      <w:r w:rsidRPr="008F5B80">
        <w:rPr>
          <w:rFonts w:ascii="Arial" w:eastAsia="Arial" w:hAnsi="Arial" w:cs="Arial"/>
          <w:color w:val="000000"/>
          <w:sz w:val="22"/>
          <w:szCs w:val="22"/>
          <w:lang w:val="en-GB" w:eastAsia="zh-CN"/>
        </w:rPr>
        <w:t xml:space="preserve"> co</w:t>
      </w:r>
      <w:r>
        <w:rPr>
          <w:rFonts w:ascii="Arial" w:eastAsia="Arial" w:hAnsi="Arial" w:cs="Arial"/>
          <w:color w:val="000000"/>
          <w:sz w:val="22"/>
          <w:szCs w:val="22"/>
          <w:lang w:val="en-GB" w:eastAsia="zh-CN"/>
        </w:rPr>
        <w:t>nstructing risk prediction models to predict readmissions after a hospitalization</w:t>
      </w:r>
      <w:r w:rsidRPr="008F5B80">
        <w:rPr>
          <w:rFonts w:ascii="Arial" w:eastAsia="Arial" w:hAnsi="Arial" w:cs="Arial"/>
          <w:color w:val="000000"/>
          <w:sz w:val="22"/>
          <w:szCs w:val="22"/>
          <w:lang w:val="en-GB" w:eastAsia="zh-CN"/>
        </w:rPr>
        <w:t xml:space="preserve">. </w:t>
      </w:r>
      <w:r>
        <w:rPr>
          <w:rFonts w:ascii="Arial" w:eastAsia="Arial" w:hAnsi="Arial" w:cs="Arial"/>
          <w:color w:val="000000"/>
          <w:sz w:val="22"/>
          <w:szCs w:val="22"/>
          <w:lang w:val="en-GB" w:eastAsia="zh-CN"/>
        </w:rPr>
        <w:t xml:space="preserve">The most frequent way these models are </w:t>
      </w:r>
      <w:r w:rsidRPr="008F5B80">
        <w:rPr>
          <w:rFonts w:ascii="Arial" w:eastAsia="Arial" w:hAnsi="Arial" w:cs="Arial"/>
          <w:color w:val="000000"/>
          <w:sz w:val="22"/>
          <w:szCs w:val="22"/>
          <w:lang w:val="en-GB" w:eastAsia="zh-CN"/>
        </w:rPr>
        <w:t>employ</w:t>
      </w:r>
      <w:r>
        <w:rPr>
          <w:rFonts w:ascii="Arial" w:eastAsia="Arial" w:hAnsi="Arial" w:cs="Arial"/>
          <w:color w:val="000000"/>
          <w:sz w:val="22"/>
          <w:szCs w:val="22"/>
          <w:lang w:val="en-GB" w:eastAsia="zh-CN"/>
        </w:rPr>
        <w:t>ed is through</w:t>
      </w:r>
      <w:r w:rsidRPr="008F5B80">
        <w:rPr>
          <w:rFonts w:ascii="Arial" w:eastAsia="Arial" w:hAnsi="Arial" w:cs="Arial"/>
          <w:color w:val="000000"/>
          <w:sz w:val="22"/>
          <w:szCs w:val="22"/>
          <w:lang w:val="en-GB" w:eastAsia="zh-CN"/>
        </w:rPr>
        <w:t xml:space="preserve"> regression</w:t>
      </w:r>
      <w:r>
        <w:rPr>
          <w:rFonts w:ascii="Arial" w:eastAsia="Arial" w:hAnsi="Arial" w:cs="Arial"/>
          <w:color w:val="000000"/>
          <w:sz w:val="22"/>
          <w:szCs w:val="22"/>
          <w:lang w:val="en-GB" w:eastAsia="zh-CN"/>
        </w:rPr>
        <w:t>-based models</w:t>
      </w:r>
      <w:r w:rsidRPr="008F5B80">
        <w:rPr>
          <w:rFonts w:ascii="Arial" w:eastAsia="Arial" w:hAnsi="Arial" w:cs="Arial"/>
          <w:color w:val="000000"/>
          <w:sz w:val="22"/>
          <w:szCs w:val="22"/>
          <w:lang w:val="en-GB" w:eastAsia="zh-CN"/>
        </w:rPr>
        <w:t xml:space="preserve"> that include age, gender and co-morbidities as input </w:t>
      </w:r>
      <w:r w:rsidRPr="008F5B80">
        <w:rPr>
          <w:rFonts w:ascii="Arial" w:eastAsia="Arial" w:hAnsi="Arial" w:cs="Arial"/>
          <w:color w:val="000000"/>
          <w:sz w:val="22"/>
          <w:szCs w:val="22"/>
          <w:lang w:val="en-GB" w:eastAsia="zh-CN"/>
        </w:rPr>
        <w:lastRenderedPageBreak/>
        <w:t>features</w:t>
      </w:r>
      <w:r w:rsidR="00E85296">
        <w:rPr>
          <w:rFonts w:ascii="Arial" w:eastAsia="Arial" w:hAnsi="Arial" w:cs="Arial"/>
          <w:color w:val="000000"/>
          <w:sz w:val="22"/>
          <w:szCs w:val="22"/>
          <w:lang w:val="en-GB" w:eastAsia="zh-CN"/>
        </w:rPr>
        <w:t xml:space="preserve"> [7]</w:t>
      </w:r>
      <w:r w:rsidRPr="008F5B80">
        <w:rPr>
          <w:rFonts w:ascii="Arial" w:eastAsia="Arial" w:hAnsi="Arial" w:cs="Arial"/>
          <w:color w:val="000000"/>
          <w:sz w:val="22"/>
          <w:szCs w:val="22"/>
          <w:lang w:val="en-GB" w:eastAsia="zh-CN"/>
        </w:rPr>
        <w:t xml:space="preserve">. For co-morbidities, </w:t>
      </w:r>
      <w:r>
        <w:rPr>
          <w:rFonts w:ascii="Arial" w:eastAsia="Arial" w:hAnsi="Arial" w:cs="Arial"/>
          <w:color w:val="000000"/>
          <w:sz w:val="22"/>
          <w:szCs w:val="22"/>
          <w:lang w:val="en-GB" w:eastAsia="zh-CN"/>
        </w:rPr>
        <w:t>ICD-9</w:t>
      </w:r>
      <w:r w:rsidRPr="008F5B80">
        <w:rPr>
          <w:rFonts w:ascii="Arial" w:eastAsia="Arial" w:hAnsi="Arial" w:cs="Arial"/>
          <w:color w:val="000000"/>
          <w:sz w:val="22"/>
          <w:szCs w:val="22"/>
          <w:lang w:val="en-GB" w:eastAsia="zh-CN"/>
        </w:rPr>
        <w:t xml:space="preserve"> diagnosis and procedure codes obtained from </w:t>
      </w:r>
      <w:r>
        <w:rPr>
          <w:rFonts w:ascii="Arial" w:eastAsia="Arial" w:hAnsi="Arial" w:cs="Arial"/>
          <w:color w:val="000000"/>
          <w:sz w:val="22"/>
          <w:szCs w:val="22"/>
          <w:lang w:val="en-GB" w:eastAsia="zh-CN"/>
        </w:rPr>
        <w:t>administrative</w:t>
      </w:r>
      <w:r w:rsidRPr="008F5B80">
        <w:rPr>
          <w:rFonts w:ascii="Arial" w:eastAsia="Arial" w:hAnsi="Arial" w:cs="Arial"/>
          <w:color w:val="000000"/>
          <w:sz w:val="22"/>
          <w:szCs w:val="22"/>
          <w:lang w:val="en-GB" w:eastAsia="zh-CN"/>
        </w:rPr>
        <w:t xml:space="preserve"> claims data are used as input features to adjust for differences in individual patient risk in these models; however, not all of the thousands of potential ICD-9 diagnosis and procedure codes are included in the models and selecting which to incorporate is an important step</w:t>
      </w:r>
      <w:r w:rsidR="00796CDA">
        <w:rPr>
          <w:rFonts w:ascii="Arial" w:eastAsia="Arial" w:hAnsi="Arial" w:cs="Arial"/>
          <w:color w:val="000000"/>
          <w:sz w:val="22"/>
          <w:szCs w:val="22"/>
          <w:lang w:val="en-GB" w:eastAsia="zh-CN"/>
        </w:rPr>
        <w:t>.</w:t>
      </w:r>
      <w:r w:rsidRPr="008F5B80">
        <w:rPr>
          <w:rFonts w:ascii="Arial" w:eastAsia="Arial" w:hAnsi="Arial" w:cs="Arial"/>
          <w:color w:val="000000"/>
          <w:sz w:val="22"/>
          <w:szCs w:val="22"/>
          <w:lang w:val="en-GB" w:eastAsia="zh-CN"/>
        </w:rPr>
        <w:t xml:space="preserve"> Th</w:t>
      </w:r>
      <w:r w:rsidR="006E511A">
        <w:rPr>
          <w:rFonts w:ascii="Arial" w:eastAsia="Arial" w:hAnsi="Arial" w:cs="Arial"/>
          <w:color w:val="000000"/>
          <w:sz w:val="22"/>
          <w:szCs w:val="22"/>
          <w:lang w:val="en-GB" w:eastAsia="zh-CN"/>
        </w:rPr>
        <w:t>e selection</w:t>
      </w:r>
      <w:r w:rsidRPr="008F5B80">
        <w:rPr>
          <w:rFonts w:ascii="Arial" w:eastAsia="Arial" w:hAnsi="Arial" w:cs="Arial"/>
          <w:color w:val="000000"/>
          <w:sz w:val="22"/>
          <w:szCs w:val="22"/>
          <w:lang w:val="en-GB" w:eastAsia="zh-CN"/>
        </w:rPr>
        <w:t xml:space="preserve"> has been based</w:t>
      </w:r>
      <w:r w:rsidR="006E511A">
        <w:rPr>
          <w:rFonts w:ascii="Arial" w:eastAsia="Arial" w:hAnsi="Arial" w:cs="Arial"/>
          <w:color w:val="000000"/>
          <w:sz w:val="22"/>
          <w:szCs w:val="22"/>
          <w:lang w:val="en-GB" w:eastAsia="zh-CN"/>
        </w:rPr>
        <w:t xml:space="preserve"> largely</w:t>
      </w:r>
      <w:r w:rsidRPr="008F5B80">
        <w:rPr>
          <w:rFonts w:ascii="Arial" w:eastAsia="Arial" w:hAnsi="Arial" w:cs="Arial"/>
          <w:color w:val="000000"/>
          <w:sz w:val="22"/>
          <w:szCs w:val="22"/>
          <w:lang w:val="en-GB" w:eastAsia="zh-CN"/>
        </w:rPr>
        <w:t xml:space="preserve"> on expert input and empirical studies that have </w:t>
      </w:r>
      <w:r w:rsidR="006E511A">
        <w:rPr>
          <w:rFonts w:ascii="Arial" w:eastAsia="Arial" w:hAnsi="Arial" w:cs="Arial"/>
          <w:color w:val="000000"/>
          <w:sz w:val="22"/>
          <w:szCs w:val="22"/>
          <w:lang w:val="en-GB" w:eastAsia="zh-CN"/>
        </w:rPr>
        <w:t>been used to generate</w:t>
      </w:r>
      <w:r w:rsidR="006E511A" w:rsidRPr="008F5B80">
        <w:rPr>
          <w:rFonts w:ascii="Arial" w:eastAsia="Arial" w:hAnsi="Arial" w:cs="Arial"/>
          <w:color w:val="000000"/>
          <w:sz w:val="22"/>
          <w:szCs w:val="22"/>
          <w:lang w:val="en-GB" w:eastAsia="zh-CN"/>
        </w:rPr>
        <w:t xml:space="preserve"> </w:t>
      </w:r>
      <w:r w:rsidRPr="008F5B80">
        <w:rPr>
          <w:rFonts w:ascii="Arial" w:eastAsia="Arial" w:hAnsi="Arial" w:cs="Arial"/>
          <w:color w:val="000000"/>
          <w:sz w:val="22"/>
          <w:szCs w:val="22"/>
          <w:lang w:val="en-GB" w:eastAsia="zh-CN"/>
        </w:rPr>
        <w:t xml:space="preserve">fixed classification systems like the </w:t>
      </w:r>
      <w:r w:rsidRPr="008F5B80">
        <w:rPr>
          <w:rFonts w:ascii="Arial" w:eastAsia="Arial" w:hAnsi="Arial" w:cs="Arial"/>
          <w:color w:val="000000"/>
          <w:sz w:val="22"/>
          <w:szCs w:val="22"/>
          <w:lang w:eastAsia="zh-CN"/>
        </w:rPr>
        <w:t>Hierarchical Condition Categories</w:t>
      </w:r>
      <w:r w:rsidR="004853FC">
        <w:rPr>
          <w:rFonts w:ascii="Arial" w:eastAsia="Arial" w:hAnsi="Arial" w:cs="Arial"/>
          <w:color w:val="000000"/>
          <w:sz w:val="22"/>
          <w:szCs w:val="22"/>
          <w:lang w:eastAsia="zh-CN"/>
        </w:rPr>
        <w:t xml:space="preserve"> [34] </w:t>
      </w:r>
      <w:r w:rsidRPr="008F5B80">
        <w:rPr>
          <w:rFonts w:ascii="Arial" w:eastAsia="Arial" w:hAnsi="Arial" w:cs="Arial"/>
          <w:color w:val="000000"/>
          <w:sz w:val="22"/>
          <w:szCs w:val="22"/>
          <w:lang w:eastAsia="zh-CN"/>
        </w:rPr>
        <w:t>or Elixhauser Comorbidity Index</w:t>
      </w:r>
      <w:r w:rsidR="005D6957">
        <w:rPr>
          <w:rFonts w:ascii="Arial" w:eastAsia="Arial" w:hAnsi="Arial" w:cs="Arial"/>
          <w:color w:val="000000"/>
          <w:sz w:val="22"/>
          <w:szCs w:val="22"/>
          <w:lang w:eastAsia="zh-CN"/>
        </w:rPr>
        <w:t xml:space="preserve"> [25]</w:t>
      </w:r>
      <w:r w:rsidRPr="008F5B80">
        <w:rPr>
          <w:rFonts w:ascii="Arial" w:eastAsia="Arial" w:hAnsi="Arial" w:cs="Arial"/>
          <w:color w:val="000000"/>
          <w:sz w:val="22"/>
          <w:szCs w:val="22"/>
          <w:lang w:eastAsia="zh-CN"/>
        </w:rPr>
        <w:t xml:space="preserve">. </w:t>
      </w:r>
      <w:ins w:id="702" w:author="Nallamothu, Brahmajee" w:date="2019-12-16T12:13:00Z">
        <w:r w:rsidR="00471B1E">
          <w:rPr>
            <w:rFonts w:ascii="Arial" w:eastAsia="Arial" w:hAnsi="Arial" w:cs="Arial"/>
            <w:color w:val="000000"/>
            <w:sz w:val="22"/>
            <w:szCs w:val="22"/>
            <w:lang w:eastAsia="zh-CN"/>
          </w:rPr>
          <w:t>Our</w:t>
        </w:r>
        <w:r w:rsidR="004D3DBD">
          <w:rPr>
            <w:rFonts w:ascii="Arial" w:eastAsia="Arial" w:hAnsi="Arial" w:cs="Arial"/>
            <w:color w:val="000000"/>
            <w:sz w:val="22"/>
            <w:szCs w:val="22"/>
            <w:lang w:eastAsia="zh-CN"/>
          </w:rPr>
          <w:t xml:space="preserve"> findings suggest that </w:t>
        </w:r>
        <w:r w:rsidR="00FB72D7">
          <w:rPr>
            <w:rFonts w:ascii="Arial" w:eastAsia="Arial" w:hAnsi="Arial" w:cs="Arial"/>
            <w:color w:val="000000"/>
            <w:sz w:val="22"/>
            <w:szCs w:val="22"/>
            <w:lang w:eastAsia="zh-CN"/>
          </w:rPr>
          <w:t xml:space="preserve">more </w:t>
        </w:r>
        <w:r w:rsidR="0061109B">
          <w:rPr>
            <w:rFonts w:ascii="Arial" w:eastAsia="Arial" w:hAnsi="Arial" w:cs="Arial"/>
            <w:color w:val="000000"/>
            <w:sz w:val="22"/>
            <w:szCs w:val="22"/>
            <w:lang w:eastAsia="zh-CN"/>
          </w:rPr>
          <w:t>attention</w:t>
        </w:r>
        <w:r w:rsidR="00FB1C5A">
          <w:rPr>
            <w:rFonts w:ascii="Arial" w:eastAsia="Arial" w:hAnsi="Arial" w:cs="Arial"/>
            <w:color w:val="000000"/>
            <w:sz w:val="22"/>
            <w:szCs w:val="22"/>
            <w:lang w:eastAsia="zh-CN"/>
          </w:rPr>
          <w:t xml:space="preserve"> should be paid </w:t>
        </w:r>
        <w:r w:rsidR="009B467D">
          <w:rPr>
            <w:rFonts w:ascii="Arial" w:eastAsia="Arial" w:hAnsi="Arial" w:cs="Arial"/>
            <w:color w:val="000000"/>
            <w:sz w:val="22"/>
            <w:szCs w:val="22"/>
            <w:lang w:eastAsia="zh-CN"/>
          </w:rPr>
          <w:t xml:space="preserve">to </w:t>
        </w:r>
        <w:r w:rsidR="0095420A">
          <w:rPr>
            <w:rFonts w:ascii="Arial" w:eastAsia="Arial" w:hAnsi="Arial" w:cs="Arial"/>
            <w:color w:val="000000"/>
            <w:sz w:val="22"/>
            <w:szCs w:val="22"/>
            <w:lang w:eastAsia="zh-CN"/>
          </w:rPr>
          <w:t>risk-</w:t>
        </w:r>
        <w:r w:rsidR="007B6F75">
          <w:rPr>
            <w:rFonts w:ascii="Arial" w:eastAsia="Arial" w:hAnsi="Arial" w:cs="Arial"/>
            <w:color w:val="000000"/>
            <w:sz w:val="22"/>
            <w:szCs w:val="22"/>
            <w:lang w:eastAsia="zh-CN"/>
          </w:rPr>
          <w:t>stratification</w:t>
        </w:r>
        <w:r w:rsidR="0095420A">
          <w:rPr>
            <w:rFonts w:ascii="Arial" w:eastAsia="Arial" w:hAnsi="Arial" w:cs="Arial"/>
            <w:color w:val="000000"/>
            <w:sz w:val="22"/>
            <w:szCs w:val="22"/>
            <w:lang w:eastAsia="zh-CN"/>
          </w:rPr>
          <w:t xml:space="preserve"> method</w:t>
        </w:r>
        <w:r w:rsidR="007D1F76">
          <w:rPr>
            <w:rFonts w:ascii="Arial" w:eastAsia="Arial" w:hAnsi="Arial" w:cs="Arial"/>
            <w:color w:val="000000"/>
            <w:sz w:val="22"/>
            <w:szCs w:val="22"/>
            <w:lang w:eastAsia="zh-CN"/>
          </w:rPr>
          <w:t>s based on non-linear classification systems</w:t>
        </w:r>
        <w:r w:rsidR="003F6E10">
          <w:rPr>
            <w:rFonts w:ascii="Arial" w:eastAsia="Arial" w:hAnsi="Arial" w:cs="Arial"/>
            <w:color w:val="000000"/>
            <w:sz w:val="22"/>
            <w:szCs w:val="22"/>
            <w:lang w:eastAsia="zh-CN"/>
          </w:rPr>
          <w:t xml:space="preserve">, as they </w:t>
        </w:r>
        <w:r w:rsidR="00D13436">
          <w:rPr>
            <w:rFonts w:ascii="Arial" w:eastAsia="Arial" w:hAnsi="Arial" w:cs="Arial"/>
            <w:color w:val="000000"/>
            <w:sz w:val="22"/>
            <w:szCs w:val="22"/>
            <w:lang w:eastAsia="zh-CN"/>
          </w:rPr>
          <w:t xml:space="preserve">lead </w:t>
        </w:r>
        <w:r w:rsidR="000F5F0A">
          <w:rPr>
            <w:rFonts w:ascii="Arial" w:eastAsia="Arial" w:hAnsi="Arial" w:cs="Arial"/>
            <w:color w:val="000000"/>
            <w:sz w:val="22"/>
            <w:szCs w:val="22"/>
            <w:lang w:eastAsia="zh-CN"/>
          </w:rPr>
          <w:t xml:space="preserve">to </w:t>
        </w:r>
        <w:r w:rsidR="004F2B51">
          <w:rPr>
            <w:rFonts w:ascii="Arial" w:eastAsia="Arial" w:hAnsi="Arial" w:cs="Arial"/>
            <w:color w:val="000000"/>
            <w:sz w:val="22"/>
            <w:szCs w:val="22"/>
            <w:lang w:eastAsia="zh-CN"/>
          </w:rPr>
          <w:t>substanti</w:t>
        </w:r>
        <w:r w:rsidR="00DD6812">
          <w:rPr>
            <w:rFonts w:ascii="Arial" w:eastAsia="Arial" w:hAnsi="Arial" w:cs="Arial"/>
            <w:color w:val="000000"/>
            <w:sz w:val="22"/>
            <w:szCs w:val="22"/>
            <w:lang w:eastAsia="zh-CN"/>
          </w:rPr>
          <w:t>al</w:t>
        </w:r>
        <w:r w:rsidR="005D0B1E">
          <w:rPr>
            <w:rFonts w:ascii="Arial" w:eastAsia="Arial" w:hAnsi="Arial" w:cs="Arial"/>
            <w:color w:val="000000"/>
            <w:sz w:val="22"/>
            <w:szCs w:val="22"/>
            <w:lang w:eastAsia="zh-CN"/>
          </w:rPr>
          <w:t xml:space="preserve"> differences</w:t>
        </w:r>
        <w:r w:rsidR="007329AA">
          <w:rPr>
            <w:rFonts w:ascii="Arial" w:eastAsia="Arial" w:hAnsi="Arial" w:cs="Arial"/>
            <w:color w:val="000000"/>
            <w:sz w:val="22"/>
            <w:szCs w:val="22"/>
            <w:lang w:eastAsia="zh-CN"/>
          </w:rPr>
          <w:t xml:space="preserve"> in </w:t>
        </w:r>
        <w:r w:rsidR="00D93FDC">
          <w:rPr>
            <w:rFonts w:ascii="Arial" w:eastAsia="Arial" w:hAnsi="Arial" w:cs="Arial"/>
            <w:color w:val="000000"/>
            <w:sz w:val="22"/>
            <w:szCs w:val="22"/>
            <w:lang w:eastAsia="zh-CN"/>
          </w:rPr>
          <w:t>risk-score</w:t>
        </w:r>
        <w:r w:rsidR="003E6C60">
          <w:rPr>
            <w:rFonts w:ascii="Arial" w:eastAsia="Arial" w:hAnsi="Arial" w:cs="Arial"/>
            <w:color w:val="000000"/>
            <w:sz w:val="22"/>
            <w:szCs w:val="22"/>
            <w:lang w:eastAsia="zh-CN"/>
          </w:rPr>
          <w:t>s.</w:t>
        </w:r>
      </w:ins>
    </w:p>
    <w:p w14:paraId="6468A2E6" w14:textId="77777777" w:rsidR="00CF4796" w:rsidRPr="008F5B80" w:rsidRDefault="00CF4796" w:rsidP="00CF4796">
      <w:pPr>
        <w:pBdr>
          <w:top w:val="nil"/>
          <w:left w:val="nil"/>
          <w:bottom w:val="nil"/>
          <w:right w:val="nil"/>
          <w:between w:val="nil"/>
        </w:pBdr>
        <w:spacing w:line="480" w:lineRule="auto"/>
        <w:rPr>
          <w:del w:id="703" w:author="Nallamothu, Brahmajee" w:date="2019-12-16T12:13:00Z"/>
          <w:rFonts w:ascii="Arial" w:eastAsia="Arial" w:hAnsi="Arial" w:cs="Arial"/>
          <w:color w:val="000000"/>
          <w:sz w:val="22"/>
          <w:szCs w:val="22"/>
          <w:lang w:val="en-GB" w:eastAsia="zh-CN"/>
        </w:rPr>
      </w:pPr>
    </w:p>
    <w:p w14:paraId="498F00D5" w14:textId="7C7BA4F8" w:rsidR="00CF4796" w:rsidRPr="0059011C" w:rsidRDefault="00BC6AD6" w:rsidP="0059011C">
      <w:pPr>
        <w:pBdr>
          <w:top w:val="nil"/>
          <w:left w:val="nil"/>
          <w:bottom w:val="nil"/>
          <w:right w:val="nil"/>
          <w:between w:val="nil"/>
        </w:pBdr>
        <w:spacing w:line="480" w:lineRule="auto"/>
        <w:rPr>
          <w:rFonts w:ascii="Arial" w:eastAsia="Arial" w:hAnsi="Arial" w:cs="Arial"/>
          <w:color w:val="000000"/>
          <w:sz w:val="22"/>
          <w:szCs w:val="22"/>
          <w:lang w:val="en-GB" w:eastAsia="zh-CN"/>
        </w:rPr>
      </w:pPr>
      <w:ins w:id="704" w:author="Nallamothu, Brahmajee" w:date="2019-12-16T12:13:00Z">
        <w:r>
          <w:rPr>
            <w:rFonts w:ascii="Arial" w:eastAsia="Arial" w:hAnsi="Arial" w:cs="Arial"/>
            <w:color w:val="000000"/>
            <w:sz w:val="22"/>
            <w:szCs w:val="22"/>
            <w:lang w:val="en-GB" w:eastAsia="zh-CN"/>
          </w:rPr>
          <w:tab/>
        </w:r>
      </w:ins>
      <w:r w:rsidR="00CF4796" w:rsidRPr="008F5B80">
        <w:rPr>
          <w:rFonts w:ascii="Arial" w:eastAsia="Arial" w:hAnsi="Arial" w:cs="Arial"/>
          <w:color w:val="000000"/>
          <w:sz w:val="22"/>
          <w:szCs w:val="22"/>
          <w:lang w:val="en-GB" w:eastAsia="zh-CN"/>
        </w:rPr>
        <w:t xml:space="preserve">An advantage of </w:t>
      </w:r>
      <w:r w:rsidR="00CF4796">
        <w:rPr>
          <w:rFonts w:ascii="Arial" w:eastAsia="Arial" w:hAnsi="Arial" w:cs="Arial"/>
          <w:color w:val="000000"/>
          <w:sz w:val="22"/>
          <w:szCs w:val="22"/>
          <w:lang w:val="en-GB" w:eastAsia="zh-CN"/>
        </w:rPr>
        <w:t>ANN models</w:t>
      </w:r>
      <w:r w:rsidR="00CF4796" w:rsidRPr="008F5B80">
        <w:rPr>
          <w:rFonts w:ascii="Arial" w:eastAsia="Arial" w:hAnsi="Arial" w:cs="Arial"/>
          <w:color w:val="000000"/>
          <w:sz w:val="22"/>
          <w:szCs w:val="22"/>
          <w:lang w:val="en-GB" w:eastAsia="zh-CN"/>
        </w:rPr>
        <w:t xml:space="preserve"> </w:t>
      </w:r>
      <w:r w:rsidR="00CF4796">
        <w:rPr>
          <w:rFonts w:ascii="Arial" w:eastAsia="Arial" w:hAnsi="Arial" w:cs="Arial"/>
          <w:color w:val="000000"/>
          <w:sz w:val="22"/>
          <w:szCs w:val="22"/>
          <w:lang w:val="en-GB" w:eastAsia="zh-CN"/>
        </w:rPr>
        <w:t>is their</w:t>
      </w:r>
      <w:r w:rsidR="00CF4796" w:rsidRPr="008F5B80">
        <w:rPr>
          <w:rFonts w:ascii="Arial" w:eastAsia="Arial" w:hAnsi="Arial" w:cs="Arial"/>
          <w:color w:val="000000"/>
          <w:sz w:val="22"/>
          <w:szCs w:val="22"/>
          <w:lang w:val="en-GB" w:eastAsia="zh-CN"/>
        </w:rPr>
        <w:t xml:space="preserve"> ability as a statistical model to </w:t>
      </w:r>
      <w:del w:id="705" w:author="Nallamothu, Brahmajee" w:date="2019-12-16T12:13:00Z">
        <w:r w:rsidR="00CF4796" w:rsidRPr="008F5B80">
          <w:rPr>
            <w:rFonts w:ascii="Arial" w:eastAsia="Arial" w:hAnsi="Arial" w:cs="Arial"/>
            <w:color w:val="000000"/>
            <w:sz w:val="22"/>
            <w:szCs w:val="22"/>
            <w:lang w:val="en-GB" w:eastAsia="zh-CN"/>
          </w:rPr>
          <w:delText xml:space="preserve">include thousands of features, as well as </w:delText>
        </w:r>
      </w:del>
      <w:r w:rsidR="00CF4796" w:rsidRPr="008F5B80">
        <w:rPr>
          <w:rFonts w:ascii="Arial" w:eastAsia="Arial" w:hAnsi="Arial" w:cs="Arial"/>
          <w:color w:val="000000"/>
          <w:sz w:val="22"/>
          <w:szCs w:val="22"/>
          <w:lang w:eastAsia="zh-CN"/>
        </w:rPr>
        <w:t>capture</w:t>
      </w:r>
      <w:r w:rsidR="00CF4796" w:rsidRPr="008F5B80">
        <w:rPr>
          <w:rFonts w:ascii="Arial" w:eastAsia="Arial" w:hAnsi="Arial" w:cs="Arial"/>
          <w:color w:val="000000"/>
          <w:sz w:val="22"/>
          <w:szCs w:val="22"/>
          <w:lang w:val="en-GB" w:eastAsia="zh-CN"/>
        </w:rPr>
        <w:t xml:space="preserve"> potential non-linear effects and interactions of </w:t>
      </w:r>
      <w:del w:id="706" w:author="Nallamothu, Brahmajee" w:date="2019-12-16T12:13:00Z">
        <w:r w:rsidR="00CF4796" w:rsidRPr="008F5B80">
          <w:rPr>
            <w:rFonts w:ascii="Arial" w:eastAsia="Arial" w:hAnsi="Arial" w:cs="Arial"/>
            <w:color w:val="000000"/>
            <w:sz w:val="22"/>
            <w:szCs w:val="22"/>
            <w:lang w:val="en-GB" w:eastAsia="zh-CN"/>
          </w:rPr>
          <w:delText>these features.</w:delText>
        </w:r>
      </w:del>
      <w:ins w:id="707" w:author="Nallamothu, Brahmajee" w:date="2019-12-16T12:13:00Z">
        <w:r w:rsidR="00C21810">
          <w:rPr>
            <w:rFonts w:ascii="Arial" w:eastAsia="Arial" w:hAnsi="Arial" w:cs="Arial"/>
            <w:color w:val="000000"/>
            <w:sz w:val="22"/>
            <w:szCs w:val="22"/>
            <w:lang w:val="en-GB" w:eastAsia="zh-CN"/>
          </w:rPr>
          <w:t>an abstract</w:t>
        </w:r>
        <w:r w:rsidR="00672BDE">
          <w:rPr>
            <w:rFonts w:ascii="Arial" w:eastAsia="Arial" w:hAnsi="Arial" w:cs="Arial"/>
            <w:color w:val="000000"/>
            <w:sz w:val="22"/>
            <w:szCs w:val="22"/>
            <w:lang w:val="en-GB" w:eastAsia="zh-CN"/>
          </w:rPr>
          <w:t xml:space="preserve"> </w:t>
        </w:r>
        <w:r w:rsidR="00CF4796" w:rsidRPr="008F5B80">
          <w:rPr>
            <w:rFonts w:ascii="Arial" w:eastAsia="Arial" w:hAnsi="Arial" w:cs="Arial"/>
            <w:color w:val="000000"/>
            <w:sz w:val="22"/>
            <w:szCs w:val="22"/>
            <w:lang w:val="en-GB" w:eastAsia="zh-CN"/>
          </w:rPr>
          <w:t>feature</w:t>
        </w:r>
        <w:r w:rsidR="00672BDE">
          <w:rPr>
            <w:rFonts w:ascii="Arial" w:eastAsia="Arial" w:hAnsi="Arial" w:cs="Arial"/>
            <w:color w:val="000000"/>
            <w:sz w:val="22"/>
            <w:szCs w:val="22"/>
            <w:lang w:val="en-GB" w:eastAsia="zh-CN"/>
          </w:rPr>
          <w:t xml:space="preserve"> space</w:t>
        </w:r>
        <w:r w:rsidR="00CF4796" w:rsidRPr="008F5B80">
          <w:rPr>
            <w:rFonts w:ascii="Arial" w:eastAsia="Arial" w:hAnsi="Arial" w:cs="Arial"/>
            <w:color w:val="000000"/>
            <w:sz w:val="22"/>
            <w:szCs w:val="22"/>
            <w:lang w:val="en-GB" w:eastAsia="zh-CN"/>
          </w:rPr>
          <w:t xml:space="preserve">. </w:t>
        </w:r>
        <w:r w:rsidR="00254F32">
          <w:rPr>
            <w:rFonts w:ascii="Arial" w:eastAsia="Arial" w:hAnsi="Arial" w:cs="Arial"/>
            <w:color w:val="000000"/>
            <w:sz w:val="22"/>
            <w:szCs w:val="22"/>
            <w:lang w:val="en-GB" w:eastAsia="zh-CN"/>
          </w:rPr>
          <w:t xml:space="preserve">By </w:t>
        </w:r>
        <w:r w:rsidR="00841785">
          <w:rPr>
            <w:rFonts w:ascii="Arial" w:eastAsia="Arial" w:hAnsi="Arial" w:cs="Arial"/>
            <w:color w:val="000000"/>
            <w:sz w:val="22"/>
            <w:szCs w:val="22"/>
            <w:lang w:val="en-GB" w:eastAsia="zh-CN"/>
          </w:rPr>
          <w:t>first</w:t>
        </w:r>
        <w:r w:rsidR="00F93C03">
          <w:rPr>
            <w:rFonts w:ascii="Arial" w:eastAsia="Arial" w:hAnsi="Arial" w:cs="Arial"/>
            <w:color w:val="000000"/>
            <w:sz w:val="22"/>
            <w:szCs w:val="22"/>
            <w:lang w:val="en-GB" w:eastAsia="zh-CN"/>
          </w:rPr>
          <w:t xml:space="preserve"> representing the cooccurance patterns in </w:t>
        </w:r>
        <w:r w:rsidR="002C4F29">
          <w:rPr>
            <w:rFonts w:ascii="Arial" w:eastAsia="Arial" w:hAnsi="Arial" w:cs="Arial"/>
            <w:color w:val="000000"/>
            <w:sz w:val="22"/>
            <w:szCs w:val="22"/>
            <w:lang w:val="en-GB" w:eastAsia="zh-CN"/>
          </w:rPr>
          <w:t>diagnosis codes</w:t>
        </w:r>
        <w:r w:rsidR="005D695C">
          <w:rPr>
            <w:rFonts w:ascii="Arial" w:eastAsia="Arial" w:hAnsi="Arial" w:cs="Arial"/>
            <w:color w:val="000000"/>
            <w:sz w:val="22"/>
            <w:szCs w:val="22"/>
            <w:lang w:val="en-GB" w:eastAsia="zh-CN"/>
          </w:rPr>
          <w:t xml:space="preserve"> using GloVe</w:t>
        </w:r>
        <w:r w:rsidR="00841785">
          <w:rPr>
            <w:rFonts w:ascii="Arial" w:eastAsia="Arial" w:hAnsi="Arial" w:cs="Arial"/>
            <w:color w:val="000000"/>
            <w:sz w:val="22"/>
            <w:szCs w:val="22"/>
            <w:lang w:val="en-GB" w:eastAsia="zh-CN"/>
          </w:rPr>
          <w:t xml:space="preserve">, </w:t>
        </w:r>
        <w:r w:rsidR="00841785" w:rsidRPr="00841785">
          <w:rPr>
            <w:rFonts w:ascii="Arial" w:eastAsia="Arial" w:hAnsi="Arial" w:cs="Arial"/>
            <w:color w:val="000000"/>
            <w:sz w:val="22"/>
            <w:szCs w:val="22"/>
            <w:lang w:val="en-GB" w:eastAsia="zh-CN"/>
          </w:rPr>
          <w:t>followed by a deep set</w:t>
        </w:r>
      </w:ins>
      <w:r w:rsidR="00841785" w:rsidRPr="00841785">
        <w:rPr>
          <w:rFonts w:ascii="Arial" w:eastAsia="Arial" w:hAnsi="Arial" w:cs="Arial"/>
          <w:color w:val="000000"/>
          <w:sz w:val="22"/>
          <w:szCs w:val="22"/>
          <w:lang w:val="en-GB" w:eastAsia="zh-CN"/>
        </w:rPr>
        <w:t xml:space="preserve"> ANN </w:t>
      </w:r>
      <w:del w:id="708" w:author="Nallamothu, Brahmajee" w:date="2019-12-16T12:13:00Z">
        <w:r w:rsidR="006E511A">
          <w:rPr>
            <w:rFonts w:ascii="Arial" w:eastAsia="Arial" w:hAnsi="Arial" w:cs="Arial"/>
            <w:color w:val="000000"/>
            <w:sz w:val="22"/>
            <w:szCs w:val="22"/>
            <w:lang w:val="en-GB" w:eastAsia="zh-CN"/>
          </w:rPr>
          <w:delText>models</w:delText>
        </w:r>
        <w:r w:rsidR="00CF4796" w:rsidRPr="008F5B80">
          <w:rPr>
            <w:rFonts w:ascii="Arial" w:eastAsia="Arial" w:hAnsi="Arial" w:cs="Arial"/>
            <w:color w:val="000000"/>
            <w:sz w:val="22"/>
            <w:szCs w:val="22"/>
            <w:lang w:val="en-GB" w:eastAsia="zh-CN"/>
          </w:rPr>
          <w:delText xml:space="preserve"> do</w:delText>
        </w:r>
      </w:del>
      <w:ins w:id="709" w:author="Nallamothu, Brahmajee" w:date="2019-12-16T12:13:00Z">
        <w:r w:rsidR="00841785" w:rsidRPr="00841785">
          <w:rPr>
            <w:rFonts w:ascii="Arial" w:eastAsia="Arial" w:hAnsi="Arial" w:cs="Arial"/>
            <w:color w:val="000000"/>
            <w:sz w:val="22"/>
            <w:szCs w:val="22"/>
            <w:lang w:val="en-GB" w:eastAsia="zh-CN"/>
          </w:rPr>
          <w:t xml:space="preserve">model, </w:t>
        </w:r>
        <w:r w:rsidR="00841785">
          <w:rPr>
            <w:rFonts w:ascii="Arial" w:eastAsia="Arial" w:hAnsi="Arial" w:cs="Arial"/>
            <w:color w:val="000000"/>
            <w:sz w:val="22"/>
            <w:szCs w:val="22"/>
            <w:lang w:val="en-GB" w:eastAsia="zh-CN"/>
          </w:rPr>
          <w:t>one</w:t>
        </w:r>
        <w:r w:rsidR="00015C2C">
          <w:rPr>
            <w:rFonts w:ascii="Arial" w:eastAsia="Arial" w:hAnsi="Arial" w:cs="Arial"/>
            <w:color w:val="000000"/>
            <w:sz w:val="22"/>
            <w:szCs w:val="22"/>
            <w:lang w:val="en-GB" w:eastAsia="zh-CN"/>
          </w:rPr>
          <w:t xml:space="preserve"> </w:t>
        </w:r>
        <w:r w:rsidR="00CF4796" w:rsidRPr="008F5B80">
          <w:rPr>
            <w:rFonts w:ascii="Arial" w:eastAsia="Arial" w:hAnsi="Arial" w:cs="Arial"/>
            <w:color w:val="000000"/>
            <w:sz w:val="22"/>
            <w:szCs w:val="22"/>
            <w:lang w:val="en-GB" w:eastAsia="zh-CN"/>
          </w:rPr>
          <w:t xml:space="preserve"> </w:t>
        </w:r>
        <w:r w:rsidR="00C857B1">
          <w:rPr>
            <w:rFonts w:ascii="Arial" w:eastAsia="Arial" w:hAnsi="Arial" w:cs="Arial"/>
            <w:color w:val="000000"/>
            <w:sz w:val="22"/>
            <w:szCs w:val="22"/>
            <w:lang w:val="en-GB" w:eastAsia="zh-CN"/>
          </w:rPr>
          <w:t>may</w:t>
        </w:r>
      </w:ins>
      <w:r w:rsidR="00C857B1" w:rsidRPr="008F5B80">
        <w:rPr>
          <w:rFonts w:ascii="Arial" w:eastAsia="Arial" w:hAnsi="Arial" w:cs="Arial"/>
          <w:color w:val="000000"/>
          <w:sz w:val="22"/>
          <w:szCs w:val="22"/>
          <w:lang w:val="en-GB" w:eastAsia="zh-CN"/>
        </w:rPr>
        <w:t xml:space="preserve"> </w:t>
      </w:r>
      <w:r w:rsidR="00CF4796" w:rsidRPr="008F5B80">
        <w:rPr>
          <w:rFonts w:ascii="Arial" w:eastAsia="Arial" w:hAnsi="Arial" w:cs="Arial"/>
          <w:color w:val="000000"/>
          <w:sz w:val="22"/>
          <w:szCs w:val="22"/>
          <w:lang w:val="en-GB" w:eastAsia="zh-CN"/>
        </w:rPr>
        <w:t>not</w:t>
      </w:r>
      <w:r w:rsidR="00982AAC">
        <w:rPr>
          <w:rFonts w:ascii="Arial" w:eastAsia="Arial" w:hAnsi="Arial" w:cs="Arial"/>
          <w:color w:val="000000"/>
          <w:sz w:val="22"/>
          <w:szCs w:val="22"/>
          <w:lang w:val="en-GB" w:eastAsia="zh-CN"/>
        </w:rPr>
        <w:t xml:space="preserve"> </w:t>
      </w:r>
      <w:ins w:id="710" w:author="Nallamothu, Brahmajee" w:date="2019-12-16T12:13:00Z">
        <w:r w:rsidR="00982AAC">
          <w:rPr>
            <w:rFonts w:ascii="Arial" w:eastAsia="Arial" w:hAnsi="Arial" w:cs="Arial"/>
            <w:color w:val="000000"/>
            <w:sz w:val="22"/>
            <w:szCs w:val="22"/>
            <w:lang w:val="en-GB" w:eastAsia="zh-CN"/>
          </w:rPr>
          <w:t>need</w:t>
        </w:r>
        <w:r w:rsidR="00C46951">
          <w:rPr>
            <w:rFonts w:ascii="Arial" w:eastAsia="Arial" w:hAnsi="Arial" w:cs="Arial"/>
            <w:color w:val="000000"/>
            <w:sz w:val="22"/>
            <w:szCs w:val="22"/>
            <w:lang w:val="en-GB" w:eastAsia="zh-CN"/>
          </w:rPr>
          <w:t xml:space="preserve"> to</w:t>
        </w:r>
        <w:r w:rsidR="00CF4796" w:rsidRPr="008F5B80">
          <w:rPr>
            <w:rFonts w:ascii="Arial" w:eastAsia="Arial" w:hAnsi="Arial" w:cs="Arial"/>
            <w:color w:val="000000"/>
            <w:sz w:val="22"/>
            <w:szCs w:val="22"/>
            <w:lang w:val="en-GB" w:eastAsia="zh-CN"/>
          </w:rPr>
          <w:t xml:space="preserve"> </w:t>
        </w:r>
      </w:ins>
      <w:r w:rsidR="00CF4796" w:rsidRPr="008F5B80">
        <w:rPr>
          <w:rFonts w:ascii="Arial" w:eastAsia="Arial" w:hAnsi="Arial" w:cs="Arial"/>
          <w:color w:val="000000"/>
          <w:sz w:val="22"/>
          <w:szCs w:val="22"/>
          <w:lang w:val="en-GB" w:eastAsia="zh-CN"/>
        </w:rPr>
        <w:t xml:space="preserve">rely on </w:t>
      </w:r>
      <w:r w:rsidR="00B52074">
        <w:rPr>
          <w:rFonts w:ascii="Arial" w:eastAsia="Arial" w:hAnsi="Arial" w:cs="Arial"/>
          <w:color w:val="000000"/>
          <w:sz w:val="22"/>
          <w:szCs w:val="22"/>
          <w:lang w:val="en-GB" w:eastAsia="zh-CN"/>
        </w:rPr>
        <w:t xml:space="preserve">human-generated </w:t>
      </w:r>
      <w:r w:rsidR="00CF4796" w:rsidRPr="008F5B80">
        <w:rPr>
          <w:rFonts w:ascii="Arial" w:eastAsia="Arial" w:hAnsi="Arial" w:cs="Arial"/>
          <w:color w:val="000000"/>
          <w:sz w:val="22"/>
          <w:szCs w:val="22"/>
          <w:lang w:val="en-GB" w:eastAsia="zh-CN"/>
        </w:rPr>
        <w:t>classification systems</w:t>
      </w:r>
      <w:del w:id="711" w:author="Nallamothu, Brahmajee" w:date="2019-12-16T12:13:00Z">
        <w:r w:rsidR="00CF4796" w:rsidRPr="008F5B80">
          <w:rPr>
            <w:rFonts w:ascii="Arial" w:eastAsia="Arial" w:hAnsi="Arial" w:cs="Arial"/>
            <w:color w:val="000000"/>
            <w:sz w:val="22"/>
            <w:szCs w:val="22"/>
            <w:lang w:val="en-GB" w:eastAsia="zh-CN"/>
          </w:rPr>
          <w:delText xml:space="preserve"> but</w:delText>
        </w:r>
        <w:r w:rsidR="00CA7BD0">
          <w:rPr>
            <w:rFonts w:ascii="Arial" w:eastAsia="Arial" w:hAnsi="Arial" w:cs="Arial"/>
            <w:color w:val="000000"/>
            <w:sz w:val="22"/>
            <w:szCs w:val="22"/>
            <w:lang w:val="en-GB" w:eastAsia="zh-CN"/>
          </w:rPr>
          <w:delText xml:space="preserve"> learn</w:delText>
        </w:r>
      </w:del>
      <w:ins w:id="712" w:author="Nallamothu, Brahmajee" w:date="2019-12-16T12:13:00Z">
        <w:r w:rsidR="00153ACE">
          <w:rPr>
            <w:rFonts w:ascii="Arial" w:eastAsia="Arial" w:hAnsi="Arial" w:cs="Arial"/>
            <w:color w:val="000000"/>
            <w:sz w:val="22"/>
            <w:szCs w:val="22"/>
            <w:lang w:val="en-GB" w:eastAsia="zh-CN"/>
          </w:rPr>
          <w:t>,</w:t>
        </w:r>
        <w:r w:rsidR="00CF4796" w:rsidRPr="008F5B80">
          <w:rPr>
            <w:rFonts w:ascii="Arial" w:eastAsia="Arial" w:hAnsi="Arial" w:cs="Arial"/>
            <w:color w:val="000000"/>
            <w:sz w:val="22"/>
            <w:szCs w:val="22"/>
            <w:lang w:val="en-GB" w:eastAsia="zh-CN"/>
          </w:rPr>
          <w:t xml:space="preserve"> </w:t>
        </w:r>
        <w:r w:rsidR="00F50C48">
          <w:rPr>
            <w:rFonts w:ascii="Arial" w:eastAsia="Arial" w:hAnsi="Arial" w:cs="Arial"/>
            <w:color w:val="000000"/>
            <w:sz w:val="22"/>
            <w:szCs w:val="22"/>
            <w:lang w:val="en-GB" w:eastAsia="zh-CN"/>
          </w:rPr>
          <w:t xml:space="preserve">instead </w:t>
        </w:r>
        <w:r w:rsidR="00CA7BD0">
          <w:rPr>
            <w:rFonts w:ascii="Arial" w:eastAsia="Arial" w:hAnsi="Arial" w:cs="Arial"/>
            <w:color w:val="000000"/>
            <w:sz w:val="22"/>
            <w:szCs w:val="22"/>
            <w:lang w:val="en-GB" w:eastAsia="zh-CN"/>
          </w:rPr>
          <w:t>learn</w:t>
        </w:r>
        <w:r w:rsidR="00892366">
          <w:rPr>
            <w:rFonts w:ascii="Arial" w:eastAsia="Arial" w:hAnsi="Arial" w:cs="Arial"/>
            <w:color w:val="000000"/>
            <w:sz w:val="22"/>
            <w:szCs w:val="22"/>
            <w:lang w:val="en-GB" w:eastAsia="zh-CN"/>
          </w:rPr>
          <w:t>ing</w:t>
        </w:r>
      </w:ins>
      <w:r w:rsidR="00CA7BD0">
        <w:rPr>
          <w:rFonts w:ascii="Arial" w:eastAsia="Arial" w:hAnsi="Arial" w:cs="Arial"/>
          <w:color w:val="000000"/>
          <w:sz w:val="22"/>
          <w:szCs w:val="22"/>
          <w:lang w:val="en-GB" w:eastAsia="zh-CN"/>
        </w:rPr>
        <w:t xml:space="preserve"> to</w:t>
      </w:r>
      <w:r w:rsidR="00CF4796" w:rsidRPr="008F5B80">
        <w:rPr>
          <w:rFonts w:ascii="Arial" w:eastAsia="Arial" w:hAnsi="Arial" w:cs="Arial"/>
          <w:color w:val="000000"/>
          <w:sz w:val="22"/>
          <w:szCs w:val="22"/>
          <w:lang w:val="en-GB" w:eastAsia="zh-CN"/>
        </w:rPr>
        <w:t xml:space="preserve"> automate extraction of relevant features from the data. Yet few studies to date have</w:t>
      </w:r>
      <w:r w:rsidR="00CF4796">
        <w:rPr>
          <w:rFonts w:ascii="Arial" w:eastAsia="Arial" w:hAnsi="Arial" w:cs="Arial"/>
          <w:color w:val="000000"/>
          <w:sz w:val="22"/>
          <w:szCs w:val="22"/>
          <w:lang w:val="en-GB" w:eastAsia="zh-CN"/>
        </w:rPr>
        <w:t xml:space="preserve"> </w:t>
      </w:r>
      <w:del w:id="713" w:author="Nallamothu, Brahmajee" w:date="2019-12-16T12:13:00Z">
        <w:r w:rsidR="00CF4796">
          <w:rPr>
            <w:rFonts w:ascii="Arial" w:eastAsia="Arial" w:hAnsi="Arial" w:cs="Arial"/>
            <w:color w:val="000000"/>
            <w:sz w:val="22"/>
            <w:szCs w:val="22"/>
            <w:lang w:val="en-GB" w:eastAsia="zh-CN"/>
          </w:rPr>
          <w:delText>employ</w:delText>
        </w:r>
        <w:r w:rsidR="008B0C63">
          <w:rPr>
            <w:rFonts w:ascii="Arial" w:eastAsia="Arial" w:hAnsi="Arial" w:cs="Arial"/>
            <w:color w:val="000000"/>
            <w:sz w:val="22"/>
            <w:szCs w:val="22"/>
            <w:lang w:val="en-GB" w:eastAsia="zh-CN"/>
          </w:rPr>
          <w:delText>ed</w:delText>
        </w:r>
        <w:r w:rsidR="00CF4796">
          <w:rPr>
            <w:rFonts w:ascii="Arial" w:eastAsia="Arial" w:hAnsi="Arial" w:cs="Arial"/>
            <w:color w:val="000000"/>
            <w:sz w:val="22"/>
            <w:szCs w:val="22"/>
            <w:lang w:val="en-GB" w:eastAsia="zh-CN"/>
          </w:rPr>
          <w:delText xml:space="preserve"> these models in </w:delText>
        </w:r>
      </w:del>
      <w:ins w:id="714" w:author="Nallamothu, Brahmajee" w:date="2019-12-16T12:13:00Z">
        <w:r w:rsidR="00C80706">
          <w:rPr>
            <w:rFonts w:ascii="Arial" w:eastAsia="Arial" w:hAnsi="Arial" w:cs="Arial"/>
            <w:color w:val="000000"/>
            <w:sz w:val="22"/>
            <w:szCs w:val="22"/>
            <w:lang w:val="en-GB" w:eastAsia="zh-CN"/>
          </w:rPr>
          <w:t xml:space="preserve">explored </w:t>
        </w:r>
        <w:r w:rsidR="005D64B6">
          <w:rPr>
            <w:rFonts w:ascii="Arial" w:eastAsia="Arial" w:hAnsi="Arial" w:cs="Arial"/>
            <w:color w:val="000000"/>
            <w:sz w:val="22"/>
            <w:szCs w:val="22"/>
            <w:lang w:val="en-GB" w:eastAsia="zh-CN"/>
          </w:rPr>
          <w:t xml:space="preserve">this type of </w:t>
        </w:r>
        <w:r w:rsidR="00CF4796">
          <w:rPr>
            <w:rFonts w:ascii="Arial" w:eastAsia="Arial" w:hAnsi="Arial" w:cs="Arial"/>
            <w:color w:val="000000"/>
            <w:sz w:val="22"/>
            <w:szCs w:val="22"/>
            <w:lang w:val="en-GB" w:eastAsia="zh-CN"/>
          </w:rPr>
          <w:t>model</w:t>
        </w:r>
        <w:r w:rsidR="00793B4E">
          <w:rPr>
            <w:rFonts w:ascii="Arial" w:eastAsia="Arial" w:hAnsi="Arial" w:cs="Arial"/>
            <w:color w:val="000000"/>
            <w:sz w:val="22"/>
            <w:szCs w:val="22"/>
            <w:lang w:val="en-GB" w:eastAsia="zh-CN"/>
          </w:rPr>
          <w:t xml:space="preserve"> </w:t>
        </w:r>
        <w:r w:rsidR="009125BB">
          <w:rPr>
            <w:rFonts w:ascii="Arial" w:eastAsia="Arial" w:hAnsi="Arial" w:cs="Arial"/>
            <w:color w:val="000000"/>
            <w:sz w:val="22"/>
            <w:szCs w:val="22"/>
            <w:lang w:val="en-GB" w:eastAsia="zh-CN"/>
          </w:rPr>
          <w:t xml:space="preserve">towards </w:t>
        </w:r>
      </w:ins>
      <w:r w:rsidR="00CF4796">
        <w:rPr>
          <w:rFonts w:ascii="Arial" w:eastAsia="Arial" w:hAnsi="Arial" w:cs="Arial"/>
          <w:color w:val="000000"/>
          <w:sz w:val="22"/>
          <w:szCs w:val="22"/>
          <w:lang w:val="en-GB" w:eastAsia="zh-CN"/>
        </w:rPr>
        <w:t>administrative</w:t>
      </w:r>
      <w:r w:rsidR="00CF4796" w:rsidRPr="008F5B80">
        <w:rPr>
          <w:rFonts w:ascii="Arial" w:eastAsia="Arial" w:hAnsi="Arial" w:cs="Arial"/>
          <w:color w:val="000000"/>
          <w:sz w:val="22"/>
          <w:szCs w:val="22"/>
          <w:lang w:val="en-GB" w:eastAsia="zh-CN"/>
        </w:rPr>
        <w:t xml:space="preserve"> claims data</w:t>
      </w:r>
      <w:r w:rsidR="00E37571">
        <w:rPr>
          <w:rFonts w:ascii="Arial" w:eastAsia="Arial" w:hAnsi="Arial" w:cs="Arial"/>
          <w:color w:val="000000"/>
          <w:sz w:val="22"/>
          <w:szCs w:val="22"/>
          <w:lang w:val="en-GB" w:eastAsia="zh-CN"/>
        </w:rPr>
        <w:t xml:space="preserve">. We believe </w:t>
      </w:r>
      <w:r w:rsidR="009B03E5">
        <w:rPr>
          <w:rFonts w:ascii="Arial" w:eastAsia="Arial" w:hAnsi="Arial" w:cs="Arial"/>
          <w:color w:val="000000"/>
          <w:sz w:val="22"/>
          <w:szCs w:val="22"/>
          <w:lang w:val="en-GB" w:eastAsia="zh-CN"/>
        </w:rPr>
        <w:t xml:space="preserve">a primary </w:t>
      </w:r>
      <w:r w:rsidR="00E37571">
        <w:rPr>
          <w:rFonts w:ascii="Arial" w:eastAsia="Arial" w:hAnsi="Arial" w:cs="Arial"/>
          <w:color w:val="000000"/>
          <w:sz w:val="22"/>
          <w:szCs w:val="22"/>
          <w:lang w:val="en-GB" w:eastAsia="zh-CN"/>
        </w:rPr>
        <w:t xml:space="preserve">reason for this </w:t>
      </w:r>
      <w:r w:rsidR="002821AC">
        <w:rPr>
          <w:rFonts w:ascii="Arial" w:eastAsia="Arial" w:hAnsi="Arial" w:cs="Arial"/>
          <w:color w:val="000000"/>
          <w:sz w:val="22"/>
          <w:szCs w:val="22"/>
          <w:lang w:val="en-GB" w:eastAsia="zh-CN"/>
        </w:rPr>
        <w:t xml:space="preserve">is that </w:t>
      </w:r>
      <w:r w:rsidR="00CF4796">
        <w:rPr>
          <w:rFonts w:ascii="Arial" w:eastAsia="Arial" w:hAnsi="Arial" w:cs="Arial"/>
          <w:color w:val="000000"/>
          <w:sz w:val="22"/>
          <w:szCs w:val="22"/>
          <w:lang w:val="en-GB" w:eastAsia="zh-CN"/>
        </w:rPr>
        <w:t>ANN</w:t>
      </w:r>
      <w:r w:rsidR="00CF4796" w:rsidRPr="008F5B80">
        <w:rPr>
          <w:rFonts w:ascii="Arial" w:eastAsia="Arial" w:hAnsi="Arial" w:cs="Arial"/>
          <w:color w:val="000000"/>
          <w:sz w:val="22"/>
          <w:szCs w:val="22"/>
          <w:lang w:val="en-GB" w:eastAsia="zh-CN"/>
        </w:rPr>
        <w:t xml:space="preserve"> models can be difficult to train due to the issues related to parameter optimization and memory consumption in the setting of a large number of parameters – sometimes in the order of millions. In the few studies that have used </w:t>
      </w:r>
      <w:r w:rsidR="00CF4796">
        <w:rPr>
          <w:rFonts w:ascii="Arial" w:eastAsia="Arial" w:hAnsi="Arial" w:cs="Arial"/>
          <w:color w:val="000000"/>
          <w:sz w:val="22"/>
          <w:szCs w:val="22"/>
          <w:lang w:val="en-GB" w:eastAsia="zh-CN"/>
        </w:rPr>
        <w:t>ANN</w:t>
      </w:r>
      <w:r w:rsidR="00CF4796" w:rsidRPr="008F5B80">
        <w:rPr>
          <w:rFonts w:ascii="Arial" w:eastAsia="Arial" w:hAnsi="Arial" w:cs="Arial"/>
          <w:color w:val="000000"/>
          <w:sz w:val="22"/>
          <w:szCs w:val="22"/>
          <w:lang w:val="en-GB" w:eastAsia="zh-CN"/>
        </w:rPr>
        <w:t xml:space="preserve"> models with </w:t>
      </w:r>
      <w:r w:rsidR="00CF4796">
        <w:rPr>
          <w:rFonts w:ascii="Arial" w:eastAsia="Arial" w:hAnsi="Arial" w:cs="Arial"/>
          <w:color w:val="000000"/>
          <w:sz w:val="22"/>
          <w:szCs w:val="22"/>
          <w:lang w:val="en-GB" w:eastAsia="zh-CN"/>
        </w:rPr>
        <w:t>administrative</w:t>
      </w:r>
      <w:r w:rsidR="00CF4796" w:rsidRPr="008F5B80">
        <w:rPr>
          <w:rFonts w:ascii="Arial" w:eastAsia="Arial" w:hAnsi="Arial" w:cs="Arial"/>
          <w:color w:val="000000"/>
          <w:sz w:val="22"/>
          <w:szCs w:val="22"/>
          <w:lang w:val="en-GB" w:eastAsia="zh-CN"/>
        </w:rPr>
        <w:t xml:space="preserve"> claims data</w:t>
      </w:r>
      <w:r w:rsidR="005F73B2">
        <w:rPr>
          <w:rFonts w:ascii="Arial" w:eastAsia="Arial" w:hAnsi="Arial" w:cs="Arial"/>
          <w:color w:val="000000"/>
          <w:sz w:val="22"/>
          <w:szCs w:val="22"/>
          <w:lang w:val="en-GB" w:eastAsia="zh-CN"/>
        </w:rPr>
        <w:t xml:space="preserve"> [9, 35, 36]</w:t>
      </w:r>
      <w:r w:rsidR="00CF4796" w:rsidRPr="008F5B80">
        <w:rPr>
          <w:rFonts w:ascii="Arial" w:eastAsia="Arial" w:hAnsi="Arial" w:cs="Arial"/>
          <w:color w:val="000000"/>
          <w:sz w:val="22"/>
          <w:szCs w:val="22"/>
          <w:lang w:val="en-GB" w:eastAsia="zh-CN"/>
        </w:rPr>
        <w:t xml:space="preserve">, their use also </w:t>
      </w:r>
      <w:r w:rsidR="008B0C63">
        <w:rPr>
          <w:rFonts w:ascii="Arial" w:eastAsia="Arial" w:hAnsi="Arial" w:cs="Arial"/>
          <w:color w:val="000000"/>
          <w:sz w:val="22"/>
          <w:szCs w:val="22"/>
          <w:lang w:val="en-GB" w:eastAsia="zh-CN"/>
        </w:rPr>
        <w:t>may</w:t>
      </w:r>
      <w:r w:rsidR="00CF4796" w:rsidRPr="008F5B80">
        <w:rPr>
          <w:rFonts w:ascii="Arial" w:eastAsia="Arial" w:hAnsi="Arial" w:cs="Arial"/>
          <w:color w:val="000000"/>
          <w:sz w:val="22"/>
          <w:szCs w:val="22"/>
          <w:lang w:val="en-GB" w:eastAsia="zh-CN"/>
        </w:rPr>
        <w:t xml:space="preserve"> not</w:t>
      </w:r>
      <w:r w:rsidR="008B0C63">
        <w:rPr>
          <w:rFonts w:ascii="Arial" w:eastAsia="Arial" w:hAnsi="Arial" w:cs="Arial"/>
          <w:color w:val="000000"/>
          <w:sz w:val="22"/>
          <w:szCs w:val="22"/>
          <w:lang w:val="en-GB" w:eastAsia="zh-CN"/>
        </w:rPr>
        <w:t xml:space="preserve"> have</w:t>
      </w:r>
      <w:r w:rsidR="00CF4796" w:rsidRPr="008F5B80">
        <w:rPr>
          <w:rFonts w:ascii="Arial" w:eastAsia="Arial" w:hAnsi="Arial" w:cs="Arial"/>
          <w:color w:val="000000"/>
          <w:sz w:val="22"/>
          <w:szCs w:val="22"/>
          <w:lang w:val="en-GB" w:eastAsia="zh-CN"/>
        </w:rPr>
        <w:t xml:space="preserve"> fully captured </w:t>
      </w:r>
      <w:r w:rsidR="008B0C63">
        <w:rPr>
          <w:rFonts w:ascii="Arial" w:eastAsia="Arial" w:hAnsi="Arial" w:cs="Arial"/>
          <w:color w:val="000000"/>
          <w:sz w:val="22"/>
          <w:szCs w:val="22"/>
          <w:lang w:val="en-GB" w:eastAsia="zh-CN"/>
        </w:rPr>
        <w:t>the</w:t>
      </w:r>
      <w:r w:rsidR="00861874">
        <w:rPr>
          <w:rFonts w:ascii="Arial" w:eastAsia="Arial" w:hAnsi="Arial" w:cs="Arial"/>
          <w:color w:val="000000"/>
          <w:sz w:val="22"/>
          <w:szCs w:val="22"/>
          <w:lang w:val="en-GB" w:eastAsia="zh-CN"/>
        </w:rPr>
        <w:t>ir full</w:t>
      </w:r>
      <w:r w:rsidR="00CF4796" w:rsidRPr="008F5B80">
        <w:rPr>
          <w:rFonts w:ascii="Arial" w:eastAsia="Arial" w:hAnsi="Arial" w:cs="Arial"/>
          <w:color w:val="000000"/>
          <w:sz w:val="22"/>
          <w:szCs w:val="22"/>
          <w:lang w:val="en-GB" w:eastAsia="zh-CN"/>
        </w:rPr>
        <w:t xml:space="preserve"> potential for risk prediction. For example, the use of </w:t>
      </w:r>
      <w:r w:rsidR="00CF4796" w:rsidRPr="008F5B80">
        <w:rPr>
          <w:rFonts w:ascii="Arial" w:eastAsia="Arial" w:hAnsi="Arial" w:cs="Arial"/>
          <w:color w:val="000000"/>
          <w:sz w:val="22"/>
          <w:szCs w:val="22"/>
          <w:lang w:eastAsia="zh-CN"/>
        </w:rPr>
        <w:t xml:space="preserve">binary “1/0” </w:t>
      </w:r>
      <w:r w:rsidR="00CF4796" w:rsidRPr="008F5B80">
        <w:rPr>
          <w:rFonts w:ascii="Arial" w:eastAsia="Arial" w:hAnsi="Arial" w:cs="Arial"/>
          <w:color w:val="000000"/>
          <w:sz w:val="22"/>
          <w:szCs w:val="22"/>
          <w:lang w:val="en-GB" w:eastAsia="zh-CN"/>
        </w:rPr>
        <w:t xml:space="preserve">input features for ICD-9 diagnosis and procedure codes may ignore hidden relationships across comorbidities, limiting the ability of </w:t>
      </w:r>
      <w:r w:rsidR="00FD6BC4">
        <w:rPr>
          <w:rFonts w:ascii="Arial" w:eastAsia="Arial" w:hAnsi="Arial" w:cs="Arial"/>
          <w:color w:val="000000"/>
          <w:sz w:val="22"/>
          <w:szCs w:val="22"/>
          <w:lang w:val="en-GB" w:eastAsia="zh-CN"/>
        </w:rPr>
        <w:t>ANN</w:t>
      </w:r>
      <w:r w:rsidR="00CF4796" w:rsidRPr="008F5B80">
        <w:rPr>
          <w:rFonts w:ascii="Arial" w:eastAsia="Arial" w:hAnsi="Arial" w:cs="Arial"/>
          <w:color w:val="000000"/>
          <w:sz w:val="22"/>
          <w:szCs w:val="22"/>
          <w:lang w:val="en-GB" w:eastAsia="zh-CN"/>
        </w:rPr>
        <w:t xml:space="preserve"> models to improve on traditional hierarchical logistic regression</w:t>
      </w:r>
      <w:r w:rsidR="008B0C63">
        <w:rPr>
          <w:rFonts w:ascii="Arial" w:eastAsia="Arial" w:hAnsi="Arial" w:cs="Arial"/>
          <w:color w:val="000000"/>
          <w:sz w:val="22"/>
          <w:szCs w:val="22"/>
          <w:lang w:val="en-GB" w:eastAsia="zh-CN"/>
        </w:rPr>
        <w:t xml:space="preserve"> or other methods like gradient boosting</w:t>
      </w:r>
      <w:r w:rsidR="00CF4796" w:rsidRPr="008F5B80">
        <w:rPr>
          <w:rFonts w:ascii="Arial" w:eastAsia="Arial" w:hAnsi="Arial" w:cs="Arial"/>
          <w:color w:val="000000"/>
          <w:sz w:val="22"/>
          <w:szCs w:val="22"/>
          <w:lang w:val="en-GB" w:eastAsia="zh-CN"/>
        </w:rPr>
        <w:t xml:space="preserve">. </w:t>
      </w:r>
    </w:p>
    <w:p w14:paraId="2E74C2CB" w14:textId="77777777" w:rsidR="00CF4796" w:rsidRPr="0059011C" w:rsidRDefault="00CF4796" w:rsidP="0059011C">
      <w:pPr>
        <w:pBdr>
          <w:top w:val="nil"/>
          <w:left w:val="nil"/>
          <w:bottom w:val="nil"/>
          <w:right w:val="nil"/>
          <w:between w:val="nil"/>
        </w:pBdr>
        <w:spacing w:line="480" w:lineRule="auto"/>
        <w:rPr>
          <w:del w:id="715" w:author="Nallamothu, Brahmajee" w:date="2019-12-16T12:13:00Z"/>
          <w:rFonts w:ascii="Arial" w:eastAsia="Arial" w:hAnsi="Arial" w:cs="Arial"/>
          <w:color w:val="000000"/>
          <w:sz w:val="22"/>
          <w:szCs w:val="22"/>
          <w:lang w:val="en-GB" w:eastAsia="zh-CN"/>
        </w:rPr>
      </w:pPr>
    </w:p>
    <w:p w14:paraId="238535E3" w14:textId="5061B399" w:rsidR="0059011C" w:rsidRPr="0059011C" w:rsidRDefault="008B0C63">
      <w:pPr>
        <w:pBdr>
          <w:top w:val="nil"/>
          <w:left w:val="nil"/>
          <w:bottom w:val="nil"/>
          <w:right w:val="nil"/>
          <w:between w:val="nil"/>
        </w:pBdr>
        <w:spacing w:line="480" w:lineRule="auto"/>
        <w:ind w:firstLine="720"/>
        <w:rPr>
          <w:rFonts w:ascii="Arial" w:eastAsia="Arial" w:hAnsi="Arial" w:cs="Arial"/>
          <w:color w:val="000000"/>
          <w:sz w:val="22"/>
          <w:szCs w:val="22"/>
          <w:lang w:val="en-GB" w:eastAsia="zh-CN"/>
        </w:rPr>
        <w:pPrChange w:id="716" w:author="Nallamothu, Brahmajee" w:date="2019-12-16T12:13:00Z">
          <w:pPr>
            <w:pBdr>
              <w:top w:val="nil"/>
              <w:left w:val="nil"/>
              <w:bottom w:val="nil"/>
              <w:right w:val="nil"/>
              <w:between w:val="nil"/>
            </w:pBdr>
            <w:spacing w:line="480" w:lineRule="auto"/>
          </w:pPr>
        </w:pPrChange>
      </w:pPr>
      <w:r>
        <w:rPr>
          <w:rFonts w:ascii="Arial" w:eastAsia="Arial" w:hAnsi="Arial" w:cs="Arial"/>
          <w:color w:val="000000"/>
          <w:sz w:val="22"/>
          <w:szCs w:val="22"/>
          <w:lang w:val="en-GB" w:eastAsia="zh-CN"/>
        </w:rPr>
        <w:t>Of course, t</w:t>
      </w:r>
      <w:r w:rsidR="0059011C" w:rsidRPr="0059011C">
        <w:rPr>
          <w:rFonts w:ascii="Arial" w:eastAsia="Arial" w:hAnsi="Arial" w:cs="Arial"/>
          <w:color w:val="000000"/>
          <w:sz w:val="22"/>
          <w:szCs w:val="22"/>
          <w:lang w:val="en-GB" w:eastAsia="zh-CN"/>
        </w:rPr>
        <w:t xml:space="preserve">here has been </w:t>
      </w:r>
      <w:r>
        <w:rPr>
          <w:rFonts w:ascii="Arial" w:eastAsia="Arial" w:hAnsi="Arial" w:cs="Arial"/>
          <w:color w:val="000000"/>
          <w:sz w:val="22"/>
          <w:szCs w:val="22"/>
          <w:lang w:val="en-GB" w:eastAsia="zh-CN"/>
        </w:rPr>
        <w:t>some</w:t>
      </w:r>
      <w:r w:rsidRPr="0059011C">
        <w:rPr>
          <w:rFonts w:ascii="Arial" w:eastAsia="Arial" w:hAnsi="Arial" w:cs="Arial"/>
          <w:color w:val="000000"/>
          <w:sz w:val="22"/>
          <w:szCs w:val="22"/>
          <w:lang w:val="en-GB" w:eastAsia="zh-CN"/>
        </w:rPr>
        <w:t xml:space="preserve"> </w:t>
      </w:r>
      <w:r w:rsidR="0059011C" w:rsidRPr="0059011C">
        <w:rPr>
          <w:rFonts w:ascii="Arial" w:eastAsia="Arial" w:hAnsi="Arial" w:cs="Arial"/>
          <w:color w:val="000000"/>
          <w:sz w:val="22"/>
          <w:szCs w:val="22"/>
          <w:lang w:val="en-GB" w:eastAsia="zh-CN"/>
        </w:rPr>
        <w:t xml:space="preserve">work on predicting readmissions using </w:t>
      </w:r>
      <w:r w:rsidR="00CF4796">
        <w:rPr>
          <w:rFonts w:ascii="Arial" w:eastAsia="Arial" w:hAnsi="Arial" w:cs="Arial"/>
          <w:color w:val="000000"/>
          <w:sz w:val="22"/>
          <w:szCs w:val="22"/>
          <w:lang w:val="en-GB" w:eastAsia="zh-CN"/>
        </w:rPr>
        <w:t>ANN models</w:t>
      </w:r>
      <w:r w:rsidR="0059011C" w:rsidRPr="0059011C">
        <w:rPr>
          <w:rFonts w:ascii="Arial" w:eastAsia="Arial" w:hAnsi="Arial" w:cs="Arial"/>
          <w:color w:val="000000"/>
          <w:sz w:val="22"/>
          <w:szCs w:val="22"/>
          <w:lang w:val="en-GB" w:eastAsia="zh-CN"/>
        </w:rPr>
        <w:t xml:space="preserve"> in the </w:t>
      </w:r>
      <w:r>
        <w:rPr>
          <w:rFonts w:ascii="Arial" w:eastAsia="Arial" w:hAnsi="Arial" w:cs="Arial"/>
          <w:color w:val="000000"/>
          <w:sz w:val="22"/>
          <w:szCs w:val="22"/>
          <w:lang w:val="en-GB" w:eastAsia="zh-CN"/>
        </w:rPr>
        <w:t xml:space="preserve">published </w:t>
      </w:r>
      <w:r w:rsidR="0059011C" w:rsidRPr="0059011C">
        <w:rPr>
          <w:rFonts w:ascii="Arial" w:eastAsia="Arial" w:hAnsi="Arial" w:cs="Arial"/>
          <w:color w:val="000000"/>
          <w:sz w:val="22"/>
          <w:szCs w:val="22"/>
          <w:lang w:val="en-GB" w:eastAsia="zh-CN"/>
        </w:rPr>
        <w:t xml:space="preserve">literature. Futoma et al. implemented the basic architecture of feed-forward </w:t>
      </w:r>
      <w:r w:rsidR="00CF4796">
        <w:rPr>
          <w:rFonts w:ascii="Arial" w:eastAsia="Arial" w:hAnsi="Arial" w:cs="Arial"/>
          <w:color w:val="000000"/>
          <w:sz w:val="22"/>
          <w:szCs w:val="22"/>
          <w:lang w:val="en-GB" w:eastAsia="zh-CN"/>
        </w:rPr>
        <w:t>ANN models</w:t>
      </w:r>
      <w:r w:rsidR="0059011C" w:rsidRPr="0059011C">
        <w:rPr>
          <w:rFonts w:ascii="Arial" w:eastAsia="Arial" w:hAnsi="Arial" w:cs="Arial"/>
          <w:color w:val="000000"/>
          <w:sz w:val="22"/>
          <w:szCs w:val="22"/>
          <w:lang w:val="en-GB" w:eastAsia="zh-CN"/>
        </w:rPr>
        <w:t xml:space="preserve"> and showed modest advantages over conventional methods</w:t>
      </w:r>
      <w:r w:rsidR="00D866EA">
        <w:rPr>
          <w:rFonts w:ascii="Arial" w:eastAsia="Arial" w:hAnsi="Arial" w:cs="Arial"/>
          <w:color w:val="000000"/>
          <w:sz w:val="22"/>
          <w:szCs w:val="22"/>
          <w:lang w:val="en-GB" w:eastAsia="zh-CN"/>
        </w:rPr>
        <w:t xml:space="preserve"> [9]</w:t>
      </w:r>
      <w:r w:rsidR="0059011C" w:rsidRPr="0059011C">
        <w:rPr>
          <w:rFonts w:ascii="Arial" w:eastAsia="Arial" w:hAnsi="Arial" w:cs="Arial"/>
          <w:color w:val="000000"/>
          <w:sz w:val="22"/>
          <w:szCs w:val="22"/>
          <w:lang w:val="en-GB" w:eastAsia="zh-CN"/>
        </w:rPr>
        <w:t xml:space="preserve">. A number of researchers proposed to embed medical concepts (including but not limited to ICD-9 diagnosis </w:t>
      </w:r>
      <w:r w:rsidR="0059011C" w:rsidRPr="0059011C">
        <w:rPr>
          <w:rFonts w:ascii="Arial" w:eastAsia="Arial" w:hAnsi="Arial" w:cs="Arial"/>
          <w:color w:val="000000"/>
          <w:sz w:val="22"/>
          <w:szCs w:val="22"/>
          <w:lang w:val="en-GB" w:eastAsia="zh-CN"/>
        </w:rPr>
        <w:lastRenderedPageBreak/>
        <w:t>and procedural codes) into a latent variable space to capture their co-relationships</w:t>
      </w:r>
      <w:r w:rsidR="00BE4001">
        <w:rPr>
          <w:rFonts w:ascii="Arial" w:eastAsia="Arial" w:hAnsi="Arial" w:cs="Arial"/>
          <w:color w:val="000000"/>
          <w:sz w:val="22"/>
          <w:szCs w:val="22"/>
          <w:lang w:val="en-GB" w:eastAsia="zh-CN"/>
        </w:rPr>
        <w:t xml:space="preserve"> [28, 29, 37]</w:t>
      </w:r>
      <w:r w:rsidR="0059011C" w:rsidRPr="0059011C">
        <w:rPr>
          <w:rFonts w:ascii="Arial" w:eastAsia="Arial" w:hAnsi="Arial" w:cs="Arial"/>
          <w:color w:val="000000"/>
          <w:sz w:val="22"/>
          <w:szCs w:val="22"/>
          <w:lang w:val="en-GB" w:eastAsia="zh-CN"/>
        </w:rPr>
        <w:t>; however, these investigators used this approach largely for cohort creation rather than predicting clinical outcomes</w:t>
      </w:r>
      <w:r w:rsidR="00BD373F">
        <w:rPr>
          <w:rFonts w:ascii="Arial" w:eastAsia="Arial" w:hAnsi="Arial" w:cs="Arial"/>
          <w:color w:val="000000"/>
          <w:sz w:val="22"/>
          <w:szCs w:val="22"/>
          <w:lang w:val="en-GB" w:eastAsia="zh-CN"/>
        </w:rPr>
        <w:t xml:space="preserve"> or risk-adjustment</w:t>
      </w:r>
      <w:r w:rsidR="0059011C" w:rsidRPr="0059011C">
        <w:rPr>
          <w:rFonts w:ascii="Arial" w:eastAsia="Arial" w:hAnsi="Arial" w:cs="Arial"/>
          <w:color w:val="000000"/>
          <w:sz w:val="22"/>
          <w:szCs w:val="22"/>
          <w:lang w:val="en-GB" w:eastAsia="zh-CN"/>
        </w:rPr>
        <w:t>. Krompass et al</w:t>
      </w:r>
      <w:r w:rsidR="00BB3719">
        <w:rPr>
          <w:rFonts w:ascii="Arial" w:eastAsia="Arial" w:hAnsi="Arial" w:cs="Arial"/>
          <w:color w:val="000000"/>
          <w:sz w:val="22"/>
          <w:szCs w:val="22"/>
          <w:lang w:val="en-GB" w:eastAsia="zh-CN"/>
        </w:rPr>
        <w:t xml:space="preserve"> [36]</w:t>
      </w:r>
      <w:r w:rsidR="0059011C" w:rsidRPr="0059011C">
        <w:rPr>
          <w:rFonts w:ascii="Arial" w:eastAsia="Arial" w:hAnsi="Arial" w:cs="Arial"/>
          <w:color w:val="000000"/>
          <w:sz w:val="22"/>
          <w:szCs w:val="22"/>
          <w:lang w:val="en-GB" w:eastAsia="zh-CN"/>
        </w:rPr>
        <w:t xml:space="preserve"> used Hellinger-distance based principal components analysis</w:t>
      </w:r>
      <w:r w:rsidR="00BB3719">
        <w:rPr>
          <w:rFonts w:ascii="Arial" w:eastAsia="Arial" w:hAnsi="Arial" w:cs="Arial"/>
          <w:color w:val="000000"/>
          <w:sz w:val="22"/>
          <w:szCs w:val="22"/>
          <w:lang w:val="en-GB" w:eastAsia="zh-CN"/>
        </w:rPr>
        <w:t xml:space="preserve"> [38]</w:t>
      </w:r>
      <w:r w:rsidR="0059011C" w:rsidRPr="0059011C">
        <w:rPr>
          <w:rFonts w:ascii="Arial" w:eastAsia="Arial" w:hAnsi="Arial" w:cs="Arial"/>
          <w:color w:val="000000"/>
          <w:sz w:val="22"/>
          <w:szCs w:val="22"/>
          <w:lang w:val="en-GB" w:eastAsia="zh-CN"/>
        </w:rPr>
        <w:t xml:space="preserve"> to embed ICD-10 codes and then built a logistic regression model using the embedded codes as input features. They found marginal improvements in prediction of readmissions over a feed-forward neural network but were restricted by their limited sample size. Choi et al.</w:t>
      </w:r>
      <w:r w:rsidR="008D2656">
        <w:rPr>
          <w:rFonts w:ascii="Arial" w:eastAsia="Arial" w:hAnsi="Arial" w:cs="Arial"/>
          <w:color w:val="000000"/>
          <w:sz w:val="22"/>
          <w:szCs w:val="22"/>
          <w:lang w:val="en-GB" w:eastAsia="zh-CN"/>
        </w:rPr>
        <w:t xml:space="preserve"> [35] </w:t>
      </w:r>
      <w:r w:rsidR="0059011C" w:rsidRPr="0059011C">
        <w:rPr>
          <w:rFonts w:ascii="Arial" w:eastAsia="Arial" w:hAnsi="Arial" w:cs="Arial"/>
          <w:color w:val="000000"/>
          <w:sz w:val="22"/>
          <w:szCs w:val="22"/>
          <w:lang w:val="en-GB" w:eastAsia="zh-CN"/>
        </w:rPr>
        <w:t>designed a graph-based attention model to supplement embedding with medical ontologies for various prediction tasks, including readmission. However, their model did not explicitly consider the fact that the medical codes are permutation invariant. In this paper, we took advantage of a novel word embedding approach, Global Vector for Word Representations (GloVe)</w:t>
      </w:r>
      <w:r w:rsidR="00F37EC2">
        <w:rPr>
          <w:rFonts w:ascii="Arial" w:eastAsia="Arial" w:hAnsi="Arial" w:cs="Arial"/>
          <w:color w:val="000000"/>
          <w:sz w:val="22"/>
          <w:szCs w:val="22"/>
          <w:lang w:val="en-GB" w:eastAsia="zh-CN"/>
        </w:rPr>
        <w:t xml:space="preserve"> [27]</w:t>
      </w:r>
      <w:r w:rsidR="0059011C" w:rsidRPr="0059011C">
        <w:rPr>
          <w:rFonts w:ascii="Arial" w:eastAsia="Arial" w:hAnsi="Arial" w:cs="Arial"/>
          <w:color w:val="000000"/>
          <w:sz w:val="22"/>
          <w:szCs w:val="22"/>
          <w:lang w:val="en-GB" w:eastAsia="zh-CN"/>
        </w:rPr>
        <w:t>, as well as a new and recently proposed deep set architecture</w:t>
      </w:r>
      <w:r w:rsidR="00E430B1">
        <w:rPr>
          <w:rFonts w:ascii="Arial" w:eastAsia="Arial" w:hAnsi="Arial" w:cs="Arial"/>
          <w:color w:val="000000"/>
          <w:sz w:val="22"/>
          <w:szCs w:val="22"/>
          <w:lang w:val="en-GB" w:eastAsia="zh-CN"/>
        </w:rPr>
        <w:t xml:space="preserve"> [30] </w:t>
      </w:r>
      <w:r w:rsidR="0059011C" w:rsidRPr="0059011C">
        <w:rPr>
          <w:rFonts w:ascii="Arial" w:eastAsia="Arial" w:hAnsi="Arial" w:cs="Arial"/>
          <w:color w:val="000000"/>
          <w:sz w:val="22"/>
          <w:szCs w:val="22"/>
          <w:lang w:val="en-GB" w:eastAsia="zh-CN"/>
        </w:rPr>
        <w:t>to fully capture the inter-relationship and the permutation-invariant nature of the diagnosis and procedure codes</w:t>
      </w:r>
      <w:del w:id="717" w:author="Nallamothu, Brahmajee" w:date="2019-12-16T12:13:00Z">
        <w:r w:rsidR="0059011C" w:rsidRPr="0059011C">
          <w:rPr>
            <w:rFonts w:ascii="Arial" w:eastAsia="Arial" w:hAnsi="Arial" w:cs="Arial"/>
            <w:color w:val="000000"/>
            <w:sz w:val="22"/>
            <w:szCs w:val="22"/>
            <w:lang w:val="en-GB" w:eastAsia="zh-CN"/>
          </w:rPr>
          <w:delText>.</w:delText>
        </w:r>
      </w:del>
      <w:ins w:id="718" w:author="Nallamothu, Brahmajee" w:date="2019-12-16T12:13:00Z">
        <w:r w:rsidR="00FE74B7">
          <w:rPr>
            <w:rFonts w:ascii="Arial" w:eastAsia="Arial" w:hAnsi="Arial" w:cs="Arial"/>
            <w:color w:val="000000"/>
            <w:sz w:val="22"/>
            <w:szCs w:val="22"/>
            <w:lang w:val="en-GB" w:eastAsia="zh-CN"/>
          </w:rPr>
          <w:t xml:space="preserve"> at a local and global</w:t>
        </w:r>
        <w:r w:rsidR="002947BA">
          <w:rPr>
            <w:rFonts w:ascii="Arial" w:eastAsia="Arial" w:hAnsi="Arial" w:cs="Arial"/>
            <w:color w:val="000000"/>
            <w:sz w:val="22"/>
            <w:szCs w:val="22"/>
            <w:lang w:val="en-GB" w:eastAsia="zh-CN"/>
          </w:rPr>
          <w:t xml:space="preserve"> level</w:t>
        </w:r>
        <w:r w:rsidR="0059011C" w:rsidRPr="0059011C">
          <w:rPr>
            <w:rFonts w:ascii="Arial" w:eastAsia="Arial" w:hAnsi="Arial" w:cs="Arial"/>
            <w:color w:val="000000"/>
            <w:sz w:val="22"/>
            <w:szCs w:val="22"/>
            <w:lang w:val="en-GB" w:eastAsia="zh-CN"/>
          </w:rPr>
          <w:t>.</w:t>
        </w:r>
      </w:ins>
      <w:r w:rsidR="0059011C" w:rsidRPr="0059011C">
        <w:rPr>
          <w:rFonts w:ascii="Arial" w:eastAsia="Arial" w:hAnsi="Arial" w:cs="Arial"/>
          <w:color w:val="000000"/>
          <w:sz w:val="22"/>
          <w:szCs w:val="22"/>
          <w:lang w:val="en-GB" w:eastAsia="zh-CN"/>
        </w:rPr>
        <w:t xml:space="preserve"> These choices – which were purposeful and driven by our intuition on the benefits of </w:t>
      </w:r>
      <w:r w:rsidR="00FD6BC4">
        <w:rPr>
          <w:rFonts w:ascii="Arial" w:eastAsia="Arial" w:hAnsi="Arial" w:cs="Arial"/>
          <w:color w:val="000000"/>
          <w:sz w:val="22"/>
          <w:szCs w:val="22"/>
          <w:lang w:val="en-GB" w:eastAsia="zh-CN"/>
        </w:rPr>
        <w:t>ANN models</w:t>
      </w:r>
      <w:r w:rsidR="0059011C" w:rsidRPr="0059011C">
        <w:rPr>
          <w:rFonts w:ascii="Arial" w:eastAsia="Arial" w:hAnsi="Arial" w:cs="Arial"/>
          <w:color w:val="000000"/>
          <w:sz w:val="22"/>
          <w:szCs w:val="22"/>
          <w:lang w:val="en-GB" w:eastAsia="zh-CN"/>
        </w:rPr>
        <w:t xml:space="preserve"> for this specific task – resulted in improved accuracy of prediction for readmission for a word embedding deep set architecture model across all 3 conditions</w:t>
      </w:r>
      <w:ins w:id="719" w:author="Nallamothu, Brahmajee" w:date="2019-12-16T12:13:00Z">
        <w:r w:rsidR="00F2746B">
          <w:rPr>
            <w:rFonts w:ascii="Arial" w:eastAsia="Arial" w:hAnsi="Arial" w:cs="Arial"/>
            <w:color w:val="000000"/>
            <w:sz w:val="22"/>
            <w:szCs w:val="22"/>
            <w:lang w:val="en-GB" w:eastAsia="zh-CN"/>
          </w:rPr>
          <w:t xml:space="preserve"> under consideration</w:t>
        </w:r>
      </w:ins>
      <w:r w:rsidR="0059011C" w:rsidRPr="0059011C">
        <w:rPr>
          <w:rFonts w:ascii="Arial" w:eastAsia="Arial" w:hAnsi="Arial" w:cs="Arial"/>
          <w:color w:val="000000"/>
          <w:sz w:val="22"/>
          <w:szCs w:val="22"/>
          <w:lang w:val="en-GB" w:eastAsia="zh-CN"/>
        </w:rPr>
        <w:t xml:space="preserve">. </w:t>
      </w:r>
    </w:p>
    <w:p w14:paraId="4F33C3DB" w14:textId="77777777" w:rsidR="0059011C" w:rsidRPr="0059011C" w:rsidRDefault="0059011C" w:rsidP="0059011C">
      <w:pPr>
        <w:pBdr>
          <w:top w:val="nil"/>
          <w:left w:val="nil"/>
          <w:bottom w:val="nil"/>
          <w:right w:val="nil"/>
          <w:between w:val="nil"/>
        </w:pBdr>
        <w:spacing w:line="480" w:lineRule="auto"/>
        <w:rPr>
          <w:del w:id="720" w:author="Nallamothu, Brahmajee" w:date="2019-12-16T12:13:00Z"/>
          <w:rFonts w:ascii="Arial" w:eastAsia="Arial" w:hAnsi="Arial" w:cs="Arial"/>
          <w:color w:val="000000"/>
          <w:sz w:val="22"/>
          <w:szCs w:val="22"/>
          <w:lang w:val="en-GB" w:eastAsia="zh-CN"/>
        </w:rPr>
      </w:pPr>
    </w:p>
    <w:p w14:paraId="323BC504" w14:textId="78826A65" w:rsidR="003979EA" w:rsidRDefault="0059011C">
      <w:pPr>
        <w:pBdr>
          <w:top w:val="nil"/>
          <w:left w:val="nil"/>
          <w:bottom w:val="nil"/>
          <w:right w:val="nil"/>
          <w:between w:val="nil"/>
        </w:pBdr>
        <w:spacing w:line="480" w:lineRule="auto"/>
        <w:ind w:firstLine="720"/>
        <w:rPr>
          <w:rFonts w:ascii="Arial" w:hAnsi="Arial"/>
          <w:sz w:val="22"/>
          <w:lang w:val="en-GB"/>
          <w:rPrChange w:id="721" w:author="Nallamothu, Brahmajee" w:date="2019-12-16T12:13:00Z">
            <w:rPr>
              <w:rFonts w:ascii="Arial" w:hAnsi="Arial"/>
              <w:color w:val="000000"/>
              <w:sz w:val="22"/>
              <w:lang w:val="en-GB"/>
            </w:rPr>
          </w:rPrChange>
        </w:rPr>
        <w:pPrChange w:id="722" w:author="Nallamothu, Brahmajee" w:date="2019-12-16T12:13:00Z">
          <w:pPr>
            <w:pBdr>
              <w:top w:val="nil"/>
              <w:left w:val="nil"/>
              <w:bottom w:val="nil"/>
              <w:right w:val="nil"/>
              <w:between w:val="nil"/>
            </w:pBdr>
            <w:spacing w:line="480" w:lineRule="auto"/>
          </w:pPr>
        </w:pPrChange>
      </w:pPr>
      <w:r w:rsidRPr="0059011C">
        <w:rPr>
          <w:rFonts w:ascii="Arial" w:eastAsia="Arial" w:hAnsi="Arial" w:cs="Arial"/>
          <w:color w:val="000000"/>
          <w:sz w:val="22"/>
          <w:szCs w:val="22"/>
          <w:lang w:val="en-GB" w:eastAsia="zh-CN"/>
        </w:rPr>
        <w:t xml:space="preserve">Our study should be interpreted in context of the following limitations. First, although we found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outperformed hierarchical logistic regression models, it is uncertain whether these improvements will justify their use more broadly as this requires consideration of other issues. For example,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require large-scale data sources to train. Even though such data were available given the NRD for our current work, these are not always available. But the widespread availability and application of </w:t>
      </w:r>
      <w:r w:rsidR="00CF4796">
        <w:rPr>
          <w:rFonts w:ascii="Arial" w:eastAsia="Arial" w:hAnsi="Arial" w:cs="Arial"/>
          <w:color w:val="000000"/>
          <w:sz w:val="22"/>
          <w:szCs w:val="22"/>
          <w:lang w:val="en-GB" w:eastAsia="zh-CN"/>
        </w:rPr>
        <w:t>administrative</w:t>
      </w:r>
      <w:r w:rsidR="00CF4796" w:rsidRPr="0059011C">
        <w:rPr>
          <w:rFonts w:ascii="Arial" w:eastAsia="Arial" w:hAnsi="Arial" w:cs="Arial"/>
          <w:color w:val="000000"/>
          <w:sz w:val="22"/>
          <w:szCs w:val="22"/>
          <w:lang w:val="en-GB" w:eastAsia="zh-CN"/>
        </w:rPr>
        <w:t xml:space="preserve"> </w:t>
      </w:r>
      <w:r w:rsidRPr="0059011C">
        <w:rPr>
          <w:rFonts w:ascii="Arial" w:eastAsia="Arial" w:hAnsi="Arial" w:cs="Arial"/>
          <w:color w:val="000000"/>
          <w:sz w:val="22"/>
          <w:szCs w:val="22"/>
          <w:lang w:val="en-GB" w:eastAsia="zh-CN"/>
        </w:rPr>
        <w:t xml:space="preserve">claims data in assessing quality and hospital performance justifies the need to explore </w:t>
      </w:r>
      <w:r w:rsidR="00CF4796">
        <w:rPr>
          <w:rFonts w:ascii="Arial" w:eastAsia="Arial" w:hAnsi="Arial" w:cs="Arial"/>
          <w:color w:val="000000"/>
          <w:sz w:val="22"/>
          <w:szCs w:val="22"/>
          <w:lang w:val="en-GB" w:eastAsia="zh-CN"/>
        </w:rPr>
        <w:t>ANN models (and other approaches)</w:t>
      </w:r>
      <w:r w:rsidRPr="0059011C">
        <w:rPr>
          <w:rFonts w:ascii="Arial" w:eastAsia="Arial" w:hAnsi="Arial" w:cs="Arial"/>
          <w:color w:val="000000"/>
          <w:sz w:val="22"/>
          <w:szCs w:val="22"/>
          <w:lang w:val="en-GB" w:eastAsia="zh-CN"/>
        </w:rPr>
        <w:t xml:space="preserve"> </w:t>
      </w:r>
      <w:ins w:id="723" w:author="Nallamothu, Brahmajee" w:date="2019-12-16T12:13:00Z">
        <w:r w:rsidR="004E2F2B">
          <w:rPr>
            <w:rFonts w:ascii="Arial" w:eastAsia="Arial" w:hAnsi="Arial" w:cs="Arial"/>
            <w:color w:val="000000"/>
            <w:sz w:val="22"/>
            <w:szCs w:val="22"/>
            <w:lang w:val="en-GB" w:eastAsia="zh-CN"/>
          </w:rPr>
          <w:t>and alternat</w:t>
        </w:r>
        <w:r w:rsidR="00B50E44">
          <w:rPr>
            <w:rFonts w:ascii="Arial" w:eastAsia="Arial" w:hAnsi="Arial" w:cs="Arial"/>
            <w:color w:val="000000"/>
            <w:sz w:val="22"/>
            <w:szCs w:val="22"/>
            <w:lang w:val="en-GB" w:eastAsia="zh-CN"/>
          </w:rPr>
          <w:t>ive</w:t>
        </w:r>
        <w:r w:rsidR="004E2F2B">
          <w:rPr>
            <w:rFonts w:ascii="Arial" w:eastAsia="Arial" w:hAnsi="Arial" w:cs="Arial"/>
            <w:color w:val="000000"/>
            <w:sz w:val="22"/>
            <w:szCs w:val="22"/>
            <w:lang w:val="en-GB" w:eastAsia="zh-CN"/>
          </w:rPr>
          <w:t xml:space="preserve"> feature representation </w:t>
        </w:r>
      </w:ins>
      <w:r w:rsidRPr="0059011C">
        <w:rPr>
          <w:rFonts w:ascii="Arial" w:eastAsia="Arial" w:hAnsi="Arial" w:cs="Arial"/>
          <w:color w:val="000000"/>
          <w:sz w:val="22"/>
          <w:szCs w:val="22"/>
          <w:lang w:val="en-GB" w:eastAsia="zh-CN"/>
        </w:rPr>
        <w:t xml:space="preserve">further. Second,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are computationally intensive and retain a “blackbox” feel with its findings difficult to understand and explain to users</w:t>
      </w:r>
      <w:r w:rsidR="00861874">
        <w:rPr>
          <w:rFonts w:ascii="Arial" w:eastAsia="Arial" w:hAnsi="Arial" w:cs="Arial"/>
          <w:color w:val="000000"/>
          <w:sz w:val="22"/>
          <w:szCs w:val="22"/>
          <w:lang w:val="en-GB" w:eastAsia="zh-CN"/>
        </w:rPr>
        <w:t xml:space="preserve"> (similar to other models like gradient boosting)</w:t>
      </w:r>
      <w:r w:rsidRPr="0059011C">
        <w:rPr>
          <w:rFonts w:ascii="Arial" w:eastAsia="Arial" w:hAnsi="Arial" w:cs="Arial"/>
          <w:color w:val="000000"/>
          <w:sz w:val="22"/>
          <w:szCs w:val="22"/>
          <w:lang w:val="en-GB" w:eastAsia="zh-CN"/>
        </w:rPr>
        <w:t xml:space="preserve">. These issues may make it less attractive to </w:t>
      </w:r>
      <w:r w:rsidRPr="0059011C">
        <w:rPr>
          <w:rFonts w:ascii="Arial" w:eastAsia="Arial" w:hAnsi="Arial" w:cs="Arial"/>
          <w:color w:val="000000"/>
          <w:sz w:val="22"/>
          <w:szCs w:val="22"/>
          <w:lang w:val="en-GB" w:eastAsia="zh-CN"/>
        </w:rPr>
        <w:lastRenderedPageBreak/>
        <w:t xml:space="preserve">policymakers and administrators when there may be a need to justify why performance is lacking in a public program (e.g., HRRP). Third, </w:t>
      </w:r>
      <w:r w:rsidR="00CF4796">
        <w:rPr>
          <w:rFonts w:ascii="Arial" w:eastAsia="Arial" w:hAnsi="Arial" w:cs="Arial"/>
          <w:color w:val="000000"/>
          <w:sz w:val="22"/>
          <w:szCs w:val="22"/>
          <w:lang w:val="en-GB" w:eastAsia="zh-CN"/>
        </w:rPr>
        <w:t>ANN</w:t>
      </w:r>
      <w:r w:rsidRPr="0059011C">
        <w:rPr>
          <w:rFonts w:ascii="Arial" w:eastAsia="Arial" w:hAnsi="Arial" w:cs="Arial"/>
          <w:color w:val="000000"/>
          <w:sz w:val="22"/>
          <w:szCs w:val="22"/>
          <w:lang w:val="en-GB" w:eastAsia="zh-CN"/>
        </w:rPr>
        <w:t xml:space="preserve"> models may not work for applications beyond 30-day readmission in these 3 common conditions. Work is needed to compare the performance of </w:t>
      </w:r>
      <w:r w:rsidR="00CF4796">
        <w:rPr>
          <w:rFonts w:ascii="Arial" w:eastAsia="Arial" w:hAnsi="Arial" w:cs="Arial"/>
          <w:color w:val="000000"/>
          <w:sz w:val="22"/>
          <w:szCs w:val="22"/>
          <w:lang w:val="en-GB" w:eastAsia="zh-CN"/>
        </w:rPr>
        <w:t>ANN models</w:t>
      </w:r>
      <w:r w:rsidRPr="0059011C">
        <w:rPr>
          <w:rFonts w:ascii="Arial" w:eastAsia="Arial" w:hAnsi="Arial" w:cs="Arial"/>
          <w:color w:val="000000"/>
          <w:sz w:val="22"/>
          <w:szCs w:val="22"/>
          <w:lang w:val="en-GB" w:eastAsia="zh-CN"/>
        </w:rPr>
        <w:t xml:space="preserve"> with traditional approaches for other outcomes (e.g., mortality), rare diseases, or populations (i.e., non-hospitalized patients). </w:t>
      </w:r>
    </w:p>
    <w:p w14:paraId="0FED8925" w14:textId="77777777" w:rsidR="003979EA" w:rsidRDefault="003979EA" w:rsidP="006E5482">
      <w:pPr>
        <w:spacing w:line="480" w:lineRule="auto"/>
        <w:rPr>
          <w:del w:id="724" w:author="Nallamothu, Brahmajee" w:date="2019-12-16T12:13:00Z"/>
          <w:rFonts w:ascii="Arial" w:hAnsi="Arial" w:cs="Arial"/>
          <w:sz w:val="22"/>
          <w:szCs w:val="22"/>
          <w:lang w:val="en-GB"/>
        </w:rPr>
      </w:pPr>
    </w:p>
    <w:p w14:paraId="0AC67A6E" w14:textId="3D70771F" w:rsidR="00EA2332" w:rsidRDefault="0059011C">
      <w:pPr>
        <w:pStyle w:val="normalJAMA"/>
        <w:ind w:firstLine="720"/>
        <w:pPrChange w:id="725" w:author="Nallamothu, Brahmajee" w:date="2019-12-16T12:13:00Z">
          <w:pPr>
            <w:pStyle w:val="normalJAMA"/>
          </w:pPr>
        </w:pPrChange>
      </w:pPr>
      <w:r>
        <w:t xml:space="preserve">In summary, </w:t>
      </w:r>
      <w:r w:rsidR="00CF4796">
        <w:t>ANN</w:t>
      </w:r>
      <w:r>
        <w:t xml:space="preserve"> models </w:t>
      </w:r>
      <w:r w:rsidR="00CF4796">
        <w:t>with medical code embeddings</w:t>
      </w:r>
      <w:r>
        <w:t xml:space="preserve"> have higher predictive accuracy for 30-day readmission when compared with hierarchical logistic regression models and </w:t>
      </w:r>
      <w:r w:rsidR="008B0C63">
        <w:rPr>
          <w:rFonts w:eastAsia="Arial"/>
          <w:lang w:val="en-GB" w:eastAsia="zh-CN"/>
        </w:rPr>
        <w:t>gradient boosting</w:t>
      </w:r>
      <w:del w:id="726" w:author="Nallamothu, Brahmajee" w:date="2019-12-16T12:13:00Z">
        <w:r w:rsidR="008B0C63">
          <w:rPr>
            <w:rFonts w:eastAsia="Arial"/>
            <w:lang w:val="en-GB" w:eastAsia="zh-CN"/>
          </w:rPr>
          <w:delText>, a widely used, decision tree-based machine learning algorithm.</w:delText>
        </w:r>
      </w:del>
      <w:ins w:id="727" w:author="Nallamothu, Brahmajee" w:date="2019-12-16T12:13:00Z">
        <w:r w:rsidR="008B0C63">
          <w:rPr>
            <w:rFonts w:eastAsia="Arial"/>
            <w:lang w:val="en-GB" w:eastAsia="zh-CN"/>
          </w:rPr>
          <w:t>.</w:t>
        </w:r>
      </w:ins>
      <w:r w:rsidR="008B0C63">
        <w:rPr>
          <w:rFonts w:eastAsia="Arial"/>
          <w:lang w:val="en-GB" w:eastAsia="zh-CN"/>
        </w:rPr>
        <w:t xml:space="preserve"> Furthermore, ANN models </w:t>
      </w:r>
      <w:r>
        <w:t>generate risk-standardized hospital readmission rates that lead to differing assessments of hospital performance</w:t>
      </w:r>
      <w:r w:rsidR="008B0C63">
        <w:t xml:space="preserve"> when compared to these other approaches</w:t>
      </w:r>
      <w:r>
        <w:t xml:space="preserve">. The role of </w:t>
      </w:r>
      <w:r w:rsidR="008B0C63">
        <w:t xml:space="preserve">ANN </w:t>
      </w:r>
      <w:r>
        <w:t>models in clinical and health services research warrants further investigation.</w:t>
      </w:r>
      <w:del w:id="728" w:author="Nallamothu, Brahmajee" w:date="2019-12-16T12:13:00Z">
        <w:r>
          <w:delText xml:space="preserve"> </w:delText>
        </w:r>
      </w:del>
      <w:ins w:id="729" w:author="Nallamothu, Brahmajee" w:date="2019-12-16T12:13:00Z">
        <w:r w:rsidR="00EA2332">
          <w:br w:type="page"/>
        </w:r>
      </w:ins>
    </w:p>
    <w:p w14:paraId="1E96A9D8" w14:textId="77777777" w:rsidR="00EA2332" w:rsidRDefault="00EA2332">
      <w:pPr>
        <w:rPr>
          <w:del w:id="730" w:author="Nallamothu, Brahmajee" w:date="2019-12-16T12:13:00Z"/>
          <w:rFonts w:ascii="Arial" w:hAnsi="Arial" w:cs="Arial"/>
          <w:b/>
          <w:sz w:val="22"/>
          <w:szCs w:val="22"/>
        </w:rPr>
      </w:pPr>
    </w:p>
    <w:p w14:paraId="14FE852F" w14:textId="77777777" w:rsidR="00EA2332" w:rsidRDefault="00EA2332">
      <w:pPr>
        <w:rPr>
          <w:del w:id="731" w:author="Nallamothu, Brahmajee" w:date="2019-12-16T12:13:00Z"/>
          <w:rFonts w:ascii="Arial" w:hAnsi="Arial" w:cs="Arial"/>
          <w:b/>
          <w:sz w:val="22"/>
          <w:szCs w:val="22"/>
        </w:rPr>
      </w:pPr>
      <w:del w:id="732" w:author="Nallamothu, Brahmajee" w:date="2019-12-16T12:13:00Z">
        <w:r>
          <w:rPr>
            <w:rFonts w:ascii="Arial" w:hAnsi="Arial" w:cs="Arial"/>
            <w:b/>
            <w:sz w:val="22"/>
            <w:szCs w:val="22"/>
          </w:rPr>
          <w:br w:type="page"/>
        </w:r>
      </w:del>
    </w:p>
    <w:p w14:paraId="03481B05" w14:textId="77777777" w:rsidR="003979EA" w:rsidRPr="009931E3" w:rsidRDefault="003979EA" w:rsidP="00AD1343">
      <w:pPr>
        <w:rPr>
          <w:del w:id="733" w:author="Nallamothu, Brahmajee" w:date="2019-12-16T12:13:00Z"/>
          <w:rFonts w:ascii="Arial" w:hAnsi="Arial" w:cs="Arial"/>
          <w:b/>
          <w:sz w:val="22"/>
          <w:szCs w:val="22"/>
        </w:rPr>
      </w:pPr>
      <w:del w:id="734" w:author="Nallamothu, Brahmajee" w:date="2019-12-16T12:13:00Z">
        <w:r w:rsidRPr="009931E3">
          <w:rPr>
            <w:rFonts w:ascii="Arial" w:hAnsi="Arial" w:cs="Arial"/>
            <w:b/>
            <w:sz w:val="22"/>
            <w:szCs w:val="22"/>
          </w:rPr>
          <w:delText>ACKNOWLEDGEMENTS</w:delText>
        </w:r>
      </w:del>
    </w:p>
    <w:p w14:paraId="0041321D" w14:textId="77777777" w:rsidR="007477A9" w:rsidRPr="009931E3" w:rsidRDefault="007477A9" w:rsidP="007477A9">
      <w:pPr>
        <w:rPr>
          <w:del w:id="735" w:author="Nallamothu, Brahmajee" w:date="2019-12-16T12:13:00Z"/>
          <w:rFonts w:ascii="Arial" w:hAnsi="Arial" w:cs="Arial"/>
          <w:sz w:val="22"/>
          <w:szCs w:val="22"/>
          <w:u w:val="single"/>
        </w:rPr>
      </w:pPr>
      <w:del w:id="736" w:author="Nallamothu, Brahmajee" w:date="2019-12-16T12:13:00Z">
        <w:r w:rsidRPr="009931E3">
          <w:rPr>
            <w:rFonts w:ascii="Arial" w:hAnsi="Arial" w:cs="Arial"/>
            <w:sz w:val="22"/>
            <w:szCs w:val="22"/>
            <w:u w:val="single"/>
          </w:rPr>
          <w:delText>Funding and Support</w:delText>
        </w:r>
      </w:del>
    </w:p>
    <w:p w14:paraId="143227E9" w14:textId="757C8514" w:rsidR="004E12B5" w:rsidRPr="004E12B5" w:rsidRDefault="004E12B5" w:rsidP="00D75E0F">
      <w:pPr>
        <w:pStyle w:val="Heading1"/>
        <w:rPr>
          <w:ins w:id="737" w:author="Nallamothu, Brahmajee" w:date="2019-12-16T12:13:00Z"/>
        </w:rPr>
      </w:pPr>
      <w:ins w:id="738" w:author="Nallamothu, Brahmajee" w:date="2019-12-16T12:13:00Z">
        <w:r>
          <w:t>Acknowledgements</w:t>
        </w:r>
      </w:ins>
    </w:p>
    <w:p w14:paraId="0111D9B2" w14:textId="77777777" w:rsidR="00F1040C" w:rsidRPr="00F1040C" w:rsidRDefault="00F1040C" w:rsidP="00F1040C">
      <w:pPr>
        <w:rPr>
          <w:ins w:id="739" w:author="Microsoft Office User" w:date="2020-03-16T10:39:00Z"/>
          <w:rFonts w:ascii="Arial" w:eastAsia="Arial" w:hAnsi="Arial" w:cs="Arial"/>
          <w:color w:val="000000"/>
          <w:sz w:val="22"/>
          <w:szCs w:val="22"/>
          <w:lang w:val="en-GB" w:eastAsia="zh-CN"/>
          <w:rPrChange w:id="740" w:author="Microsoft Office User" w:date="2020-03-16T10:39:00Z">
            <w:rPr>
              <w:ins w:id="741" w:author="Microsoft Office User" w:date="2020-03-16T10:39:00Z"/>
            </w:rPr>
          </w:rPrChange>
        </w:rPr>
      </w:pPr>
      <w:ins w:id="742" w:author="Microsoft Office User" w:date="2020-03-16T10:39:00Z">
        <w:r w:rsidRPr="00F1040C">
          <w:rPr>
            <w:rFonts w:ascii="Arial" w:eastAsia="Arial" w:hAnsi="Arial" w:cs="Arial"/>
            <w:color w:val="000000"/>
            <w:sz w:val="22"/>
            <w:szCs w:val="22"/>
            <w:lang w:val="en-GB" w:eastAsia="zh-CN"/>
            <w:rPrChange w:id="743" w:author="Microsoft Office User" w:date="2020-03-16T10:39:00Z">
              <w:rPr>
                <w:rFonts w:ascii="Calibri" w:hAnsi="Calibri" w:cs="Calibri"/>
                <w:color w:val="000000"/>
                <w:shd w:val="clear" w:color="auto" w:fill="FFFFFF"/>
              </w:rPr>
            </w:rPrChange>
          </w:rPr>
          <w:t>Michigan Institute for Data Science (MIDAS) as supporting this work through funding.</w:t>
        </w:r>
      </w:ins>
    </w:p>
    <w:p w14:paraId="188EB761" w14:textId="53261014" w:rsidR="007477A9" w:rsidRPr="00A6344D" w:rsidDel="00A6344D" w:rsidRDefault="00D7599E">
      <w:pPr>
        <w:shd w:val="clear" w:color="auto" w:fill="FFFFFF"/>
        <w:rPr>
          <w:del w:id="744" w:author="Microsoft Office User" w:date="2020-03-16T10:16:00Z"/>
          <w:rFonts w:ascii="Arial" w:eastAsia="Calibri" w:hAnsi="Arial"/>
          <w:color w:val="000000" w:themeColor="text1"/>
          <w:sz w:val="22"/>
          <w:rPrChange w:id="745" w:author="Microsoft Office User" w:date="2020-03-16T10:16:00Z">
            <w:rPr>
              <w:del w:id="746" w:author="Microsoft Office User" w:date="2020-03-16T10:16:00Z"/>
              <w:rFonts w:ascii="Arial" w:eastAsia="Calibri" w:hAnsi="Arial" w:cs="Arial"/>
              <w:color w:val="000000" w:themeColor="text1"/>
              <w:sz w:val="22"/>
              <w:szCs w:val="22"/>
            </w:rPr>
          </w:rPrChange>
        </w:rPr>
      </w:pPr>
      <w:ins w:id="747" w:author="Nallamothu, Brahmajee" w:date="2019-12-16T12:13:00Z">
        <w:del w:id="748" w:author="Microsoft Office User" w:date="2020-03-16T10:16:00Z">
          <w:r w:rsidRPr="00376299" w:rsidDel="00A6344D">
            <w:rPr>
              <w:rFonts w:ascii="Arial" w:hAnsi="Arial" w:cs="Arial"/>
              <w:sz w:val="22"/>
              <w:szCs w:val="22"/>
            </w:rPr>
            <w:delText xml:space="preserve">The authors would like to thank </w:delText>
          </w:r>
          <w:r w:rsidR="00C71830" w:rsidRPr="00376299" w:rsidDel="00A6344D">
            <w:rPr>
              <w:rFonts w:ascii="Arial" w:hAnsi="Arial" w:cs="Arial"/>
              <w:sz w:val="22"/>
              <w:szCs w:val="22"/>
            </w:rPr>
            <w:delText xml:space="preserve">the </w:delText>
          </w:r>
        </w:del>
      </w:ins>
      <w:del w:id="749" w:author="Microsoft Office User" w:date="2020-03-16T10:16:00Z">
        <w:r w:rsidR="007477A9" w:rsidRPr="00376299" w:rsidDel="00A6344D">
          <w:rPr>
            <w:rFonts w:ascii="Arial" w:hAnsi="Arial" w:cs="Arial"/>
            <w:iCs/>
            <w:color w:val="000000"/>
            <w:sz w:val="22"/>
            <w:szCs w:val="22"/>
          </w:rPr>
          <w:delText>Michigan</w:delText>
        </w:r>
        <w:r w:rsidR="007477A9" w:rsidRPr="00D75E0F" w:rsidDel="00A6344D">
          <w:rPr>
            <w:rFonts w:ascii="Arial" w:hAnsi="Arial" w:cs="Arial"/>
            <w:iCs/>
            <w:color w:val="000000"/>
            <w:sz w:val="22"/>
            <w:szCs w:val="22"/>
          </w:rPr>
          <w:delText xml:space="preserve"> Institute for Data</w:delText>
        </w:r>
        <w:r w:rsidR="00EC764D" w:rsidRPr="00D75E0F" w:rsidDel="00A6344D">
          <w:rPr>
            <w:rFonts w:ascii="Arial" w:hAnsi="Arial" w:cs="Arial"/>
            <w:iCs/>
            <w:color w:val="000000"/>
            <w:sz w:val="22"/>
            <w:szCs w:val="22"/>
          </w:rPr>
          <w:delText xml:space="preserve"> Science</w:delText>
        </w:r>
        <w:r w:rsidR="007477A9" w:rsidRPr="00D75E0F" w:rsidDel="00A6344D">
          <w:rPr>
            <w:rFonts w:ascii="Arial" w:hAnsi="Arial" w:cs="Arial"/>
            <w:iCs/>
            <w:color w:val="000000"/>
            <w:sz w:val="22"/>
            <w:szCs w:val="22"/>
          </w:rPr>
          <w:delText xml:space="preserve"> </w:delText>
        </w:r>
        <w:r w:rsidR="007477A9" w:rsidRPr="009931E3" w:rsidDel="00A6344D">
          <w:rPr>
            <w:rFonts w:ascii="Arial" w:hAnsi="Arial" w:cs="Arial"/>
            <w:iCs/>
            <w:color w:val="000000"/>
            <w:sz w:val="22"/>
            <w:szCs w:val="22"/>
          </w:rPr>
          <w:delText>Challenge</w:delText>
        </w:r>
        <w:r w:rsidR="007477A9" w:rsidRPr="009931E3" w:rsidDel="00A6344D">
          <w:rPr>
            <w:rFonts w:ascii="Arial" w:hAnsi="Arial" w:cs="Arial"/>
            <w:color w:val="000000"/>
            <w:sz w:val="22"/>
            <w:szCs w:val="22"/>
          </w:rPr>
          <w:delText xml:space="preserve"> </w:delText>
        </w:r>
        <w:r w:rsidR="007477A9" w:rsidRPr="009931E3" w:rsidDel="00A6344D">
          <w:rPr>
            <w:rFonts w:ascii="Arial" w:hAnsi="Arial" w:cs="Arial"/>
            <w:iCs/>
            <w:color w:val="000000"/>
            <w:sz w:val="22"/>
            <w:szCs w:val="22"/>
          </w:rPr>
          <w:delText>Award</w:delText>
        </w:r>
        <w:r w:rsidR="009F0376" w:rsidRPr="009931E3" w:rsidDel="00A6344D">
          <w:rPr>
            <w:rFonts w:ascii="Arial" w:hAnsi="Arial" w:cs="Arial"/>
            <w:iCs/>
            <w:color w:val="000000"/>
            <w:sz w:val="22"/>
            <w:szCs w:val="22"/>
          </w:rPr>
          <w:delText xml:space="preserve"> </w:delText>
        </w:r>
        <w:r w:rsidR="009F0376" w:rsidRPr="00D75E0F" w:rsidDel="00A6344D">
          <w:rPr>
            <w:rFonts w:ascii="Arial" w:hAnsi="Arial" w:cs="Arial"/>
            <w:iCs/>
            <w:color w:val="000000"/>
            <w:sz w:val="22"/>
            <w:szCs w:val="22"/>
          </w:rPr>
          <w:delText>(MIDAS</w:delText>
        </w:r>
        <w:r w:rsidR="009F0376" w:rsidRPr="009931E3" w:rsidDel="00A6344D">
          <w:rPr>
            <w:rFonts w:ascii="Arial" w:hAnsi="Arial" w:cs="Arial"/>
            <w:iCs/>
            <w:color w:val="000000"/>
            <w:sz w:val="22"/>
            <w:szCs w:val="22"/>
          </w:rPr>
          <w:delText>)</w:delText>
        </w:r>
        <w:r w:rsidR="007477A9" w:rsidRPr="009931E3" w:rsidDel="00A6344D">
          <w:rPr>
            <w:rFonts w:ascii="Arial" w:hAnsi="Arial" w:cs="Arial"/>
            <w:iCs/>
            <w:color w:val="000000"/>
            <w:sz w:val="22"/>
            <w:szCs w:val="22"/>
          </w:rPr>
          <w:delText>, Unive</w:delText>
        </w:r>
        <w:r w:rsidR="0048362C" w:rsidDel="00A6344D">
          <w:rPr>
            <w:rFonts w:ascii="Arial" w:hAnsi="Arial" w:cs="Arial"/>
            <w:iCs/>
            <w:color w:val="000000"/>
            <w:sz w:val="22"/>
            <w:szCs w:val="22"/>
          </w:rPr>
          <w:delText>rsity of Michigan.</w:delText>
        </w:r>
      </w:del>
    </w:p>
    <w:p w14:paraId="361DB4F1" w14:textId="2F808EB5" w:rsidR="007477A9" w:rsidRPr="009931E3" w:rsidDel="00A6344D" w:rsidRDefault="007477A9" w:rsidP="003979EA">
      <w:pPr>
        <w:spacing w:line="480" w:lineRule="auto"/>
        <w:rPr>
          <w:del w:id="750" w:author="Microsoft Office User" w:date="2020-03-16T10:16:00Z"/>
          <w:rFonts w:ascii="Arial" w:hAnsi="Arial" w:cs="Arial"/>
          <w:b/>
          <w:sz w:val="22"/>
          <w:szCs w:val="22"/>
        </w:rPr>
      </w:pPr>
    </w:p>
    <w:p w14:paraId="2CB35DF0" w14:textId="0D6D5704" w:rsidR="007477A9" w:rsidRPr="009931E3" w:rsidDel="00A6344D" w:rsidRDefault="009931E3" w:rsidP="007477A9">
      <w:pPr>
        <w:rPr>
          <w:del w:id="751" w:author="Microsoft Office User" w:date="2020-03-16T10:16:00Z"/>
          <w:rFonts w:ascii="Arial" w:hAnsi="Arial" w:cs="Arial"/>
          <w:sz w:val="22"/>
          <w:szCs w:val="22"/>
          <w:u w:val="single"/>
        </w:rPr>
      </w:pPr>
      <w:del w:id="752" w:author="Microsoft Office User" w:date="2020-03-16T10:16:00Z">
        <w:r w:rsidRPr="009931E3" w:rsidDel="00A6344D">
          <w:rPr>
            <w:rFonts w:ascii="Arial" w:hAnsi="Arial" w:cs="Arial"/>
            <w:color w:val="000000"/>
            <w:sz w:val="22"/>
            <w:szCs w:val="22"/>
            <w:u w:val="single"/>
            <w:shd w:val="clear" w:color="auto" w:fill="FFFFFF"/>
          </w:rPr>
          <w:delText>Role of Funder/Sponsor Statement</w:delText>
        </w:r>
      </w:del>
    </w:p>
    <w:p w14:paraId="76C2A86D" w14:textId="3C3291A7" w:rsidR="007477A9" w:rsidRPr="009931E3" w:rsidDel="00A6344D" w:rsidRDefault="007477A9">
      <w:pPr>
        <w:shd w:val="clear" w:color="auto" w:fill="FFFFFF"/>
        <w:rPr>
          <w:del w:id="753" w:author="Microsoft Office User" w:date="2020-03-16T10:16:00Z"/>
          <w:rFonts w:ascii="Arial" w:eastAsia="Calibri" w:hAnsi="Arial"/>
          <w:color w:val="000000" w:themeColor="text1"/>
          <w:sz w:val="22"/>
          <w:rPrChange w:id="754" w:author="Nallamothu, Brahmajee" w:date="2019-12-16T12:13:00Z">
            <w:rPr>
              <w:del w:id="755" w:author="Microsoft Office User" w:date="2020-03-16T10:16:00Z"/>
              <w:rFonts w:ascii="Arial" w:eastAsia="Calibri" w:hAnsi="Arial"/>
              <w:sz w:val="22"/>
            </w:rPr>
          </w:rPrChange>
        </w:rPr>
        <w:pPrChange w:id="756" w:author="Nallamothu, Brahmajee" w:date="2019-12-16T12:13:00Z">
          <w:pPr/>
        </w:pPrChange>
      </w:pPr>
      <w:del w:id="757" w:author="Microsoft Office User" w:date="2020-03-16T10:16:00Z">
        <w:r w:rsidRPr="009931E3" w:rsidDel="00A6344D">
          <w:rPr>
            <w:rFonts w:ascii="Arial" w:hAnsi="Arial" w:cs="Arial"/>
            <w:color w:val="000000"/>
            <w:sz w:val="22"/>
            <w:szCs w:val="22"/>
            <w:shd w:val="clear" w:color="auto" w:fill="FFFFFF"/>
          </w:rPr>
          <w:delText>The design and conduct of the study; collection, management, analysis, and interpretation of the data; preparation, review, or approval of the manuscript; and decision to submit the manuscript</w:delText>
        </w:r>
      </w:del>
      <w:ins w:id="758" w:author="Nallamothu, Brahmajee" w:date="2019-12-16T12:13:00Z">
        <w:del w:id="759" w:author="Microsoft Office User" w:date="2020-03-16T10:16:00Z">
          <w:r w:rsidR="009F0376" w:rsidRPr="00D75E0F" w:rsidDel="00A6344D">
            <w:rPr>
              <w:rFonts w:ascii="Arial" w:hAnsi="Arial" w:cs="Arial"/>
              <w:iCs/>
              <w:color w:val="000000"/>
              <w:sz w:val="22"/>
              <w:szCs w:val="22"/>
            </w:rPr>
            <w:delText>)</w:delText>
          </w:r>
        </w:del>
      </w:ins>
      <w:del w:id="760" w:author="Microsoft Office User" w:date="2020-03-16T10:16:00Z">
        <w:r w:rsidR="00376299" w:rsidDel="00A6344D">
          <w:rPr>
            <w:rFonts w:ascii="Arial" w:hAnsi="Arial"/>
            <w:color w:val="000000"/>
            <w:sz w:val="22"/>
            <w:rPrChange w:id="761" w:author="Nallamothu, Brahmajee" w:date="2019-12-16T12:13:00Z">
              <w:rPr>
                <w:rFonts w:ascii="Arial" w:hAnsi="Arial"/>
                <w:color w:val="000000"/>
                <w:sz w:val="22"/>
                <w:shd w:val="clear" w:color="auto" w:fill="FFFFFF"/>
              </w:rPr>
            </w:rPrChange>
          </w:rPr>
          <w:delText xml:space="preserve"> for </w:delText>
        </w:r>
        <w:r w:rsidRPr="009931E3" w:rsidDel="00A6344D">
          <w:rPr>
            <w:rFonts w:ascii="Arial" w:hAnsi="Arial" w:cs="Arial"/>
            <w:color w:val="000000"/>
            <w:sz w:val="22"/>
            <w:szCs w:val="22"/>
            <w:shd w:val="clear" w:color="auto" w:fill="FFFFFF"/>
          </w:rPr>
          <w:delText>publication was at the discretion of the investigators and was not directed or influenced by funding</w:delText>
        </w:r>
      </w:del>
      <w:ins w:id="762" w:author="Nallamothu, Brahmajee" w:date="2019-12-16T12:13:00Z">
        <w:del w:id="763" w:author="Microsoft Office User" w:date="2020-03-16T10:16:00Z">
          <w:r w:rsidR="00376299" w:rsidDel="00A6344D">
            <w:rPr>
              <w:rFonts w:ascii="Arial" w:hAnsi="Arial" w:cs="Arial"/>
              <w:iCs/>
              <w:color w:val="000000"/>
              <w:sz w:val="22"/>
              <w:szCs w:val="22"/>
            </w:rPr>
            <w:delText>grant</w:delText>
          </w:r>
        </w:del>
      </w:ins>
      <w:del w:id="764" w:author="Microsoft Office User" w:date="2020-03-16T10:16:00Z">
        <w:r w:rsidR="00376299" w:rsidDel="00A6344D">
          <w:rPr>
            <w:rFonts w:ascii="Arial" w:hAnsi="Arial"/>
            <w:color w:val="000000"/>
            <w:sz w:val="22"/>
            <w:rPrChange w:id="765" w:author="Nallamothu, Brahmajee" w:date="2019-12-16T12:13:00Z">
              <w:rPr>
                <w:rFonts w:ascii="Arial" w:hAnsi="Arial"/>
                <w:color w:val="000000"/>
                <w:sz w:val="22"/>
                <w:shd w:val="clear" w:color="auto" w:fill="FFFFFF"/>
              </w:rPr>
            </w:rPrChange>
          </w:rPr>
          <w:delText xml:space="preserve"> support</w:delText>
        </w:r>
        <w:r w:rsidR="00CF5672" w:rsidRPr="00D75E0F" w:rsidDel="00A6344D">
          <w:rPr>
            <w:rFonts w:ascii="Arial" w:hAnsi="Arial"/>
            <w:color w:val="000000"/>
            <w:sz w:val="22"/>
            <w:rPrChange w:id="766" w:author="Nallamothu, Brahmajee" w:date="2019-12-16T12:13:00Z">
              <w:rPr>
                <w:rFonts w:ascii="Arial" w:hAnsi="Arial"/>
                <w:color w:val="000000"/>
                <w:sz w:val="22"/>
                <w:shd w:val="clear" w:color="auto" w:fill="FFFFFF"/>
              </w:rPr>
            </w:rPrChange>
          </w:rPr>
          <w:delText>.</w:delText>
        </w:r>
      </w:del>
    </w:p>
    <w:p w14:paraId="24C461EC" w14:textId="3F6A7BDA" w:rsidR="007477A9" w:rsidRPr="009931E3" w:rsidDel="00F1040C" w:rsidRDefault="007477A9" w:rsidP="003979EA">
      <w:pPr>
        <w:spacing w:line="480" w:lineRule="auto"/>
        <w:rPr>
          <w:del w:id="767" w:author="Microsoft Office User" w:date="2020-03-16T10:39:00Z"/>
          <w:rFonts w:ascii="Arial" w:hAnsi="Arial" w:cs="Arial"/>
          <w:b/>
          <w:sz w:val="22"/>
          <w:szCs w:val="22"/>
        </w:rPr>
      </w:pPr>
    </w:p>
    <w:p w14:paraId="75344789" w14:textId="77777777" w:rsidR="009F0376" w:rsidRPr="009931E3" w:rsidRDefault="009F0376" w:rsidP="003979EA">
      <w:pPr>
        <w:spacing w:line="480" w:lineRule="auto"/>
        <w:rPr>
          <w:ins w:id="768" w:author="Nallamothu, Brahmajee" w:date="2019-12-16T12:13:00Z"/>
          <w:rFonts w:ascii="Arial" w:hAnsi="Arial" w:cs="Arial"/>
          <w:b/>
          <w:sz w:val="22"/>
          <w:szCs w:val="22"/>
        </w:rPr>
      </w:pPr>
    </w:p>
    <w:p w14:paraId="4A6A8791" w14:textId="1E7A21C2" w:rsidR="00632C60" w:rsidRDefault="00632C60">
      <w:pPr>
        <w:rPr>
          <w:ins w:id="769" w:author="Nallamothu, Brahmajee" w:date="2019-12-16T12:13:00Z"/>
          <w:rFonts w:ascii="Arial" w:hAnsi="Arial" w:cs="Arial"/>
          <w:b/>
          <w:sz w:val="22"/>
          <w:szCs w:val="22"/>
        </w:rPr>
      </w:pPr>
    </w:p>
    <w:p w14:paraId="48A2CB86" w14:textId="77777777" w:rsidR="003979EA" w:rsidRPr="009931E3" w:rsidRDefault="005D4707" w:rsidP="003979EA">
      <w:pPr>
        <w:rPr>
          <w:del w:id="770" w:author="Nallamothu, Brahmajee" w:date="2019-12-16T12:13:00Z"/>
          <w:rFonts w:ascii="Arial" w:hAnsi="Arial" w:cs="Arial"/>
          <w:sz w:val="22"/>
          <w:szCs w:val="22"/>
          <w:u w:val="single"/>
        </w:rPr>
      </w:pPr>
      <w:moveToRangeStart w:id="771" w:author="Nallamothu, Brahmajee" w:date="2019-12-16T12:13:00Z" w:name="move27390831"/>
      <w:moveTo w:id="772" w:author="Nallamothu, Brahmajee" w:date="2019-12-16T12:13:00Z">
        <w:r>
          <w:rPr>
            <w:rPrChange w:id="773" w:author="Nallamothu, Brahmajee" w:date="2019-12-16T12:13:00Z">
              <w:rPr>
                <w:rFonts w:ascii="Arial" w:hAnsi="Arial"/>
                <w:color w:val="000000" w:themeColor="text1"/>
                <w:sz w:val="22"/>
              </w:rPr>
            </w:rPrChange>
          </w:rPr>
          <w:t>References</w:t>
        </w:r>
      </w:moveTo>
      <w:moveToRangeEnd w:id="771"/>
      <w:del w:id="774" w:author="Nallamothu, Brahmajee" w:date="2019-12-16T12:13:00Z">
        <w:r w:rsidR="003979EA" w:rsidRPr="009931E3">
          <w:rPr>
            <w:rFonts w:ascii="Arial" w:hAnsi="Arial" w:cs="Arial"/>
            <w:sz w:val="22"/>
            <w:szCs w:val="22"/>
            <w:u w:val="single"/>
          </w:rPr>
          <w:delText>Author Contributions</w:delText>
        </w:r>
      </w:del>
    </w:p>
    <w:p w14:paraId="2866A1C2" w14:textId="77777777" w:rsidR="0048362C" w:rsidRDefault="0048362C" w:rsidP="0048362C">
      <w:pPr>
        <w:rPr>
          <w:del w:id="775" w:author="Nallamothu, Brahmajee" w:date="2019-12-16T12:13:00Z"/>
          <w:rFonts w:ascii="Arial" w:eastAsia="Calibri" w:hAnsi="Arial" w:cs="Arial"/>
          <w:color w:val="000000" w:themeColor="text1"/>
          <w:sz w:val="22"/>
          <w:szCs w:val="22"/>
        </w:rPr>
      </w:pPr>
      <w:del w:id="776" w:author="Nallamothu, Brahmajee" w:date="2019-12-16T12:13:00Z">
        <w:r w:rsidRPr="009931E3">
          <w:rPr>
            <w:rFonts w:ascii="Arial" w:eastAsia="Calibri" w:hAnsi="Arial" w:cs="Arial"/>
            <w:color w:val="000000" w:themeColor="text1"/>
            <w:sz w:val="22"/>
            <w:szCs w:val="22"/>
          </w:rPr>
          <w:delText xml:space="preserve">Wenshuo Liu: </w:delText>
        </w:r>
        <w:r>
          <w:rPr>
            <w:rFonts w:ascii="Arial" w:eastAsia="Calibri" w:hAnsi="Arial" w:cs="Arial"/>
            <w:color w:val="000000" w:themeColor="text1"/>
            <w:sz w:val="22"/>
            <w:szCs w:val="22"/>
          </w:rPr>
          <w:delText>Study design, methodology development, data curation and statistical analysis, drafting of manuscript, critical review of manuscript.</w:delText>
        </w:r>
      </w:del>
    </w:p>
    <w:p w14:paraId="04584D4C" w14:textId="77777777" w:rsidR="0048362C" w:rsidRPr="009931E3" w:rsidRDefault="0048362C" w:rsidP="0048362C">
      <w:pPr>
        <w:rPr>
          <w:del w:id="777" w:author="Nallamothu, Brahmajee" w:date="2019-12-16T12:13:00Z"/>
          <w:rFonts w:ascii="Arial" w:eastAsia="Calibri" w:hAnsi="Arial" w:cs="Arial"/>
          <w:color w:val="000000" w:themeColor="text1"/>
          <w:sz w:val="22"/>
          <w:szCs w:val="22"/>
        </w:rPr>
      </w:pPr>
    </w:p>
    <w:p w14:paraId="4A9A0A77" w14:textId="77777777" w:rsidR="0048362C" w:rsidRDefault="0048362C" w:rsidP="0048362C">
      <w:pPr>
        <w:rPr>
          <w:del w:id="778" w:author="Nallamothu, Brahmajee" w:date="2019-12-16T12:13:00Z"/>
          <w:rFonts w:ascii="Arial" w:eastAsia="Calibri" w:hAnsi="Arial" w:cs="Arial"/>
          <w:color w:val="000000" w:themeColor="text1"/>
          <w:sz w:val="22"/>
          <w:szCs w:val="22"/>
        </w:rPr>
      </w:pPr>
      <w:del w:id="779" w:author="Nallamothu, Brahmajee" w:date="2019-12-16T12:13:00Z">
        <w:r>
          <w:rPr>
            <w:rFonts w:ascii="Arial" w:eastAsia="Calibri" w:hAnsi="Arial" w:cs="Arial"/>
            <w:color w:val="000000" w:themeColor="text1"/>
            <w:sz w:val="22"/>
            <w:szCs w:val="22"/>
          </w:rPr>
          <w:delText>Karandeep Singh: critical review of manuscript.</w:delText>
        </w:r>
      </w:del>
    </w:p>
    <w:p w14:paraId="1290575E" w14:textId="77777777" w:rsidR="0048362C" w:rsidRDefault="0048362C" w:rsidP="0048362C">
      <w:pPr>
        <w:rPr>
          <w:del w:id="780" w:author="Nallamothu, Brahmajee" w:date="2019-12-16T12:13:00Z"/>
          <w:rFonts w:ascii="Arial" w:eastAsia="Calibri" w:hAnsi="Arial" w:cs="Arial"/>
          <w:color w:val="000000" w:themeColor="text1"/>
          <w:sz w:val="22"/>
          <w:szCs w:val="22"/>
        </w:rPr>
      </w:pPr>
    </w:p>
    <w:p w14:paraId="46746659" w14:textId="77777777" w:rsidR="0048362C" w:rsidRDefault="0048362C" w:rsidP="0048362C">
      <w:pPr>
        <w:rPr>
          <w:del w:id="781" w:author="Nallamothu, Brahmajee" w:date="2019-12-16T12:13:00Z"/>
          <w:rFonts w:ascii="Arial" w:eastAsia="Calibri" w:hAnsi="Arial" w:cs="Arial"/>
          <w:color w:val="000000" w:themeColor="text1"/>
          <w:sz w:val="22"/>
          <w:szCs w:val="22"/>
        </w:rPr>
      </w:pPr>
      <w:del w:id="782" w:author="Nallamothu, Brahmajee" w:date="2019-12-16T12:13:00Z">
        <w:r>
          <w:rPr>
            <w:rFonts w:ascii="Arial" w:eastAsia="Calibri" w:hAnsi="Arial" w:cs="Arial"/>
            <w:color w:val="000000" w:themeColor="text1"/>
            <w:sz w:val="22"/>
            <w:szCs w:val="22"/>
          </w:rPr>
          <w:delText>Andrew M. Ryan: critical review of manuscript.</w:delText>
        </w:r>
      </w:del>
    </w:p>
    <w:p w14:paraId="7A873CD2" w14:textId="77777777" w:rsidR="0048362C" w:rsidRDefault="0048362C" w:rsidP="0048362C">
      <w:pPr>
        <w:rPr>
          <w:del w:id="783" w:author="Nallamothu, Brahmajee" w:date="2019-12-16T12:13:00Z"/>
          <w:rFonts w:ascii="Arial" w:eastAsia="Calibri" w:hAnsi="Arial" w:cs="Arial"/>
          <w:color w:val="000000" w:themeColor="text1"/>
          <w:sz w:val="22"/>
          <w:szCs w:val="22"/>
        </w:rPr>
      </w:pPr>
    </w:p>
    <w:p w14:paraId="313531FC" w14:textId="77777777" w:rsidR="0048362C" w:rsidRDefault="0048362C" w:rsidP="0048362C">
      <w:pPr>
        <w:rPr>
          <w:del w:id="784" w:author="Nallamothu, Brahmajee" w:date="2019-12-16T12:13:00Z"/>
          <w:rFonts w:ascii="Arial" w:eastAsia="Calibri" w:hAnsi="Arial" w:cs="Arial"/>
          <w:color w:val="000000" w:themeColor="text1"/>
          <w:sz w:val="22"/>
          <w:szCs w:val="22"/>
        </w:rPr>
      </w:pPr>
      <w:del w:id="785" w:author="Nallamothu, Brahmajee" w:date="2019-12-16T12:13:00Z">
        <w:r>
          <w:rPr>
            <w:rFonts w:ascii="Arial" w:eastAsia="Calibri" w:hAnsi="Arial" w:cs="Arial"/>
            <w:color w:val="000000" w:themeColor="text1"/>
            <w:sz w:val="22"/>
            <w:szCs w:val="22"/>
          </w:rPr>
          <w:delText>Devraj Sukul: data curation, critical review of manuscript.</w:delText>
        </w:r>
      </w:del>
    </w:p>
    <w:p w14:paraId="60CB6763" w14:textId="77777777" w:rsidR="0048362C" w:rsidRDefault="0048362C" w:rsidP="0048362C">
      <w:pPr>
        <w:rPr>
          <w:del w:id="786" w:author="Nallamothu, Brahmajee" w:date="2019-12-16T12:13:00Z"/>
          <w:rFonts w:ascii="Arial" w:eastAsia="Calibri" w:hAnsi="Arial" w:cs="Arial"/>
          <w:color w:val="000000" w:themeColor="text1"/>
          <w:sz w:val="22"/>
          <w:szCs w:val="22"/>
        </w:rPr>
      </w:pPr>
    </w:p>
    <w:p w14:paraId="764A2ECF" w14:textId="77777777" w:rsidR="0048362C" w:rsidRDefault="0048362C" w:rsidP="0048362C">
      <w:pPr>
        <w:rPr>
          <w:del w:id="787" w:author="Nallamothu, Brahmajee" w:date="2019-12-16T12:13:00Z"/>
          <w:rFonts w:ascii="Arial" w:eastAsia="Calibri" w:hAnsi="Arial" w:cs="Arial"/>
          <w:color w:val="000000" w:themeColor="text1"/>
          <w:sz w:val="22"/>
          <w:szCs w:val="22"/>
        </w:rPr>
      </w:pPr>
      <w:del w:id="788" w:author="Nallamothu, Brahmajee" w:date="2019-12-16T12:13:00Z">
        <w:r>
          <w:rPr>
            <w:rFonts w:ascii="Arial" w:eastAsia="Calibri" w:hAnsi="Arial" w:cs="Arial"/>
            <w:color w:val="000000" w:themeColor="text1"/>
            <w:sz w:val="22"/>
            <w:szCs w:val="22"/>
          </w:rPr>
          <w:delText>Elham Mahmoudi: critical review of manuscript.</w:delText>
        </w:r>
      </w:del>
    </w:p>
    <w:p w14:paraId="16F29FFB" w14:textId="77777777" w:rsidR="0048362C" w:rsidRDefault="0048362C" w:rsidP="0048362C">
      <w:pPr>
        <w:rPr>
          <w:del w:id="789" w:author="Nallamothu, Brahmajee" w:date="2019-12-16T12:13:00Z"/>
          <w:rFonts w:ascii="Arial" w:eastAsia="Calibri" w:hAnsi="Arial" w:cs="Arial"/>
          <w:color w:val="000000" w:themeColor="text1"/>
          <w:sz w:val="22"/>
          <w:szCs w:val="22"/>
        </w:rPr>
      </w:pPr>
    </w:p>
    <w:p w14:paraId="74F01F7F" w14:textId="77777777" w:rsidR="0048362C" w:rsidRDefault="0048362C" w:rsidP="0048362C">
      <w:pPr>
        <w:rPr>
          <w:del w:id="790" w:author="Nallamothu, Brahmajee" w:date="2019-12-16T12:13:00Z"/>
          <w:rFonts w:ascii="Arial" w:eastAsia="Calibri" w:hAnsi="Arial" w:cs="Arial"/>
          <w:color w:val="000000" w:themeColor="text1"/>
          <w:sz w:val="22"/>
          <w:szCs w:val="22"/>
        </w:rPr>
      </w:pPr>
      <w:del w:id="791" w:author="Nallamothu, Brahmajee" w:date="2019-12-16T12:13:00Z">
        <w:r>
          <w:rPr>
            <w:rFonts w:ascii="Arial" w:eastAsia="Calibri" w:hAnsi="Arial" w:cs="Arial"/>
            <w:color w:val="000000" w:themeColor="text1"/>
            <w:sz w:val="22"/>
            <w:szCs w:val="22"/>
          </w:rPr>
          <w:delText>Akbar K. Waljee</w:delText>
        </w:r>
        <w:r w:rsidRPr="009931E3">
          <w:rPr>
            <w:rFonts w:ascii="Arial" w:eastAsia="Calibri" w:hAnsi="Arial" w:cs="Arial"/>
            <w:color w:val="000000" w:themeColor="text1"/>
            <w:sz w:val="22"/>
            <w:szCs w:val="22"/>
          </w:rPr>
          <w:delText xml:space="preserve">: </w:delText>
        </w:r>
        <w:r>
          <w:rPr>
            <w:rFonts w:ascii="Arial" w:eastAsia="Calibri" w:hAnsi="Arial" w:cs="Arial"/>
            <w:color w:val="000000" w:themeColor="text1"/>
            <w:sz w:val="22"/>
            <w:szCs w:val="22"/>
          </w:rPr>
          <w:delText xml:space="preserve">critical review of manuscript. </w:delText>
        </w:r>
      </w:del>
    </w:p>
    <w:p w14:paraId="3AF537A2" w14:textId="77777777" w:rsidR="00861874" w:rsidRDefault="00861874" w:rsidP="0048362C">
      <w:pPr>
        <w:rPr>
          <w:del w:id="792" w:author="Nallamothu, Brahmajee" w:date="2019-12-16T12:13:00Z"/>
          <w:rFonts w:ascii="Arial" w:eastAsia="Calibri" w:hAnsi="Arial" w:cs="Arial"/>
          <w:color w:val="000000" w:themeColor="text1"/>
          <w:sz w:val="22"/>
          <w:szCs w:val="22"/>
        </w:rPr>
      </w:pPr>
    </w:p>
    <w:p w14:paraId="6C641C4A" w14:textId="77777777" w:rsidR="00861874" w:rsidRDefault="00861874" w:rsidP="0048362C">
      <w:pPr>
        <w:rPr>
          <w:del w:id="793" w:author="Nallamothu, Brahmajee" w:date="2019-12-16T12:13:00Z"/>
          <w:rFonts w:ascii="Arial" w:eastAsia="Calibri" w:hAnsi="Arial" w:cs="Arial"/>
          <w:color w:val="000000" w:themeColor="text1"/>
          <w:sz w:val="22"/>
          <w:szCs w:val="22"/>
        </w:rPr>
      </w:pPr>
      <w:del w:id="794" w:author="Nallamothu, Brahmajee" w:date="2019-12-16T12:13:00Z">
        <w:r>
          <w:rPr>
            <w:rFonts w:ascii="Arial" w:eastAsia="Calibri" w:hAnsi="Arial" w:cs="Arial"/>
            <w:color w:val="000000" w:themeColor="text1"/>
            <w:sz w:val="22"/>
            <w:szCs w:val="22"/>
          </w:rPr>
          <w:delText>Cooper M. Stansbury: critical review of manuscript.</w:delText>
        </w:r>
      </w:del>
    </w:p>
    <w:p w14:paraId="579E25F0" w14:textId="77777777" w:rsidR="0048362C" w:rsidRPr="009931E3" w:rsidRDefault="0048362C" w:rsidP="0048362C">
      <w:pPr>
        <w:rPr>
          <w:del w:id="795" w:author="Nallamothu, Brahmajee" w:date="2019-12-16T12:13:00Z"/>
          <w:rFonts w:ascii="Arial" w:eastAsia="Calibri" w:hAnsi="Arial" w:cs="Arial"/>
          <w:color w:val="000000" w:themeColor="text1"/>
          <w:sz w:val="22"/>
          <w:szCs w:val="22"/>
        </w:rPr>
      </w:pPr>
    </w:p>
    <w:p w14:paraId="6922471F" w14:textId="77777777" w:rsidR="0048362C" w:rsidRDefault="0048362C" w:rsidP="0048362C">
      <w:pPr>
        <w:rPr>
          <w:del w:id="796" w:author="Nallamothu, Brahmajee" w:date="2019-12-16T12:13:00Z"/>
          <w:rFonts w:ascii="Arial" w:eastAsia="Calibri" w:hAnsi="Arial" w:cs="Arial"/>
          <w:color w:val="000000" w:themeColor="text1"/>
          <w:sz w:val="22"/>
          <w:szCs w:val="22"/>
        </w:rPr>
      </w:pPr>
      <w:del w:id="797" w:author="Nallamothu, Brahmajee" w:date="2019-12-16T12:13:00Z">
        <w:r w:rsidRPr="009931E3">
          <w:rPr>
            <w:rFonts w:ascii="Arial" w:eastAsia="Calibri" w:hAnsi="Arial" w:cs="Arial"/>
            <w:color w:val="000000" w:themeColor="text1"/>
            <w:sz w:val="22"/>
            <w:szCs w:val="22"/>
          </w:rPr>
          <w:delText xml:space="preserve">Ji Zhu: </w:delText>
        </w:r>
        <w:r>
          <w:rPr>
            <w:rFonts w:ascii="Arial" w:eastAsia="Calibri" w:hAnsi="Arial" w:cs="Arial"/>
            <w:color w:val="000000" w:themeColor="text1"/>
            <w:sz w:val="22"/>
            <w:szCs w:val="22"/>
          </w:rPr>
          <w:delText xml:space="preserve">Study design, methodology development, statistical analysis, drafting of manuscript, critical review of manuscript. </w:delText>
        </w:r>
      </w:del>
    </w:p>
    <w:p w14:paraId="630F4F6B" w14:textId="77777777" w:rsidR="0048362C" w:rsidRPr="009931E3" w:rsidRDefault="0048362C" w:rsidP="0048362C">
      <w:pPr>
        <w:rPr>
          <w:del w:id="798" w:author="Nallamothu, Brahmajee" w:date="2019-12-16T12:13:00Z"/>
          <w:rFonts w:ascii="Arial" w:eastAsia="Calibri" w:hAnsi="Arial" w:cs="Arial"/>
          <w:color w:val="000000" w:themeColor="text1"/>
          <w:sz w:val="22"/>
          <w:szCs w:val="22"/>
        </w:rPr>
      </w:pPr>
    </w:p>
    <w:p w14:paraId="5D66AFEF" w14:textId="77777777" w:rsidR="0048362C" w:rsidRPr="009931E3" w:rsidRDefault="0048362C" w:rsidP="0048362C">
      <w:pPr>
        <w:rPr>
          <w:del w:id="799" w:author="Nallamothu, Brahmajee" w:date="2019-12-16T12:13:00Z"/>
          <w:rFonts w:ascii="Arial" w:eastAsia="Calibri" w:hAnsi="Arial" w:cs="Arial"/>
          <w:color w:val="000000" w:themeColor="text1"/>
          <w:sz w:val="22"/>
          <w:szCs w:val="22"/>
        </w:rPr>
      </w:pPr>
      <w:del w:id="800" w:author="Nallamothu, Brahmajee" w:date="2019-12-16T12:13:00Z">
        <w:r w:rsidRPr="009931E3">
          <w:rPr>
            <w:rFonts w:ascii="Arial" w:eastAsia="Calibri" w:hAnsi="Arial" w:cs="Arial"/>
            <w:color w:val="000000" w:themeColor="text1"/>
            <w:sz w:val="22"/>
            <w:szCs w:val="22"/>
          </w:rPr>
          <w:delText>Brahmaj</w:delText>
        </w:r>
        <w:r>
          <w:rPr>
            <w:rFonts w:ascii="Arial" w:eastAsia="Calibri" w:hAnsi="Arial" w:cs="Arial"/>
            <w:color w:val="000000" w:themeColor="text1"/>
            <w:sz w:val="22"/>
            <w:szCs w:val="22"/>
          </w:rPr>
          <w:delText>ee K. Nallamothu: Study design</w:delText>
        </w:r>
        <w:r w:rsidRPr="009931E3">
          <w:rPr>
            <w:rFonts w:ascii="Arial" w:eastAsia="Calibri" w:hAnsi="Arial" w:cs="Arial"/>
            <w:color w:val="000000" w:themeColor="text1"/>
            <w:sz w:val="22"/>
            <w:szCs w:val="22"/>
          </w:rPr>
          <w:delText>, data interpretation, drafting of manuscript, critical review of manuscript.</w:delText>
        </w:r>
      </w:del>
    </w:p>
    <w:p w14:paraId="47784B86" w14:textId="77777777" w:rsidR="009931E3" w:rsidRDefault="009931E3" w:rsidP="003979EA">
      <w:pPr>
        <w:rPr>
          <w:del w:id="801" w:author="Nallamothu, Brahmajee" w:date="2019-12-16T12:13:00Z"/>
          <w:rFonts w:ascii="Arial" w:eastAsia="Calibri" w:hAnsi="Arial" w:cs="Arial"/>
          <w:color w:val="000000" w:themeColor="text1"/>
          <w:sz w:val="22"/>
          <w:szCs w:val="22"/>
        </w:rPr>
      </w:pPr>
    </w:p>
    <w:p w14:paraId="6CF63C80" w14:textId="77777777" w:rsidR="003979EA" w:rsidRPr="009931E3" w:rsidRDefault="003979EA" w:rsidP="003979EA">
      <w:pPr>
        <w:rPr>
          <w:del w:id="802" w:author="Nallamothu, Brahmajee" w:date="2019-12-16T12:13:00Z"/>
          <w:rFonts w:ascii="Arial" w:eastAsia="Calibri" w:hAnsi="Arial" w:cs="Arial"/>
          <w:color w:val="000000" w:themeColor="text1"/>
          <w:sz w:val="22"/>
          <w:szCs w:val="22"/>
        </w:rPr>
      </w:pPr>
    </w:p>
    <w:p w14:paraId="3D7BFF20" w14:textId="77777777" w:rsidR="003979EA" w:rsidRPr="009931E3" w:rsidRDefault="003979EA" w:rsidP="003979EA">
      <w:pPr>
        <w:rPr>
          <w:del w:id="803" w:author="Nallamothu, Brahmajee" w:date="2019-12-16T12:13:00Z"/>
          <w:rFonts w:ascii="Arial" w:eastAsia="Calibri" w:hAnsi="Arial" w:cs="Arial"/>
          <w:color w:val="000000" w:themeColor="text1"/>
          <w:sz w:val="22"/>
          <w:szCs w:val="22"/>
          <w:u w:val="single"/>
        </w:rPr>
      </w:pPr>
      <w:del w:id="804" w:author="Nallamothu, Brahmajee" w:date="2019-12-16T12:13:00Z">
        <w:r w:rsidRPr="009931E3">
          <w:rPr>
            <w:rFonts w:ascii="Arial" w:eastAsia="Calibri" w:hAnsi="Arial" w:cs="Arial"/>
            <w:color w:val="000000" w:themeColor="text1"/>
            <w:sz w:val="22"/>
            <w:szCs w:val="22"/>
            <w:u w:val="single"/>
          </w:rPr>
          <w:delText>Author Access to Data</w:delText>
        </w:r>
        <w:r w:rsidR="00013D86" w:rsidRPr="009931E3">
          <w:rPr>
            <w:rFonts w:ascii="Arial" w:eastAsia="Calibri" w:hAnsi="Arial" w:cs="Arial"/>
            <w:color w:val="000000" w:themeColor="text1"/>
            <w:sz w:val="22"/>
            <w:szCs w:val="22"/>
            <w:u w:val="single"/>
          </w:rPr>
          <w:delText xml:space="preserve"> and Data Analysis</w:delText>
        </w:r>
      </w:del>
    </w:p>
    <w:p w14:paraId="58F73595" w14:textId="77777777" w:rsidR="00013D86" w:rsidRPr="009931E3" w:rsidRDefault="0048362C" w:rsidP="00013D86">
      <w:pPr>
        <w:rPr>
          <w:del w:id="805" w:author="Nallamothu, Brahmajee" w:date="2019-12-16T12:13:00Z"/>
          <w:rFonts w:ascii="Arial" w:hAnsi="Arial" w:cs="Arial"/>
          <w:sz w:val="22"/>
          <w:szCs w:val="22"/>
        </w:rPr>
      </w:pPr>
      <w:del w:id="806" w:author="Nallamothu, Brahmajee" w:date="2019-12-16T12:13:00Z">
        <w:r>
          <w:rPr>
            <w:rFonts w:ascii="Arial" w:hAnsi="Arial" w:cs="Arial"/>
            <w:color w:val="000000"/>
            <w:sz w:val="22"/>
            <w:szCs w:val="22"/>
            <w:shd w:val="clear" w:color="auto" w:fill="FFFFFF"/>
          </w:rPr>
          <w:delText>Wenshuo Liu</w:delText>
        </w:r>
        <w:r w:rsidR="00013D86" w:rsidRPr="009931E3">
          <w:rPr>
            <w:rFonts w:ascii="Arial" w:hAnsi="Arial" w:cs="Arial"/>
            <w:color w:val="000000"/>
            <w:sz w:val="22"/>
            <w:szCs w:val="22"/>
            <w:shd w:val="clear" w:color="auto" w:fill="FFFFFF"/>
          </w:rPr>
          <w:delText xml:space="preserve"> and all study co-authors had full access to all the data in the study and takes responsibility for the integrity of the data and the accuracy of the data analysis</w:delText>
        </w:r>
      </w:del>
    </w:p>
    <w:p w14:paraId="1ECF6F7F" w14:textId="77777777" w:rsidR="00013D86" w:rsidRPr="009931E3" w:rsidRDefault="00013D86" w:rsidP="003979EA">
      <w:pPr>
        <w:rPr>
          <w:del w:id="807" w:author="Nallamothu, Brahmajee" w:date="2019-12-16T12:13:00Z"/>
          <w:rFonts w:ascii="Arial" w:eastAsia="Calibri" w:hAnsi="Arial" w:cs="Arial"/>
          <w:color w:val="000000" w:themeColor="text1"/>
          <w:sz w:val="22"/>
          <w:szCs w:val="22"/>
          <w:u w:val="single"/>
        </w:rPr>
      </w:pPr>
    </w:p>
    <w:p w14:paraId="16F510DD" w14:textId="77777777" w:rsidR="00D975C8" w:rsidRPr="009931E3" w:rsidRDefault="00D975C8" w:rsidP="003979EA">
      <w:pPr>
        <w:rPr>
          <w:del w:id="808" w:author="Nallamothu, Brahmajee" w:date="2019-12-16T12:13:00Z"/>
          <w:rFonts w:ascii="Arial" w:eastAsia="Calibri" w:hAnsi="Arial" w:cs="Arial"/>
          <w:color w:val="000000" w:themeColor="text1"/>
          <w:sz w:val="22"/>
          <w:szCs w:val="22"/>
        </w:rPr>
      </w:pPr>
    </w:p>
    <w:p w14:paraId="5294AAD4" w14:textId="77777777" w:rsidR="003979EA" w:rsidRPr="009931E3" w:rsidRDefault="003979EA" w:rsidP="003979EA">
      <w:pPr>
        <w:rPr>
          <w:del w:id="809" w:author="Nallamothu, Brahmajee" w:date="2019-12-16T12:13:00Z"/>
          <w:rFonts w:ascii="Arial" w:hAnsi="Arial" w:cs="Arial"/>
          <w:sz w:val="22"/>
          <w:szCs w:val="22"/>
          <w:u w:val="single"/>
        </w:rPr>
      </w:pPr>
      <w:del w:id="810" w:author="Nallamothu, Brahmajee" w:date="2019-12-16T12:13:00Z">
        <w:r w:rsidRPr="009931E3">
          <w:rPr>
            <w:rFonts w:ascii="Arial" w:hAnsi="Arial" w:cs="Arial"/>
            <w:sz w:val="22"/>
            <w:szCs w:val="22"/>
            <w:u w:val="single"/>
          </w:rPr>
          <w:delText>Author Disclosures</w:delText>
        </w:r>
      </w:del>
    </w:p>
    <w:p w14:paraId="2C6A57DD" w14:textId="77777777" w:rsidR="003979EA" w:rsidRPr="009931E3" w:rsidRDefault="003979EA" w:rsidP="003979EA">
      <w:pPr>
        <w:rPr>
          <w:del w:id="811" w:author="Nallamothu, Brahmajee" w:date="2019-12-16T12:13:00Z"/>
          <w:rFonts w:ascii="Arial" w:hAnsi="Arial" w:cs="Arial"/>
          <w:sz w:val="22"/>
          <w:szCs w:val="22"/>
        </w:rPr>
      </w:pPr>
      <w:del w:id="812" w:author="Nallamothu, Brahmajee" w:date="2019-12-16T12:13:00Z">
        <w:r w:rsidRPr="009931E3">
          <w:rPr>
            <w:rFonts w:ascii="Arial" w:hAnsi="Arial" w:cs="Arial"/>
            <w:sz w:val="22"/>
            <w:szCs w:val="22"/>
          </w:rPr>
          <w:delText>The authors report no relevant conflicts of interests related to the work presented.</w:delText>
        </w:r>
      </w:del>
    </w:p>
    <w:p w14:paraId="06B992C1" w14:textId="77777777" w:rsidR="00992F5C" w:rsidRPr="009931E3" w:rsidRDefault="00992F5C" w:rsidP="003979EA">
      <w:pPr>
        <w:rPr>
          <w:del w:id="813" w:author="Nallamothu, Brahmajee" w:date="2019-12-16T12:13:00Z"/>
          <w:rFonts w:ascii="Arial" w:hAnsi="Arial" w:cs="Arial"/>
          <w:color w:val="000000" w:themeColor="text1"/>
          <w:sz w:val="22"/>
          <w:szCs w:val="22"/>
        </w:rPr>
      </w:pPr>
    </w:p>
    <w:p w14:paraId="183FA4F2" w14:textId="77777777" w:rsidR="00992F5C" w:rsidRPr="009931E3" w:rsidRDefault="00992F5C" w:rsidP="003979EA">
      <w:pPr>
        <w:rPr>
          <w:del w:id="814" w:author="Nallamothu, Brahmajee" w:date="2019-12-16T12:13:00Z"/>
          <w:rFonts w:ascii="Arial" w:hAnsi="Arial" w:cs="Arial"/>
          <w:color w:val="000000" w:themeColor="text1"/>
          <w:sz w:val="22"/>
          <w:szCs w:val="22"/>
        </w:rPr>
      </w:pPr>
    </w:p>
    <w:p w14:paraId="5CA79F8B" w14:textId="77777777" w:rsidR="003979EA" w:rsidRPr="009931E3" w:rsidRDefault="003979EA" w:rsidP="00992F5C">
      <w:pPr>
        <w:rPr>
          <w:del w:id="815" w:author="Nallamothu, Brahmajee" w:date="2019-12-16T12:13:00Z"/>
          <w:rFonts w:ascii="Arial" w:hAnsi="Arial" w:cs="Arial"/>
          <w:color w:val="000000" w:themeColor="text1"/>
          <w:sz w:val="22"/>
          <w:szCs w:val="22"/>
          <w:u w:val="single"/>
        </w:rPr>
      </w:pPr>
      <w:del w:id="816" w:author="Nallamothu, Brahmajee" w:date="2019-12-16T12:13:00Z">
        <w:r w:rsidRPr="009931E3">
          <w:rPr>
            <w:rFonts w:ascii="Arial" w:hAnsi="Arial" w:cs="Arial"/>
            <w:color w:val="000000" w:themeColor="text1"/>
            <w:sz w:val="22"/>
            <w:szCs w:val="22"/>
            <w:u w:val="single"/>
          </w:rPr>
          <w:delText xml:space="preserve">Transparency </w:delText>
        </w:r>
        <w:r w:rsidR="009931E3" w:rsidRPr="009931E3">
          <w:rPr>
            <w:rFonts w:ascii="Arial" w:hAnsi="Arial" w:cs="Arial"/>
            <w:color w:val="000000" w:themeColor="text1"/>
            <w:sz w:val="22"/>
            <w:szCs w:val="22"/>
            <w:u w:val="single"/>
          </w:rPr>
          <w:delText>Declaratio</w:delText>
        </w:r>
        <w:r w:rsidR="009931E3">
          <w:rPr>
            <w:rFonts w:ascii="Arial" w:hAnsi="Arial" w:cs="Arial"/>
            <w:color w:val="000000" w:themeColor="text1"/>
            <w:sz w:val="22"/>
            <w:szCs w:val="22"/>
            <w:u w:val="single"/>
          </w:rPr>
          <w:delText>n</w:delText>
        </w:r>
      </w:del>
    </w:p>
    <w:p w14:paraId="25A08A37" w14:textId="77777777" w:rsidR="003979EA" w:rsidRPr="009931E3" w:rsidRDefault="003979EA" w:rsidP="00992F5C">
      <w:pPr>
        <w:rPr>
          <w:del w:id="817" w:author="Nallamothu, Brahmajee" w:date="2019-12-16T12:13:00Z"/>
          <w:rFonts w:ascii="Arial" w:hAnsi="Arial" w:cs="Arial"/>
          <w:i/>
          <w:color w:val="000000" w:themeColor="text1"/>
          <w:sz w:val="22"/>
          <w:szCs w:val="22"/>
        </w:rPr>
      </w:pPr>
    </w:p>
    <w:p w14:paraId="1AE316FB" w14:textId="77777777" w:rsidR="003979EA" w:rsidRPr="009931E3" w:rsidRDefault="0048362C" w:rsidP="009931E3">
      <w:pPr>
        <w:pStyle w:val="NormalWeb"/>
        <w:spacing w:before="0" w:beforeAutospacing="0" w:after="0" w:afterAutospacing="0"/>
        <w:textAlignment w:val="baseline"/>
        <w:rPr>
          <w:del w:id="818" w:author="Nallamothu, Brahmajee" w:date="2019-12-16T12:13:00Z"/>
          <w:rFonts w:ascii="Arial" w:hAnsi="Arial" w:cs="Arial"/>
          <w:color w:val="000000" w:themeColor="text1"/>
          <w:sz w:val="22"/>
          <w:szCs w:val="22"/>
        </w:rPr>
      </w:pPr>
      <w:del w:id="819" w:author="Nallamothu, Brahmajee" w:date="2019-12-16T12:13:00Z">
        <w:r>
          <w:rPr>
            <w:rFonts w:ascii="Arial" w:hAnsi="Arial" w:cs="Arial"/>
            <w:color w:val="000000" w:themeColor="text1"/>
            <w:sz w:val="22"/>
            <w:szCs w:val="22"/>
          </w:rPr>
          <w:delText>Wenshuo Liu</w:delText>
        </w:r>
        <w:r w:rsidR="003979EA" w:rsidRPr="009931E3">
          <w:rPr>
            <w:rFonts w:ascii="Arial" w:hAnsi="Arial" w:cs="Arial"/>
            <w:color w:val="000000" w:themeColor="text1"/>
            <w:sz w:val="22"/>
            <w:szCs w:val="22"/>
          </w:rPr>
          <w:delText xml:space="preserve">, </w:delText>
        </w:r>
        <w:r w:rsidR="00645864">
          <w:rPr>
            <w:rFonts w:ascii="Arial" w:hAnsi="Arial" w:cs="Arial"/>
            <w:color w:val="000000" w:themeColor="text1"/>
            <w:sz w:val="22"/>
            <w:szCs w:val="22"/>
          </w:rPr>
          <w:delText>Ji Zhu, and Brahmajee Nallamothu affirm</w:delText>
        </w:r>
        <w:r w:rsidR="003979EA" w:rsidRPr="009931E3">
          <w:rPr>
            <w:rFonts w:ascii="Arial" w:hAnsi="Arial" w:cs="Arial"/>
            <w:color w:val="000000" w:themeColor="text1"/>
            <w:sz w:val="22"/>
            <w:szCs w:val="22"/>
          </w:rPr>
          <w:delText xml:space="preserve"> that this manuscript is an honest, accurate, and transparent account of the study being reported; that no important aspects of the study have been omitted; and that any discrepancies from the study as planned have been explained.</w:delText>
        </w:r>
      </w:del>
    </w:p>
    <w:p w14:paraId="14F55B1A" w14:textId="77777777" w:rsidR="004D1093" w:rsidRPr="009931E3" w:rsidRDefault="004D1093" w:rsidP="00665F9E">
      <w:pPr>
        <w:outlineLvl w:val="0"/>
        <w:rPr>
          <w:del w:id="820" w:author="Nallamothu, Brahmajee" w:date="2019-12-16T12:13:00Z"/>
          <w:rFonts w:ascii="Arial" w:hAnsi="Arial" w:cs="Arial"/>
          <w:color w:val="000000"/>
          <w:sz w:val="22"/>
          <w:szCs w:val="22"/>
        </w:rPr>
      </w:pPr>
    </w:p>
    <w:p w14:paraId="23B4A59A" w14:textId="77777777" w:rsidR="00632C60" w:rsidRPr="009931E3" w:rsidRDefault="004D1093">
      <w:pPr>
        <w:rPr>
          <w:del w:id="821" w:author="Nallamothu, Brahmajee" w:date="2019-12-16T12:13:00Z"/>
          <w:rFonts w:ascii="Arial" w:hAnsi="Arial" w:cs="Arial"/>
          <w:b/>
          <w:sz w:val="22"/>
          <w:szCs w:val="22"/>
        </w:rPr>
      </w:pPr>
      <w:del w:id="822" w:author="Nallamothu, Brahmajee" w:date="2019-12-16T12:13:00Z">
        <w:r w:rsidRPr="009931E3">
          <w:rPr>
            <w:rFonts w:ascii="Arial" w:hAnsi="Arial" w:cs="Arial"/>
            <w:b/>
            <w:sz w:val="22"/>
            <w:szCs w:val="22"/>
          </w:rPr>
          <w:br w:type="page"/>
        </w:r>
        <w:r w:rsidR="0022691B" w:rsidRPr="009931E3">
          <w:rPr>
            <w:rFonts w:ascii="Arial" w:hAnsi="Arial" w:cs="Arial"/>
            <w:b/>
            <w:sz w:val="22"/>
            <w:szCs w:val="22"/>
          </w:rPr>
          <w:delText>REFERENCES</w:delText>
        </w:r>
      </w:del>
    </w:p>
    <w:p w14:paraId="283F2399" w14:textId="2F9448DF" w:rsidR="005D4707" w:rsidRPr="009931E3" w:rsidRDefault="005D4707" w:rsidP="00D75E0F">
      <w:pPr>
        <w:pStyle w:val="Heading1"/>
        <w:rPr>
          <w:ins w:id="823" w:author="Nallamothu, Brahmajee" w:date="2019-12-16T12:13:00Z"/>
        </w:rPr>
      </w:pPr>
    </w:p>
    <w:p w14:paraId="73DF98EB" w14:textId="77777777" w:rsidR="00686C79" w:rsidRPr="009931E3" w:rsidRDefault="00686C79" w:rsidP="00CC5677">
      <w:pPr>
        <w:tabs>
          <w:tab w:val="left" w:pos="1200"/>
        </w:tabs>
        <w:autoSpaceDE w:val="0"/>
        <w:autoSpaceDN w:val="0"/>
        <w:adjustRightInd w:val="0"/>
        <w:ind w:left="1200" w:hanging="1200"/>
        <w:rPr>
          <w:rFonts w:ascii="Arial" w:hAnsi="Arial" w:cs="Arial"/>
          <w:sz w:val="22"/>
          <w:szCs w:val="22"/>
        </w:rPr>
      </w:pPr>
    </w:p>
    <w:p w14:paraId="784E3044" w14:textId="77777777" w:rsidR="00A227CE" w:rsidRPr="00A227CE" w:rsidRDefault="0048362C" w:rsidP="00A227CE">
      <w:pPr>
        <w:pStyle w:val="Bibliography"/>
        <w:rPr>
          <w:rFonts w:ascii="Arial" w:hAnsi="Arial" w:cs="Arial"/>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00A227CE" w:rsidRPr="00A227CE">
        <w:rPr>
          <w:rFonts w:ascii="Arial" w:hAnsi="Arial" w:cs="Arial"/>
          <w:sz w:val="22"/>
        </w:rPr>
        <w:t xml:space="preserve">1. </w:t>
      </w:r>
      <w:r w:rsidR="00A227CE" w:rsidRPr="00A227CE">
        <w:rPr>
          <w:rFonts w:ascii="Arial" w:hAnsi="Arial" w:cs="Arial"/>
          <w:sz w:val="22"/>
        </w:rPr>
        <w:tab/>
        <w:t xml:space="preserve">Jencks SF, Williams MV, Coleman EA. Rehospitalizations among Patients in the Medicare Fee-for-Service Program. </w:t>
      </w:r>
      <w:r w:rsidR="00A227CE" w:rsidRPr="00A227CE">
        <w:rPr>
          <w:rFonts w:ascii="Arial" w:hAnsi="Arial" w:cs="Arial"/>
          <w:i/>
          <w:iCs/>
          <w:sz w:val="22"/>
        </w:rPr>
        <w:t>N Engl J Med</w:t>
      </w:r>
      <w:r w:rsidR="00A227CE" w:rsidRPr="00A227CE">
        <w:rPr>
          <w:rFonts w:ascii="Arial" w:hAnsi="Arial" w:cs="Arial"/>
          <w:sz w:val="22"/>
        </w:rPr>
        <w:t>. 2009;360(14):1418-1428. doi:10.1056/NEJMsa0803563</w:t>
      </w:r>
    </w:p>
    <w:p w14:paraId="6A9E96B7"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 </w:t>
      </w:r>
      <w:r w:rsidRPr="00A227CE">
        <w:rPr>
          <w:rFonts w:ascii="Arial" w:hAnsi="Arial" w:cs="Arial"/>
          <w:sz w:val="22"/>
        </w:rPr>
        <w:tab/>
        <w:t xml:space="preserve">Rosenbaum S. The Patient Protection and Affordable Care Act: Implications for Public Health Policy and Practice. </w:t>
      </w:r>
      <w:r w:rsidRPr="00A227CE">
        <w:rPr>
          <w:rFonts w:ascii="Arial" w:hAnsi="Arial" w:cs="Arial"/>
          <w:i/>
          <w:iCs/>
          <w:sz w:val="22"/>
        </w:rPr>
        <w:t>Public Health Rep</w:t>
      </w:r>
      <w:r w:rsidRPr="00A227CE">
        <w:rPr>
          <w:rFonts w:ascii="Arial" w:hAnsi="Arial" w:cs="Arial"/>
          <w:sz w:val="22"/>
        </w:rPr>
        <w:t>. 2011;126(1):130-135.</w:t>
      </w:r>
    </w:p>
    <w:p w14:paraId="6108C79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 </w:t>
      </w:r>
      <w:r w:rsidRPr="00A227CE">
        <w:rPr>
          <w:rFonts w:ascii="Arial" w:hAnsi="Arial" w:cs="Arial"/>
          <w:sz w:val="22"/>
        </w:rPr>
        <w:tab/>
        <w:t>Patient Protection and Affordable Care Act - HealthCare.gov Glossary. HealthCare.gov. https://www.healthcare.gov/glossary/patient-protection-and-affordable-care-act/. Accessed January 7, 2019.</w:t>
      </w:r>
    </w:p>
    <w:p w14:paraId="28DEC9C6"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4. </w:t>
      </w:r>
      <w:r w:rsidRPr="00A227CE">
        <w:rPr>
          <w:rFonts w:ascii="Arial" w:hAnsi="Arial" w:cs="Arial"/>
          <w:sz w:val="22"/>
        </w:rPr>
        <w:tab/>
        <w:t xml:space="preserve">Chen C, Scheffler G, Chandra A. Readmission penalties and health insurance expansions: a dispatch from Massachusetts. </w:t>
      </w:r>
      <w:r w:rsidRPr="00A227CE">
        <w:rPr>
          <w:rFonts w:ascii="Arial" w:hAnsi="Arial" w:cs="Arial"/>
          <w:i/>
          <w:iCs/>
          <w:sz w:val="22"/>
        </w:rPr>
        <w:t>J Hosp Med</w:t>
      </w:r>
      <w:r w:rsidRPr="00A227CE">
        <w:rPr>
          <w:rFonts w:ascii="Arial" w:hAnsi="Arial" w:cs="Arial"/>
          <w:sz w:val="22"/>
        </w:rPr>
        <w:t>. 2014;9(11):681-687. doi:10.1002/jhm.2213</w:t>
      </w:r>
    </w:p>
    <w:p w14:paraId="05EF6E73"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5. </w:t>
      </w:r>
      <w:r w:rsidRPr="00A227CE">
        <w:rPr>
          <w:rFonts w:ascii="Arial" w:hAnsi="Arial" w:cs="Arial"/>
          <w:sz w:val="22"/>
        </w:rPr>
        <w:tab/>
        <w:t xml:space="preserve">Chakraborty H, Axon RN, Brittingham J, Lyons GR, Cole L, Turley CB. Differences in Hospital Readmission Risk across All Payer Groups in South Carolina. </w:t>
      </w:r>
      <w:r w:rsidRPr="00A227CE">
        <w:rPr>
          <w:rFonts w:ascii="Arial" w:hAnsi="Arial" w:cs="Arial"/>
          <w:i/>
          <w:iCs/>
          <w:sz w:val="22"/>
        </w:rPr>
        <w:t>Health Serv Res</w:t>
      </w:r>
      <w:r w:rsidRPr="00A227CE">
        <w:rPr>
          <w:rFonts w:ascii="Arial" w:hAnsi="Arial" w:cs="Arial"/>
          <w:sz w:val="22"/>
        </w:rPr>
        <w:t>. 2017;52(3):1040-1060. doi:10.1111/1475-6773.12579</w:t>
      </w:r>
    </w:p>
    <w:p w14:paraId="4D6CEA1F"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6. </w:t>
      </w:r>
      <w:r w:rsidRPr="00A227CE">
        <w:rPr>
          <w:rFonts w:ascii="Arial" w:hAnsi="Arial" w:cs="Arial"/>
          <w:sz w:val="22"/>
        </w:rPr>
        <w:tab/>
        <w:t xml:space="preserve">Kansagara D, Englander H, Salanitro A, et al. Risk prediction models for hospital readmission: A systematic review. </w:t>
      </w:r>
      <w:r w:rsidRPr="00A227CE">
        <w:rPr>
          <w:rFonts w:ascii="Arial" w:hAnsi="Arial" w:cs="Arial"/>
          <w:i/>
          <w:iCs/>
          <w:sz w:val="22"/>
        </w:rPr>
        <w:t>JAMA</w:t>
      </w:r>
      <w:r w:rsidRPr="00A227CE">
        <w:rPr>
          <w:rFonts w:ascii="Arial" w:hAnsi="Arial" w:cs="Arial"/>
          <w:sz w:val="22"/>
        </w:rPr>
        <w:t>. 2011;306(15):1688-1698. doi:10.1001/jama.2011.1515</w:t>
      </w:r>
    </w:p>
    <w:p w14:paraId="665E97E0"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7. </w:t>
      </w:r>
      <w:r w:rsidRPr="00A227CE">
        <w:rPr>
          <w:rFonts w:ascii="Arial" w:hAnsi="Arial" w:cs="Arial"/>
          <w:sz w:val="22"/>
        </w:rPr>
        <w:tab/>
        <w:t xml:space="preserve">Krumholz HM, Lin Z, Drye EE, et al. An Administrative Claims Measure Suitable for Profiling Hospital Performance Based on 30-Day All-Cause Readmission Rates Among Patients With Acute Myocardial Infarction. </w:t>
      </w:r>
      <w:r w:rsidRPr="00A227CE">
        <w:rPr>
          <w:rFonts w:ascii="Arial" w:hAnsi="Arial" w:cs="Arial"/>
          <w:i/>
          <w:iCs/>
          <w:sz w:val="22"/>
        </w:rPr>
        <w:t>Circulation Cardiovascular Quality and Outcomes</w:t>
      </w:r>
      <w:r w:rsidRPr="00A227CE">
        <w:rPr>
          <w:rFonts w:ascii="Arial" w:hAnsi="Arial" w:cs="Arial"/>
          <w:sz w:val="22"/>
        </w:rPr>
        <w:t>. 2011;4(2):243-252. doi:10.1161/CIRCOUTCOMES.110.957498</w:t>
      </w:r>
    </w:p>
    <w:p w14:paraId="55F56CC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8. </w:t>
      </w:r>
      <w:r w:rsidRPr="00A227CE">
        <w:rPr>
          <w:rFonts w:ascii="Arial" w:hAnsi="Arial" w:cs="Arial"/>
          <w:sz w:val="22"/>
        </w:rPr>
        <w:tab/>
        <w:t xml:space="preserve">Sukul D, Sinha SS, Ryan AM, Sjoding MW, Hummel SL, Nallamothu BK. Patterns of Readmissions for Three Common Conditions Among Younger US Adults. </w:t>
      </w:r>
      <w:r w:rsidRPr="00A227CE">
        <w:rPr>
          <w:rFonts w:ascii="Arial" w:hAnsi="Arial" w:cs="Arial"/>
          <w:i/>
          <w:iCs/>
          <w:sz w:val="22"/>
        </w:rPr>
        <w:t>Am J Med</w:t>
      </w:r>
      <w:r w:rsidRPr="00A227CE">
        <w:rPr>
          <w:rFonts w:ascii="Arial" w:hAnsi="Arial" w:cs="Arial"/>
          <w:sz w:val="22"/>
        </w:rPr>
        <w:t>. 2017;130(10):1220.e1-1220.e16. doi:10.1016/j.amjmed.2017.05.025</w:t>
      </w:r>
    </w:p>
    <w:p w14:paraId="435BDB0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9. </w:t>
      </w:r>
      <w:r w:rsidRPr="00A227CE">
        <w:rPr>
          <w:rFonts w:ascii="Arial" w:hAnsi="Arial" w:cs="Arial"/>
          <w:sz w:val="22"/>
        </w:rPr>
        <w:tab/>
        <w:t xml:space="preserve">Futoma J, Morris J, Lucas J. A comparison of models for predicting early hospital readmissions. </w:t>
      </w:r>
      <w:r w:rsidRPr="00A227CE">
        <w:rPr>
          <w:rFonts w:ascii="Arial" w:hAnsi="Arial" w:cs="Arial"/>
          <w:i/>
          <w:iCs/>
          <w:sz w:val="22"/>
        </w:rPr>
        <w:t>Journal of Biomedical Informatics</w:t>
      </w:r>
      <w:r w:rsidRPr="00A227CE">
        <w:rPr>
          <w:rFonts w:ascii="Arial" w:hAnsi="Arial" w:cs="Arial"/>
          <w:sz w:val="22"/>
        </w:rPr>
        <w:t>. 2015;56:229-238. doi:10.1016/j.jbi.2015.05.016</w:t>
      </w:r>
    </w:p>
    <w:p w14:paraId="35EF4EC0"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10. </w:t>
      </w:r>
      <w:r w:rsidRPr="00A227CE">
        <w:rPr>
          <w:rFonts w:ascii="Arial" w:hAnsi="Arial" w:cs="Arial"/>
          <w:sz w:val="22"/>
        </w:rPr>
        <w:tab/>
        <w:t xml:space="preserve">Mortazavi Bobak J., Downing Nicholas S., Bucholz Emily M., et al. Analysis of Machine Learning Techniques for Heart Failure Readmissions. </w:t>
      </w:r>
      <w:r w:rsidRPr="00A227CE">
        <w:rPr>
          <w:rFonts w:ascii="Arial" w:hAnsi="Arial" w:cs="Arial"/>
          <w:i/>
          <w:iCs/>
          <w:sz w:val="22"/>
        </w:rPr>
        <w:t>Circulation: Cardiovascular Quality and Outcomes</w:t>
      </w:r>
      <w:r w:rsidRPr="00A227CE">
        <w:rPr>
          <w:rFonts w:ascii="Arial" w:hAnsi="Arial" w:cs="Arial"/>
          <w:sz w:val="22"/>
        </w:rPr>
        <w:t>. 2016;9(6):629-640. doi:10.1161/CIRCOUTCOMES.116.003039</w:t>
      </w:r>
    </w:p>
    <w:p w14:paraId="38ACEB1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11. </w:t>
      </w:r>
      <w:r w:rsidRPr="00A227CE">
        <w:rPr>
          <w:rFonts w:ascii="Arial" w:hAnsi="Arial" w:cs="Arial"/>
          <w:sz w:val="22"/>
        </w:rPr>
        <w:tab/>
        <w:t xml:space="preserve">Frizzell JD, Liang L, Schulte PJ, et al. Prediction of 30-Day All-Cause Readmissions in Patients Hospitalized for Heart Failure: Comparison of Machine Learning and Other Statistical Approaches. </w:t>
      </w:r>
      <w:r w:rsidRPr="00A227CE">
        <w:rPr>
          <w:rFonts w:ascii="Arial" w:hAnsi="Arial" w:cs="Arial"/>
          <w:i/>
          <w:iCs/>
          <w:sz w:val="22"/>
        </w:rPr>
        <w:t>JAMA Cardiol</w:t>
      </w:r>
      <w:r w:rsidRPr="00A227CE">
        <w:rPr>
          <w:rFonts w:ascii="Arial" w:hAnsi="Arial" w:cs="Arial"/>
          <w:sz w:val="22"/>
        </w:rPr>
        <w:t>. 2017;2(2):204-209. doi:10.1001/jamacardio.2016.3956</w:t>
      </w:r>
    </w:p>
    <w:p w14:paraId="5CC405A2" w14:textId="77777777" w:rsidR="00A227CE" w:rsidRPr="00A227CE" w:rsidRDefault="00A227CE" w:rsidP="00A227CE">
      <w:pPr>
        <w:pStyle w:val="Bibliography"/>
        <w:rPr>
          <w:rFonts w:ascii="Arial" w:hAnsi="Arial" w:cs="Arial"/>
          <w:sz w:val="22"/>
        </w:rPr>
      </w:pPr>
      <w:r w:rsidRPr="00A227CE">
        <w:rPr>
          <w:rFonts w:ascii="Arial" w:hAnsi="Arial" w:cs="Arial"/>
          <w:sz w:val="22"/>
        </w:rPr>
        <w:lastRenderedPageBreak/>
        <w:t xml:space="preserve">12. </w:t>
      </w:r>
      <w:r w:rsidRPr="00A227CE">
        <w:rPr>
          <w:rFonts w:ascii="Arial" w:hAnsi="Arial" w:cs="Arial"/>
          <w:sz w:val="22"/>
        </w:rPr>
        <w:tab/>
        <w:t xml:space="preserve">LeCun Y, Bengio Y, Hinton G. Deep learning. </w:t>
      </w:r>
      <w:r w:rsidRPr="00A227CE">
        <w:rPr>
          <w:rFonts w:ascii="Arial" w:hAnsi="Arial" w:cs="Arial"/>
          <w:i/>
          <w:iCs/>
          <w:sz w:val="22"/>
        </w:rPr>
        <w:t>Nature</w:t>
      </w:r>
      <w:r w:rsidRPr="00A227CE">
        <w:rPr>
          <w:rFonts w:ascii="Arial" w:hAnsi="Arial" w:cs="Arial"/>
          <w:sz w:val="22"/>
        </w:rPr>
        <w:t>. 2015;521:436.</w:t>
      </w:r>
    </w:p>
    <w:p w14:paraId="6718F2B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13. </w:t>
      </w:r>
      <w:r w:rsidRPr="00A227CE">
        <w:rPr>
          <w:rFonts w:ascii="Arial" w:hAnsi="Arial" w:cs="Arial"/>
          <w:sz w:val="22"/>
        </w:rPr>
        <w:tab/>
        <w:t xml:space="preserve">Goodfellow I, Bengio Y, Courville A, Bengio Y. </w:t>
      </w:r>
      <w:r w:rsidRPr="00A227CE">
        <w:rPr>
          <w:rFonts w:ascii="Arial" w:hAnsi="Arial" w:cs="Arial"/>
          <w:i/>
          <w:iCs/>
          <w:sz w:val="22"/>
        </w:rPr>
        <w:t>Deep Learning</w:t>
      </w:r>
      <w:r w:rsidRPr="00A227CE">
        <w:rPr>
          <w:rFonts w:ascii="Arial" w:hAnsi="Arial" w:cs="Arial"/>
          <w:sz w:val="22"/>
        </w:rPr>
        <w:t>. Vol 1. MIT press Cambridge; 2016.</w:t>
      </w:r>
    </w:p>
    <w:p w14:paraId="4325232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14. </w:t>
      </w:r>
      <w:r w:rsidRPr="00A227CE">
        <w:rPr>
          <w:rFonts w:ascii="Arial" w:hAnsi="Arial" w:cs="Arial"/>
          <w:sz w:val="22"/>
        </w:rPr>
        <w:tab/>
        <w:t xml:space="preserve">Bengio Y. Learning Deep Architectures for AI. </w:t>
      </w:r>
      <w:r w:rsidRPr="00A227CE">
        <w:rPr>
          <w:rFonts w:ascii="Arial" w:hAnsi="Arial" w:cs="Arial"/>
          <w:i/>
          <w:iCs/>
          <w:sz w:val="22"/>
        </w:rPr>
        <w:t>MAL</w:t>
      </w:r>
      <w:r w:rsidRPr="00A227CE">
        <w:rPr>
          <w:rFonts w:ascii="Arial" w:hAnsi="Arial" w:cs="Arial"/>
          <w:sz w:val="22"/>
        </w:rPr>
        <w:t>. 2009;2(1):1-127. doi:10.1561/2200000006</w:t>
      </w:r>
    </w:p>
    <w:p w14:paraId="02C2C852"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15. </w:t>
      </w:r>
      <w:r w:rsidRPr="00A227CE">
        <w:rPr>
          <w:rFonts w:ascii="Arial" w:hAnsi="Arial" w:cs="Arial"/>
          <w:sz w:val="22"/>
        </w:rPr>
        <w:tab/>
        <w:t xml:space="preserve">Deng L, Yu D. Deep Learning: Methods and Applications. </w:t>
      </w:r>
      <w:r w:rsidRPr="00A227CE">
        <w:rPr>
          <w:rFonts w:ascii="Arial" w:hAnsi="Arial" w:cs="Arial"/>
          <w:i/>
          <w:iCs/>
          <w:sz w:val="22"/>
        </w:rPr>
        <w:t>SIG</w:t>
      </w:r>
      <w:r w:rsidRPr="00A227CE">
        <w:rPr>
          <w:rFonts w:ascii="Arial" w:hAnsi="Arial" w:cs="Arial"/>
          <w:sz w:val="22"/>
        </w:rPr>
        <w:t>. 2014;7(3–4):197-387. doi:10.1561/2000000039</w:t>
      </w:r>
    </w:p>
    <w:p w14:paraId="058B9EE6"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16. </w:t>
      </w:r>
      <w:r w:rsidRPr="00A227CE">
        <w:rPr>
          <w:rFonts w:ascii="Arial" w:hAnsi="Arial" w:cs="Arial"/>
          <w:sz w:val="22"/>
        </w:rPr>
        <w:tab/>
        <w:t xml:space="preserve">Voulodimos A, Doulamis N, Doulamis A, Protopapadakis E. Deep Learning for Computer Vision: A Brief Review. </w:t>
      </w:r>
      <w:r w:rsidRPr="00A227CE">
        <w:rPr>
          <w:rFonts w:ascii="Arial" w:hAnsi="Arial" w:cs="Arial"/>
          <w:i/>
          <w:iCs/>
          <w:sz w:val="22"/>
        </w:rPr>
        <w:t>Comput Intell Neurosci</w:t>
      </w:r>
      <w:r w:rsidRPr="00A227CE">
        <w:rPr>
          <w:rFonts w:ascii="Arial" w:hAnsi="Arial" w:cs="Arial"/>
          <w:sz w:val="22"/>
        </w:rPr>
        <w:t>. 2018;2018:7068349. doi:10.1155/2018/7068349</w:t>
      </w:r>
    </w:p>
    <w:p w14:paraId="585B9E5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17. </w:t>
      </w:r>
      <w:r w:rsidRPr="00A227CE">
        <w:rPr>
          <w:rFonts w:ascii="Arial" w:hAnsi="Arial" w:cs="Arial"/>
          <w:sz w:val="22"/>
        </w:rPr>
        <w:tab/>
        <w:t xml:space="preserve">Young T, Hazarika D, Poria S, Cambria E. Recent Trends in Deep Learning Based Natural Language Processing [Review Article]. </w:t>
      </w:r>
      <w:r w:rsidRPr="00A227CE">
        <w:rPr>
          <w:rFonts w:ascii="Arial" w:hAnsi="Arial" w:cs="Arial"/>
          <w:i/>
          <w:iCs/>
          <w:sz w:val="22"/>
        </w:rPr>
        <w:t>IEEE Computational Intelligence Magazine</w:t>
      </w:r>
      <w:r w:rsidRPr="00A227CE">
        <w:rPr>
          <w:rFonts w:ascii="Arial" w:hAnsi="Arial" w:cs="Arial"/>
          <w:sz w:val="22"/>
        </w:rPr>
        <w:t>. 2018;13(3):55-75. doi:10.1109/MCI.2018.2840738</w:t>
      </w:r>
    </w:p>
    <w:p w14:paraId="4DD7718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18. </w:t>
      </w:r>
      <w:r w:rsidRPr="00A227CE">
        <w:rPr>
          <w:rFonts w:ascii="Arial" w:hAnsi="Arial" w:cs="Arial"/>
          <w:sz w:val="22"/>
        </w:rPr>
        <w:tab/>
        <w:t xml:space="preserve">Shickel B, Tighe P, Bihorac A, Rashidi P. </w:t>
      </w:r>
      <w:r w:rsidRPr="00A227CE">
        <w:rPr>
          <w:rFonts w:ascii="Arial" w:hAnsi="Arial" w:cs="Arial"/>
          <w:i/>
          <w:iCs/>
          <w:sz w:val="22"/>
        </w:rPr>
        <w:t>Deep EHR: A Survey of Recent Advances on Deep Learning Techniques for Electronic Health Record (EHR) Analysis</w:t>
      </w:r>
      <w:r w:rsidRPr="00A227CE">
        <w:rPr>
          <w:rFonts w:ascii="Arial" w:hAnsi="Arial" w:cs="Arial"/>
          <w:sz w:val="22"/>
        </w:rPr>
        <w:t>. Vol PP.; 2017. doi:10.1109/JBHI.2017.2767063</w:t>
      </w:r>
    </w:p>
    <w:p w14:paraId="5D2C10F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19. </w:t>
      </w:r>
      <w:r w:rsidRPr="00A227CE">
        <w:rPr>
          <w:rFonts w:ascii="Arial" w:hAnsi="Arial" w:cs="Arial"/>
          <w:sz w:val="22"/>
        </w:rPr>
        <w:tab/>
        <w:t xml:space="preserve">Rajkomar A, Oren E, Chen K, et al. Scalable and accurate deep learning with electronic health records. </w:t>
      </w:r>
      <w:r w:rsidRPr="00A227CE">
        <w:rPr>
          <w:rFonts w:ascii="Arial" w:hAnsi="Arial" w:cs="Arial"/>
          <w:i/>
          <w:iCs/>
          <w:sz w:val="22"/>
        </w:rPr>
        <w:t>npj Digital Medicine</w:t>
      </w:r>
      <w:r w:rsidRPr="00A227CE">
        <w:rPr>
          <w:rFonts w:ascii="Arial" w:hAnsi="Arial" w:cs="Arial"/>
          <w:sz w:val="22"/>
        </w:rPr>
        <w:t>. 2018;1(1):18.</w:t>
      </w:r>
    </w:p>
    <w:p w14:paraId="7E943017"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20. </w:t>
      </w:r>
      <w:r w:rsidRPr="00A227CE">
        <w:rPr>
          <w:rFonts w:ascii="Arial" w:hAnsi="Arial" w:cs="Arial"/>
          <w:sz w:val="22"/>
        </w:rPr>
        <w:tab/>
        <w:t>Barrett M, Wier L, Jiang H, Steiner C. All-cause readmissions by payer and age, 2009–2013: statistical brief# 199. 2006.</w:t>
      </w:r>
    </w:p>
    <w:p w14:paraId="1605EA6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21. </w:t>
      </w:r>
      <w:r w:rsidRPr="00A227CE">
        <w:rPr>
          <w:rFonts w:ascii="Arial" w:hAnsi="Arial" w:cs="Arial"/>
          <w:sz w:val="22"/>
        </w:rPr>
        <w:tab/>
        <w:t>Healthcare Cost and Utilization Project (HCUP. NRD overview. 2015.</w:t>
      </w:r>
    </w:p>
    <w:p w14:paraId="7BFF2C0A"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22. </w:t>
      </w:r>
      <w:r w:rsidRPr="00A227CE">
        <w:rPr>
          <w:rFonts w:ascii="Arial" w:hAnsi="Arial" w:cs="Arial"/>
          <w:sz w:val="22"/>
        </w:rPr>
        <w:tab/>
        <w:t>NRD Database Documentation. https://www.hcup-us.ahrq.gov/db/nation/nrd/nrddbdocumentation.jsp. Accessed January 7, 2019.</w:t>
      </w:r>
    </w:p>
    <w:p w14:paraId="074970AD"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23. </w:t>
      </w:r>
      <w:r w:rsidRPr="00A227CE">
        <w:rPr>
          <w:rFonts w:ascii="Arial" w:hAnsi="Arial" w:cs="Arial"/>
          <w:sz w:val="22"/>
        </w:rPr>
        <w:tab/>
        <w:t>2016 Condition-Specific Measures Updates and Specifications Report Hospital-Level 30-Day Risk-Standardized Readmission Measures: Acute Myocardial Infarction – Version 9.0, Chronic Obstructive Pulmonary Disease – Version 5.0, Heart Failure – Version 9.0, Pneumonia – Version 9.0, Stroke – Version 5.0. 2016:112.</w:t>
      </w:r>
    </w:p>
    <w:p w14:paraId="277445D6"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24. </w:t>
      </w:r>
      <w:r w:rsidRPr="00A227CE">
        <w:rPr>
          <w:rFonts w:ascii="Arial" w:hAnsi="Arial" w:cs="Arial"/>
          <w:sz w:val="22"/>
        </w:rPr>
        <w:tab/>
        <w:t xml:space="preserve">Chen T, Guestrin C. XGBoost: A Scalable Tree Boosting System. In: </w:t>
      </w:r>
      <w:r w:rsidRPr="00A227CE">
        <w:rPr>
          <w:rFonts w:ascii="Arial" w:hAnsi="Arial" w:cs="Arial"/>
          <w:i/>
          <w:iCs/>
          <w:sz w:val="22"/>
        </w:rPr>
        <w:t>Proceedings of the 22nd ACM SIGKDD International Conference on Knowledge Discovery and Data Mining - KDD ’16</w:t>
      </w:r>
      <w:r w:rsidRPr="00A227CE">
        <w:rPr>
          <w:rFonts w:ascii="Arial" w:hAnsi="Arial" w:cs="Arial"/>
          <w:sz w:val="22"/>
        </w:rPr>
        <w:t>. San Francisco, California, USA: ACM Press; 2016:785-794. doi:10.1145/2939672.2939785</w:t>
      </w:r>
    </w:p>
    <w:p w14:paraId="32A7E3E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25. </w:t>
      </w:r>
      <w:r w:rsidRPr="00A227CE">
        <w:rPr>
          <w:rFonts w:ascii="Arial" w:hAnsi="Arial" w:cs="Arial"/>
          <w:sz w:val="22"/>
        </w:rPr>
        <w:tab/>
        <w:t xml:space="preserve">Elixhauser A, Steiner C, Harris DR, Coffey RM. Comorbidity measures for use with administrative data. </w:t>
      </w:r>
      <w:r w:rsidRPr="00A227CE">
        <w:rPr>
          <w:rFonts w:ascii="Arial" w:hAnsi="Arial" w:cs="Arial"/>
          <w:i/>
          <w:iCs/>
          <w:sz w:val="22"/>
        </w:rPr>
        <w:t>Medical care</w:t>
      </w:r>
      <w:r w:rsidRPr="00A227CE">
        <w:rPr>
          <w:rFonts w:ascii="Arial" w:hAnsi="Arial" w:cs="Arial"/>
          <w:sz w:val="22"/>
        </w:rPr>
        <w:t>. 1998:8-27.</w:t>
      </w:r>
    </w:p>
    <w:p w14:paraId="6DDFFC59"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26. </w:t>
      </w:r>
      <w:r w:rsidRPr="00A227CE">
        <w:rPr>
          <w:rFonts w:ascii="Arial" w:hAnsi="Arial" w:cs="Arial"/>
          <w:sz w:val="22"/>
        </w:rPr>
        <w:tab/>
      </w:r>
      <w:r w:rsidRPr="00A227CE">
        <w:rPr>
          <w:rFonts w:ascii="Arial" w:hAnsi="Arial" w:cs="Arial"/>
          <w:i/>
          <w:iCs/>
          <w:sz w:val="22"/>
        </w:rPr>
        <w:t>Scalable, Portable and Distributed Gradient Boosting (GBDT, GBRT or GBM) Library,  for Python, R, Java, Scala, C++ and More. Runs on Single Machine, Hadoop, Spark, Flink and DataFlow: Dmlc/Xgboost</w:t>
      </w:r>
      <w:r w:rsidRPr="00A227CE">
        <w:rPr>
          <w:rFonts w:ascii="Arial" w:hAnsi="Arial" w:cs="Arial"/>
          <w:sz w:val="22"/>
        </w:rPr>
        <w:t>. Distributed (Deep) Machine Learning Community; 2019. https://github.com/dmlc/xgboost. Accessed May 22, 2019.</w:t>
      </w:r>
    </w:p>
    <w:p w14:paraId="44E0C8D5" w14:textId="77777777" w:rsidR="00A227CE" w:rsidRPr="00A227CE" w:rsidRDefault="00A227CE" w:rsidP="00A227CE">
      <w:pPr>
        <w:pStyle w:val="Bibliography"/>
        <w:rPr>
          <w:rFonts w:ascii="Arial" w:hAnsi="Arial" w:cs="Arial"/>
          <w:sz w:val="22"/>
        </w:rPr>
      </w:pPr>
      <w:r w:rsidRPr="00A227CE">
        <w:rPr>
          <w:rFonts w:ascii="Arial" w:hAnsi="Arial" w:cs="Arial"/>
          <w:sz w:val="22"/>
        </w:rPr>
        <w:lastRenderedPageBreak/>
        <w:t xml:space="preserve">27. </w:t>
      </w:r>
      <w:r w:rsidRPr="00A227CE">
        <w:rPr>
          <w:rFonts w:ascii="Arial" w:hAnsi="Arial" w:cs="Arial"/>
          <w:sz w:val="22"/>
        </w:rPr>
        <w:tab/>
        <w:t xml:space="preserve">Pennington J, Socher R, Manning CD. GloVe: Global Vectors for Word Representation. In: </w:t>
      </w:r>
      <w:r w:rsidRPr="00A227CE">
        <w:rPr>
          <w:rFonts w:ascii="Arial" w:hAnsi="Arial" w:cs="Arial"/>
          <w:i/>
          <w:iCs/>
          <w:sz w:val="22"/>
        </w:rPr>
        <w:t>Empirical Methods in Natural Language Processing (EMNLP)</w:t>
      </w:r>
      <w:r w:rsidRPr="00A227CE">
        <w:rPr>
          <w:rFonts w:ascii="Arial" w:hAnsi="Arial" w:cs="Arial"/>
          <w:sz w:val="22"/>
        </w:rPr>
        <w:t>. ; 2014:1532–1543. http://www.aclweb.org/anthology/D14-1162.</w:t>
      </w:r>
    </w:p>
    <w:p w14:paraId="7E857FCC"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28. </w:t>
      </w:r>
      <w:r w:rsidRPr="00A227CE">
        <w:rPr>
          <w:rFonts w:ascii="Arial" w:hAnsi="Arial" w:cs="Arial"/>
          <w:sz w:val="22"/>
        </w:rPr>
        <w:tab/>
        <w:t xml:space="preserve">Choi Y, Chiu CY-I, Sontag D. Learning Low-Dimensional Representations of Medical Concepts. </w:t>
      </w:r>
      <w:r w:rsidRPr="00A227CE">
        <w:rPr>
          <w:rFonts w:ascii="Arial" w:hAnsi="Arial" w:cs="Arial"/>
          <w:i/>
          <w:iCs/>
          <w:sz w:val="22"/>
        </w:rPr>
        <w:t>AMIA Jt Summits Transl Sci Proc</w:t>
      </w:r>
      <w:r w:rsidRPr="00A227CE">
        <w:rPr>
          <w:rFonts w:ascii="Arial" w:hAnsi="Arial" w:cs="Arial"/>
          <w:sz w:val="22"/>
        </w:rPr>
        <w:t>. 2016;2016:41-50.</w:t>
      </w:r>
    </w:p>
    <w:p w14:paraId="6284AEF1"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29. </w:t>
      </w:r>
      <w:r w:rsidRPr="00A227CE">
        <w:rPr>
          <w:rFonts w:ascii="Arial" w:hAnsi="Arial" w:cs="Arial"/>
          <w:sz w:val="22"/>
        </w:rPr>
        <w:tab/>
        <w:t xml:space="preserve">Finlayson SG, LePendu P, Shah NH. Building the graph of medicine from millions of clinical narratives. </w:t>
      </w:r>
      <w:r w:rsidRPr="00A227CE">
        <w:rPr>
          <w:rFonts w:ascii="Arial" w:hAnsi="Arial" w:cs="Arial"/>
          <w:i/>
          <w:iCs/>
          <w:sz w:val="22"/>
        </w:rPr>
        <w:t>Scientific Data</w:t>
      </w:r>
      <w:r w:rsidRPr="00A227CE">
        <w:rPr>
          <w:rFonts w:ascii="Arial" w:hAnsi="Arial" w:cs="Arial"/>
          <w:sz w:val="22"/>
        </w:rPr>
        <w:t>. 2014;1:140032. doi:10.1038/sdata.2014.32</w:t>
      </w:r>
    </w:p>
    <w:p w14:paraId="17383AE1"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30. </w:t>
      </w:r>
      <w:r w:rsidRPr="00A227CE">
        <w:rPr>
          <w:rFonts w:ascii="Arial" w:hAnsi="Arial" w:cs="Arial"/>
          <w:sz w:val="22"/>
        </w:rPr>
        <w:tab/>
        <w:t xml:space="preserve">Zaheer M, Kottur S, Ravanbakhsh S, Poczos B, Salakhutdinov RR, Smola AJ. Deep Sets. In: Guyon I, Luxburg UV, Bengio S, et al., eds. </w:t>
      </w:r>
      <w:r w:rsidRPr="00A227CE">
        <w:rPr>
          <w:rFonts w:ascii="Arial" w:hAnsi="Arial" w:cs="Arial"/>
          <w:i/>
          <w:iCs/>
          <w:sz w:val="22"/>
        </w:rPr>
        <w:t>Advances in Neural Information Processing Systems 30</w:t>
      </w:r>
      <w:r w:rsidRPr="00A227CE">
        <w:rPr>
          <w:rFonts w:ascii="Arial" w:hAnsi="Arial" w:cs="Arial"/>
          <w:sz w:val="22"/>
        </w:rPr>
        <w:t>. Curran Associates, Inc.; 2017:3391–3401. http://papers.nips.cc/paper/6931-deep-sets.pdf.</w:t>
      </w:r>
    </w:p>
    <w:p w14:paraId="63378FB8"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31. </w:t>
      </w:r>
      <w:r w:rsidRPr="00A227CE">
        <w:rPr>
          <w:rFonts w:ascii="Arial" w:hAnsi="Arial" w:cs="Arial"/>
          <w:sz w:val="22"/>
        </w:rPr>
        <w:tab/>
        <w:t xml:space="preserve">Lee J. Covariance adjustment of rates based on the multiple logistic regression model. </w:t>
      </w:r>
      <w:r w:rsidRPr="00A227CE">
        <w:rPr>
          <w:rFonts w:ascii="Arial" w:hAnsi="Arial" w:cs="Arial"/>
          <w:i/>
          <w:iCs/>
          <w:sz w:val="22"/>
        </w:rPr>
        <w:t>Journal of Clinical Epidemiology</w:t>
      </w:r>
      <w:r w:rsidRPr="00A227CE">
        <w:rPr>
          <w:rFonts w:ascii="Arial" w:hAnsi="Arial" w:cs="Arial"/>
          <w:sz w:val="22"/>
        </w:rPr>
        <w:t>. 1981;34(8):415-426.</w:t>
      </w:r>
    </w:p>
    <w:p w14:paraId="659178B5"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32. </w:t>
      </w:r>
      <w:r w:rsidRPr="00A227CE">
        <w:rPr>
          <w:rFonts w:ascii="Arial" w:hAnsi="Arial" w:cs="Arial"/>
          <w:sz w:val="22"/>
        </w:rPr>
        <w:tab/>
        <w:t xml:space="preserve">Lane PW, Nelder JA. Analysis of covariance and standardization as instances of prediction. </w:t>
      </w:r>
      <w:r w:rsidRPr="00A227CE">
        <w:rPr>
          <w:rFonts w:ascii="Arial" w:hAnsi="Arial" w:cs="Arial"/>
          <w:i/>
          <w:iCs/>
          <w:sz w:val="22"/>
        </w:rPr>
        <w:t>Biometrics</w:t>
      </w:r>
      <w:r w:rsidRPr="00A227CE">
        <w:rPr>
          <w:rFonts w:ascii="Arial" w:hAnsi="Arial" w:cs="Arial"/>
          <w:sz w:val="22"/>
        </w:rPr>
        <w:t>. 1982:613-621.</w:t>
      </w:r>
    </w:p>
    <w:p w14:paraId="18D0A30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33. </w:t>
      </w:r>
      <w:r w:rsidRPr="00A227CE">
        <w:rPr>
          <w:rFonts w:ascii="Arial" w:hAnsi="Arial" w:cs="Arial"/>
          <w:sz w:val="22"/>
        </w:rPr>
        <w:tab/>
        <w:t xml:space="preserve">Chang I-M, Gelman R, Pagano M. Corrected group prognostic curves and summary statistics. </w:t>
      </w:r>
      <w:r w:rsidRPr="00A227CE">
        <w:rPr>
          <w:rFonts w:ascii="Arial" w:hAnsi="Arial" w:cs="Arial"/>
          <w:i/>
          <w:iCs/>
          <w:sz w:val="22"/>
        </w:rPr>
        <w:t>Journal of chronic diseases</w:t>
      </w:r>
      <w:r w:rsidRPr="00A227CE">
        <w:rPr>
          <w:rFonts w:ascii="Arial" w:hAnsi="Arial" w:cs="Arial"/>
          <w:sz w:val="22"/>
        </w:rPr>
        <w:t>. 1982;35(8):669-674.</w:t>
      </w:r>
    </w:p>
    <w:p w14:paraId="170C07C3"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34. </w:t>
      </w:r>
      <w:r w:rsidRPr="00A227CE">
        <w:rPr>
          <w:rFonts w:ascii="Arial" w:hAnsi="Arial" w:cs="Arial"/>
          <w:sz w:val="22"/>
        </w:rPr>
        <w:tab/>
        <w:t xml:space="preserve">Pope GC, Kautter J, Ellis RP, et al. Risk adjustment of Medicare capitation payments using the CMS-HCC model. </w:t>
      </w:r>
      <w:r w:rsidRPr="00A227CE">
        <w:rPr>
          <w:rFonts w:ascii="Arial" w:hAnsi="Arial" w:cs="Arial"/>
          <w:i/>
          <w:iCs/>
          <w:sz w:val="22"/>
        </w:rPr>
        <w:t>Health Care Financ Rev</w:t>
      </w:r>
      <w:r w:rsidRPr="00A227CE">
        <w:rPr>
          <w:rFonts w:ascii="Arial" w:hAnsi="Arial" w:cs="Arial"/>
          <w:sz w:val="22"/>
        </w:rPr>
        <w:t>. 2004;25(4):119-141.</w:t>
      </w:r>
    </w:p>
    <w:p w14:paraId="439275BE"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35. </w:t>
      </w:r>
      <w:r w:rsidRPr="00A227CE">
        <w:rPr>
          <w:rFonts w:ascii="Arial" w:hAnsi="Arial" w:cs="Arial"/>
          <w:sz w:val="22"/>
        </w:rPr>
        <w:tab/>
        <w:t>Choi E, Bahadori MT, Song L, Stewart WF, Sun J. GRAM: graph-based attention model for healthcare representation learning. In: ACM; 2017:787-795.</w:t>
      </w:r>
    </w:p>
    <w:p w14:paraId="64BBD2D0"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36. </w:t>
      </w:r>
      <w:r w:rsidRPr="00A227CE">
        <w:rPr>
          <w:rFonts w:ascii="Arial" w:hAnsi="Arial" w:cs="Arial"/>
          <w:sz w:val="22"/>
        </w:rPr>
        <w:tab/>
        <w:t xml:space="preserve">Krompass D, Esteban C, Tresp V, Sedlmayr M, Ganslandt T. </w:t>
      </w:r>
      <w:r w:rsidRPr="00A227CE">
        <w:rPr>
          <w:rFonts w:ascii="Arial" w:hAnsi="Arial" w:cs="Arial"/>
          <w:i/>
          <w:iCs/>
          <w:sz w:val="22"/>
        </w:rPr>
        <w:t>Exploiting Latent Embeddings of Nominal Clinical Data for Predicting Hospital Readmission</w:t>
      </w:r>
      <w:r w:rsidRPr="00A227CE">
        <w:rPr>
          <w:rFonts w:ascii="Arial" w:hAnsi="Arial" w:cs="Arial"/>
          <w:sz w:val="22"/>
        </w:rPr>
        <w:t>. Vol 29.; 2014. doi:10.1007/s13218-014-0344-x</w:t>
      </w:r>
    </w:p>
    <w:p w14:paraId="149358C5"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37. </w:t>
      </w:r>
      <w:r w:rsidRPr="00A227CE">
        <w:rPr>
          <w:rFonts w:ascii="Arial" w:hAnsi="Arial" w:cs="Arial"/>
          <w:sz w:val="22"/>
        </w:rPr>
        <w:tab/>
        <w:t>Beam AL, Kompa B, Fried I, et al. Clinical Concept Embeddings Learned from Massive Sources of Multimodal Medical Data. April 2018. https://arxiv.org/abs/1804.01486v2. Accessed February 22, 2019.</w:t>
      </w:r>
    </w:p>
    <w:p w14:paraId="73C143EC" w14:textId="77777777" w:rsidR="00A227CE" w:rsidRPr="00A227CE" w:rsidRDefault="00A227CE" w:rsidP="00A227CE">
      <w:pPr>
        <w:pStyle w:val="Bibliography"/>
        <w:rPr>
          <w:rFonts w:ascii="Arial" w:hAnsi="Arial" w:cs="Arial"/>
          <w:sz w:val="22"/>
        </w:rPr>
      </w:pPr>
      <w:r w:rsidRPr="00A227CE">
        <w:rPr>
          <w:rFonts w:ascii="Arial" w:hAnsi="Arial" w:cs="Arial"/>
          <w:sz w:val="22"/>
        </w:rPr>
        <w:t xml:space="preserve">38. </w:t>
      </w:r>
      <w:r w:rsidRPr="00A227CE">
        <w:rPr>
          <w:rFonts w:ascii="Arial" w:hAnsi="Arial" w:cs="Arial"/>
          <w:sz w:val="22"/>
        </w:rPr>
        <w:tab/>
        <w:t xml:space="preserve">Lebret R, Collobert R. Word emdeddings through hellinger PCA. </w:t>
      </w:r>
      <w:r w:rsidRPr="00A227CE">
        <w:rPr>
          <w:rFonts w:ascii="Arial" w:hAnsi="Arial" w:cs="Arial"/>
          <w:i/>
          <w:iCs/>
          <w:sz w:val="22"/>
        </w:rPr>
        <w:t>arXiv preprint arXiv:13125542</w:t>
      </w:r>
      <w:r w:rsidRPr="00A227CE">
        <w:rPr>
          <w:rFonts w:ascii="Arial" w:hAnsi="Arial" w:cs="Arial"/>
          <w:sz w:val="22"/>
        </w:rPr>
        <w:t>. 2013.</w:t>
      </w:r>
    </w:p>
    <w:p w14:paraId="1824BC14" w14:textId="1CCFDEF5" w:rsidR="001D22B1" w:rsidRDefault="0048362C" w:rsidP="001D22B1">
      <w:pPr>
        <w:rPr>
          <w:rFonts w:ascii="Arial" w:hAnsi="Arial" w:cs="Arial"/>
          <w:sz w:val="22"/>
          <w:szCs w:val="22"/>
        </w:rPr>
      </w:pPr>
      <w:r>
        <w:rPr>
          <w:rFonts w:ascii="Arial" w:hAnsi="Arial" w:cs="Arial"/>
          <w:sz w:val="22"/>
          <w:szCs w:val="22"/>
        </w:rPr>
        <w:fldChar w:fldCharType="end"/>
      </w:r>
    </w:p>
    <w:p w14:paraId="6441BE6A" w14:textId="77777777" w:rsidR="001D22B1" w:rsidRPr="009931E3" w:rsidRDefault="001D22B1" w:rsidP="00CC5677">
      <w:pPr>
        <w:tabs>
          <w:tab w:val="left" w:pos="1200"/>
        </w:tabs>
        <w:autoSpaceDE w:val="0"/>
        <w:autoSpaceDN w:val="0"/>
        <w:adjustRightInd w:val="0"/>
        <w:ind w:left="1200" w:hanging="1200"/>
        <w:rPr>
          <w:del w:id="824" w:author="Nallamothu, Brahmajee" w:date="2019-12-16T12:13:00Z"/>
          <w:rFonts w:ascii="Arial" w:hAnsi="Arial" w:cs="Arial"/>
          <w:sz w:val="22"/>
          <w:szCs w:val="22"/>
        </w:rPr>
        <w:sectPr w:rsidR="001D22B1" w:rsidRPr="009931E3" w:rsidSect="00782408">
          <w:headerReference w:type="default" r:id="rId8"/>
          <w:footerReference w:type="even" r:id="rId9"/>
          <w:footerReference w:type="default" r:id="rId10"/>
          <w:pgSz w:w="12240" w:h="15840"/>
          <w:pgMar w:top="1440" w:right="1440" w:bottom="1440" w:left="1440" w:header="720" w:footer="720" w:gutter="0"/>
          <w:lnNumType w:countBy="1" w:restart="continuous"/>
          <w:cols w:space="720"/>
          <w:titlePg/>
          <w:docGrid w:linePitch="360"/>
        </w:sectPr>
      </w:pPr>
    </w:p>
    <w:p w14:paraId="4932CE8F" w14:textId="77777777" w:rsidR="00AD0F58" w:rsidRPr="009931E3" w:rsidRDefault="00AD0F58" w:rsidP="00AD0F58">
      <w:pPr>
        <w:rPr>
          <w:del w:id="825" w:author="Nallamothu, Brahmajee" w:date="2019-12-16T12:13:00Z"/>
          <w:rFonts w:ascii="Arial" w:hAnsi="Arial" w:cs="Arial"/>
          <w:b/>
          <w:sz w:val="22"/>
          <w:szCs w:val="22"/>
          <w:u w:val="single"/>
        </w:rPr>
      </w:pPr>
      <w:del w:id="826" w:author="Nallamothu, Brahmajee" w:date="2019-12-16T12:13:00Z">
        <w:r w:rsidRPr="009931E3">
          <w:rPr>
            <w:rFonts w:ascii="Arial" w:hAnsi="Arial" w:cs="Arial"/>
            <w:b/>
            <w:sz w:val="22"/>
            <w:szCs w:val="22"/>
            <w:u w:val="single"/>
          </w:rPr>
          <w:delText>Tables</w:delText>
        </w:r>
      </w:del>
    </w:p>
    <w:p w14:paraId="6DA91366" w14:textId="3D2B2CED" w:rsidR="00EE44C0" w:rsidRPr="009931E3" w:rsidRDefault="004B7BC4" w:rsidP="001D22B1">
      <w:pPr>
        <w:rPr>
          <w:ins w:id="827" w:author="Nallamothu, Brahmajee" w:date="2019-12-16T12:13:00Z"/>
          <w:rFonts w:ascii="Arial" w:hAnsi="Arial" w:cs="Arial"/>
          <w:sz w:val="22"/>
          <w:szCs w:val="22"/>
        </w:rPr>
      </w:pPr>
      <w:del w:id="828" w:author="Nallamothu, Brahmajee" w:date="2019-12-16T12:13:00Z">
        <w:r w:rsidRPr="004B7BC4">
          <w:delText>Table</w:delText>
        </w:r>
      </w:del>
      <w:ins w:id="829" w:author="Nallamothu, Brahmajee" w:date="2019-12-16T12:13:00Z">
        <w:r w:rsidR="00EE44C0">
          <w:rPr>
            <w:rFonts w:ascii="Arial" w:hAnsi="Arial" w:cs="Arial"/>
            <w:sz w:val="22"/>
            <w:szCs w:val="22"/>
          </w:rPr>
          <w:tab/>
        </w:r>
      </w:ins>
    </w:p>
    <w:p w14:paraId="54D25E30" w14:textId="77777777" w:rsidR="001D22B1" w:rsidRDefault="001D22B1" w:rsidP="00D75E0F">
      <w:pPr>
        <w:tabs>
          <w:tab w:val="left" w:pos="1200"/>
        </w:tabs>
        <w:autoSpaceDE w:val="0"/>
        <w:autoSpaceDN w:val="0"/>
        <w:adjustRightInd w:val="0"/>
        <w:rPr>
          <w:ins w:id="830" w:author="Nallamothu, Brahmajee" w:date="2019-12-16T12:13:00Z"/>
          <w:rFonts w:ascii="Arial" w:hAnsi="Arial" w:cs="Arial"/>
          <w:sz w:val="22"/>
          <w:szCs w:val="22"/>
        </w:rPr>
      </w:pPr>
    </w:p>
    <w:p w14:paraId="00FE9FBE" w14:textId="77777777" w:rsidR="00392FF0" w:rsidRDefault="00392FF0" w:rsidP="00392FF0">
      <w:pPr>
        <w:pStyle w:val="Heading1"/>
        <w:rPr>
          <w:ins w:id="831" w:author="Nallamothu, Brahmajee" w:date="2019-12-16T12:13:00Z"/>
        </w:rPr>
      </w:pPr>
      <w:ins w:id="832" w:author="Nallamothu, Brahmajee" w:date="2019-12-16T12:13:00Z">
        <w:r>
          <w:t>Supporting Information</w:t>
        </w:r>
      </w:ins>
    </w:p>
    <w:p w14:paraId="305B4B3C" w14:textId="77777777" w:rsidR="00E14394" w:rsidRDefault="00E14394" w:rsidP="00E14394">
      <w:pPr>
        <w:rPr>
          <w:ins w:id="833" w:author="Nallamothu, Brahmajee" w:date="2019-12-16T12:13:00Z"/>
        </w:rPr>
      </w:pPr>
    </w:p>
    <w:p w14:paraId="20426255" w14:textId="77777777" w:rsidR="00AD0F58" w:rsidRPr="009931E3" w:rsidRDefault="001F32B4" w:rsidP="004B7BC4">
      <w:pPr>
        <w:pStyle w:val="tablecaptionJAMA"/>
        <w:rPr>
          <w:del w:id="834" w:author="Nallamothu, Brahmajee" w:date="2019-12-16T12:13:00Z"/>
        </w:rPr>
      </w:pPr>
      <w:ins w:id="835" w:author="Nallamothu, Brahmajee" w:date="2019-12-16T12:13:00Z">
        <w:r>
          <w:rPr>
            <w:rFonts w:eastAsia="Arial"/>
            <w:b/>
            <w:bCs/>
            <w:lang w:val="en-GB" w:eastAsia="zh-CN"/>
          </w:rPr>
          <w:t>S</w:t>
        </w:r>
        <w:r w:rsidRPr="0025662E">
          <w:rPr>
            <w:rFonts w:eastAsia="Arial"/>
            <w:b/>
            <w:bCs/>
            <w:lang w:val="en-GB" w:eastAsia="zh-CN"/>
          </w:rPr>
          <w:t>Figure</w:t>
        </w:r>
      </w:ins>
      <w:r w:rsidRPr="0025662E">
        <w:rPr>
          <w:rFonts w:eastAsia="Arial"/>
          <w:b/>
          <w:lang w:val="en-GB"/>
          <w:rPrChange w:id="836" w:author="Nallamothu, Brahmajee" w:date="2019-12-16T12:13:00Z">
            <w:rPr>
              <w:rFonts w:eastAsia="Arial"/>
            </w:rPr>
          </w:rPrChange>
        </w:rPr>
        <w:t xml:space="preserve"> 1</w:t>
      </w:r>
      <w:r>
        <w:rPr>
          <w:rFonts w:eastAsia="Arial"/>
          <w:b/>
          <w:lang w:val="en-GB"/>
          <w:rPrChange w:id="837" w:author="Nallamothu, Brahmajee" w:date="2019-12-16T12:13:00Z">
            <w:rPr>
              <w:rFonts w:eastAsia="Arial"/>
            </w:rPr>
          </w:rPrChange>
        </w:rPr>
        <w:t xml:space="preserve">. </w:t>
      </w:r>
      <w:del w:id="838" w:author="Nallamothu, Brahmajee" w:date="2019-12-16T12:13:00Z">
        <w:r w:rsidR="004B7BC4" w:rsidRPr="004B7BC4">
          <w:delText>Summary statistics</w:delText>
        </w:r>
      </w:del>
      <w:ins w:id="839" w:author="Nallamothu, Brahmajee" w:date="2019-12-16T12:13:00Z">
        <w:r w:rsidRPr="00AE5120">
          <w:rPr>
            <w:rFonts w:eastAsia="Arial"/>
            <w:b/>
            <w:bCs/>
            <w:lang w:val="en-GB" w:eastAsia="zh-CN"/>
          </w:rPr>
          <w:t>Flow diagrams</w:t>
        </w:r>
      </w:ins>
      <w:r w:rsidRPr="00AE5120">
        <w:rPr>
          <w:rFonts w:eastAsia="Arial"/>
          <w:b/>
          <w:lang w:val="en-GB"/>
          <w:rPrChange w:id="840" w:author="Nallamothu, Brahmajee" w:date="2019-12-16T12:13:00Z">
            <w:rPr>
              <w:rFonts w:eastAsia="Arial"/>
            </w:rPr>
          </w:rPrChange>
        </w:rPr>
        <w:t xml:space="preserve"> of the </w:t>
      </w:r>
      <w:del w:id="841" w:author="Nallamothu, Brahmajee" w:date="2019-12-16T12:13:00Z">
        <w:r w:rsidR="004B7BC4" w:rsidRPr="004B7BC4">
          <w:delText>predictors for each of the 3 cohorts assessed in this study population.</w:delText>
        </w:r>
      </w:del>
    </w:p>
    <w:p w14:paraId="2DC32674" w14:textId="77777777" w:rsidR="00D83DD8" w:rsidRDefault="00D83DD8">
      <w:pPr>
        <w:pStyle w:val="normalJAMA"/>
        <w:spacing w:line="240" w:lineRule="auto"/>
        <w:rPr>
          <w:moveFrom w:id="842" w:author="Nallamothu, Brahmajee" w:date="2019-12-16T12:13:00Z"/>
          <w:rFonts w:eastAsia="Arial"/>
          <w:b/>
          <w:lang w:val="en-GB"/>
          <w:rPrChange w:id="843" w:author="Nallamothu, Brahmajee" w:date="2019-12-16T12:13:00Z">
            <w:rPr>
              <w:moveFrom w:id="844" w:author="Nallamothu, Brahmajee" w:date="2019-12-16T12:13:00Z"/>
              <w:rFonts w:ascii="Arial" w:eastAsia="Arial" w:hAnsi="Arial"/>
              <w:color w:val="000000"/>
              <w:sz w:val="22"/>
              <w:lang w:val="en-GB"/>
            </w:rPr>
          </w:rPrChange>
        </w:rPr>
        <w:pPrChange w:id="845" w:author="Nallamothu, Brahmajee" w:date="2019-12-16T12:13:00Z">
          <w:pPr>
            <w:pBdr>
              <w:top w:val="nil"/>
              <w:left w:val="nil"/>
              <w:bottom w:val="nil"/>
              <w:right w:val="nil"/>
              <w:between w:val="nil"/>
            </w:pBdr>
            <w:spacing w:line="480" w:lineRule="auto"/>
          </w:pPr>
        </w:pPrChange>
      </w:pPr>
      <w:moveFromRangeStart w:id="846" w:author="Nallamothu, Brahmajee" w:date="2019-12-16T12:13:00Z" w:name="move27390833"/>
    </w:p>
    <w:tbl>
      <w:tblPr>
        <w:tblStyle w:val="PlainTable21"/>
        <w:tblW w:w="10041" w:type="dxa"/>
        <w:tblLayout w:type="fixed"/>
        <w:tblCellMar>
          <w:top w:w="43" w:type="dxa"/>
          <w:left w:w="115" w:type="dxa"/>
          <w:bottom w:w="43" w:type="dxa"/>
          <w:right w:w="115" w:type="dxa"/>
        </w:tblCellMar>
        <w:tblLook w:val="04A0" w:firstRow="1" w:lastRow="0" w:firstColumn="1" w:lastColumn="0" w:noHBand="0" w:noVBand="1"/>
        <w:tblPrChange w:id="847" w:author="Nallamothu, Brahmajee" w:date="2019-12-16T12:13:00Z">
          <w:tblPr>
            <w:tblStyle w:val="PlainTable21"/>
            <w:tblW w:w="13320" w:type="dxa"/>
            <w:tblLayout w:type="fixed"/>
            <w:tblCellMar>
              <w:top w:w="43" w:type="dxa"/>
              <w:left w:w="115" w:type="dxa"/>
              <w:bottom w:w="43" w:type="dxa"/>
              <w:right w:w="115" w:type="dxa"/>
            </w:tblCellMar>
            <w:tblLook w:val="04A0" w:firstRow="1" w:lastRow="0" w:firstColumn="1" w:lastColumn="0" w:noHBand="0" w:noVBand="1"/>
          </w:tblPr>
        </w:tblPrChange>
      </w:tblPr>
      <w:tblGrid>
        <w:gridCol w:w="1543"/>
        <w:gridCol w:w="1517"/>
        <w:gridCol w:w="1350"/>
        <w:gridCol w:w="1350"/>
        <w:gridCol w:w="1530"/>
        <w:gridCol w:w="1350"/>
        <w:gridCol w:w="1373"/>
        <w:gridCol w:w="28"/>
        <w:tblGridChange w:id="848">
          <w:tblGrid>
            <w:gridCol w:w="1543"/>
            <w:gridCol w:w="1517"/>
            <w:gridCol w:w="180"/>
            <w:gridCol w:w="1170"/>
            <w:gridCol w:w="1350"/>
            <w:gridCol w:w="810"/>
            <w:gridCol w:w="720"/>
            <w:gridCol w:w="1350"/>
            <w:gridCol w:w="1260"/>
            <w:gridCol w:w="113"/>
            <w:gridCol w:w="3307"/>
          </w:tblGrid>
        </w:tblGridChange>
      </w:tblGrid>
      <w:tr w:rsidR="00D75E0F" w:rsidRPr="004B7BC4" w14:paraId="292D612B" w14:textId="77777777" w:rsidTr="00D75E0F">
        <w:trPr>
          <w:cnfStyle w:val="100000000000" w:firstRow="1" w:lastRow="0" w:firstColumn="0" w:lastColumn="0" w:oddVBand="0" w:evenVBand="0" w:oddHBand="0" w:evenHBand="0" w:firstRowFirstColumn="0" w:firstRowLastColumn="0" w:lastRowFirstColumn="0" w:lastRowLastColumn="0"/>
          <w:trHeight w:val="432"/>
          <w:trPrChange w:id="849" w:author="Nallamothu, Brahmajee" w:date="2019-12-16T12:13:00Z">
            <w:trPr>
              <w:trHeight w:val="432"/>
            </w:trPr>
          </w:trPrChange>
        </w:trPr>
        <w:tc>
          <w:tcPr>
            <w:cnfStyle w:val="001000000000" w:firstRow="0" w:lastRow="0" w:firstColumn="1" w:lastColumn="0" w:oddVBand="0" w:evenVBand="0" w:oddHBand="0" w:evenHBand="0" w:firstRowFirstColumn="0" w:firstRowLastColumn="0" w:lastRowFirstColumn="0" w:lastRowLastColumn="0"/>
            <w:tcW w:w="1543" w:type="dxa"/>
            <w:vMerge w:val="restart"/>
            <w:tcPrChange w:id="850" w:author="Nallamothu, Brahmajee" w:date="2019-12-16T12:13:00Z">
              <w:tcPr>
                <w:tcW w:w="3240" w:type="dxa"/>
                <w:gridSpan w:val="3"/>
                <w:vMerge w:val="restart"/>
              </w:tcPr>
            </w:tcPrChange>
          </w:tcPr>
          <w:p w14:paraId="32A7063C" w14:textId="77777777" w:rsidR="00D83DD8" w:rsidRPr="004B7BC4" w:rsidRDefault="00D83DD8" w:rsidP="00CD43AB">
            <w:pPr>
              <w:pBdr>
                <w:top w:val="nil"/>
                <w:left w:val="nil"/>
                <w:bottom w:val="nil"/>
                <w:right w:val="nil"/>
                <w:between w:val="nil"/>
              </w:pBdr>
              <w:cnfStyle w:val="101000000000" w:firstRow="1" w:lastRow="0" w:firstColumn="1" w:lastColumn="0" w:oddVBand="0" w:evenVBand="0" w:oddHBand="0" w:evenHBand="0" w:firstRowFirstColumn="0" w:firstRowLastColumn="0" w:lastRowFirstColumn="0" w:lastRowLastColumn="0"/>
              <w:rPr>
                <w:moveFrom w:id="851" w:author="Nallamothu, Brahmajee" w:date="2019-12-16T12:13:00Z"/>
                <w:rFonts w:ascii="Arial" w:eastAsia="Arial" w:hAnsi="Arial" w:cs="Arial"/>
                <w:color w:val="000000"/>
                <w:sz w:val="18"/>
                <w:szCs w:val="18"/>
              </w:rPr>
            </w:pPr>
          </w:p>
        </w:tc>
        <w:tc>
          <w:tcPr>
            <w:tcW w:w="2867" w:type="dxa"/>
            <w:gridSpan w:val="2"/>
            <w:tcPrChange w:id="852" w:author="Nallamothu, Brahmajee" w:date="2019-12-16T12:13:00Z">
              <w:tcPr>
                <w:tcW w:w="3330" w:type="dxa"/>
                <w:gridSpan w:val="3"/>
              </w:tcPr>
            </w:tcPrChange>
          </w:tcPr>
          <w:p w14:paraId="4CA6FA52"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moveFrom w:id="853" w:author="Nallamothu, Brahmajee" w:date="2019-12-16T12:13:00Z"/>
                <w:rFonts w:ascii="Arial" w:eastAsia="Arial" w:hAnsi="Arial" w:cs="Arial"/>
                <w:color w:val="000000"/>
                <w:sz w:val="18"/>
                <w:szCs w:val="18"/>
              </w:rPr>
            </w:pPr>
            <w:moveFrom w:id="854" w:author="Nallamothu, Brahmajee" w:date="2019-12-16T12:13:00Z">
              <w:r w:rsidRPr="004B7BC4">
                <w:rPr>
                  <w:rFonts w:ascii="Arial" w:eastAsia="Arial" w:hAnsi="Arial" w:cs="Arial"/>
                  <w:color w:val="000000"/>
                  <w:sz w:val="18"/>
                  <w:szCs w:val="18"/>
                </w:rPr>
                <w:t>Acute Myocardial Infarction</w:t>
              </w:r>
            </w:moveFrom>
          </w:p>
        </w:tc>
        <w:tc>
          <w:tcPr>
            <w:tcW w:w="2880" w:type="dxa"/>
            <w:gridSpan w:val="2"/>
            <w:tcPrChange w:id="855" w:author="Nallamothu, Brahmajee" w:date="2019-12-16T12:13:00Z">
              <w:tcPr>
                <w:tcW w:w="3330" w:type="dxa"/>
                <w:gridSpan w:val="3"/>
              </w:tcPr>
            </w:tcPrChange>
          </w:tcPr>
          <w:p w14:paraId="3CDE036A"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moveFrom w:id="856" w:author="Nallamothu, Brahmajee" w:date="2019-12-16T12:13:00Z"/>
                <w:rFonts w:ascii="Arial" w:eastAsia="Arial" w:hAnsi="Arial" w:cs="Arial"/>
                <w:color w:val="000000"/>
                <w:sz w:val="18"/>
                <w:szCs w:val="18"/>
              </w:rPr>
            </w:pPr>
            <w:moveFrom w:id="857" w:author="Nallamothu, Brahmajee" w:date="2019-12-16T12:13:00Z">
              <w:r w:rsidRPr="004B7BC4">
                <w:rPr>
                  <w:rFonts w:ascii="Arial" w:eastAsia="Arial" w:hAnsi="Arial" w:cs="Arial"/>
                  <w:color w:val="000000"/>
                  <w:sz w:val="18"/>
                  <w:szCs w:val="18"/>
                </w:rPr>
                <w:t>Heart Failure</w:t>
              </w:r>
            </w:moveFrom>
          </w:p>
        </w:tc>
        <w:tc>
          <w:tcPr>
            <w:tcW w:w="2751" w:type="dxa"/>
            <w:gridSpan w:val="3"/>
            <w:tcPrChange w:id="858" w:author="Nallamothu, Brahmajee" w:date="2019-12-16T12:13:00Z">
              <w:tcPr>
                <w:tcW w:w="3420" w:type="dxa"/>
                <w:gridSpan w:val="2"/>
              </w:tcPr>
            </w:tcPrChange>
          </w:tcPr>
          <w:p w14:paraId="2C35DB5E" w14:textId="77777777" w:rsidR="00D83DD8" w:rsidRPr="004B7BC4" w:rsidRDefault="00D83DD8" w:rsidP="00CD43AB">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moveFrom w:id="859" w:author="Nallamothu, Brahmajee" w:date="2019-12-16T12:13:00Z"/>
                <w:rFonts w:ascii="Arial" w:eastAsia="Arial" w:hAnsi="Arial" w:cs="Arial"/>
                <w:color w:val="000000"/>
                <w:sz w:val="18"/>
                <w:szCs w:val="18"/>
              </w:rPr>
            </w:pPr>
            <w:moveFrom w:id="860" w:author="Nallamothu, Brahmajee" w:date="2019-12-16T12:13:00Z">
              <w:r w:rsidRPr="004B7BC4">
                <w:rPr>
                  <w:rFonts w:ascii="Arial" w:eastAsia="Arial" w:hAnsi="Arial" w:cs="Arial"/>
                  <w:color w:val="000000"/>
                  <w:sz w:val="18"/>
                  <w:szCs w:val="18"/>
                </w:rPr>
                <w:t>Pneumonia</w:t>
              </w:r>
            </w:moveFrom>
          </w:p>
        </w:tc>
      </w:tr>
      <w:tr w:rsidR="00A1587F" w:rsidRPr="004B7BC4" w14:paraId="3DE8229F"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vMerge/>
          </w:tcPr>
          <w:p w14:paraId="4CF5750E" w14:textId="77777777" w:rsidR="00D83DD8" w:rsidRPr="004B7BC4" w:rsidRDefault="00D83DD8" w:rsidP="00CD43AB">
            <w:pPr>
              <w:pBdr>
                <w:top w:val="nil"/>
                <w:left w:val="nil"/>
                <w:bottom w:val="nil"/>
                <w:right w:val="nil"/>
                <w:between w:val="nil"/>
              </w:pBdr>
              <w:rPr>
                <w:moveFrom w:id="861" w:author="Nallamothu, Brahmajee" w:date="2019-12-16T12:13:00Z"/>
                <w:rFonts w:ascii="Arial" w:eastAsia="Arial" w:hAnsi="Arial" w:cs="Arial"/>
                <w:color w:val="000000"/>
                <w:sz w:val="18"/>
                <w:szCs w:val="18"/>
              </w:rPr>
            </w:pPr>
          </w:p>
        </w:tc>
        <w:tc>
          <w:tcPr>
            <w:tcW w:w="1517" w:type="dxa"/>
          </w:tcPr>
          <w:p w14:paraId="7F986A08"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62" w:author="Nallamothu, Brahmajee" w:date="2019-12-16T12:13:00Z"/>
                <w:rFonts w:ascii="Arial" w:eastAsia="Arial" w:hAnsi="Arial" w:cs="Arial"/>
                <w:color w:val="000000"/>
                <w:sz w:val="18"/>
                <w:szCs w:val="18"/>
              </w:rPr>
            </w:pPr>
            <w:moveFrom w:id="863" w:author="Nallamothu, Brahmajee" w:date="2019-12-16T12:13:00Z">
              <w:r w:rsidRPr="004B7BC4">
                <w:rPr>
                  <w:rFonts w:ascii="Arial" w:eastAsia="Arial" w:hAnsi="Arial" w:cs="Arial"/>
                  <w:color w:val="000000"/>
                  <w:sz w:val="18"/>
                  <w:szCs w:val="18"/>
                </w:rPr>
                <w:t>No Readmission</w:t>
              </w:r>
            </w:moveFrom>
          </w:p>
        </w:tc>
        <w:tc>
          <w:tcPr>
            <w:tcW w:w="1350" w:type="dxa"/>
          </w:tcPr>
          <w:p w14:paraId="1528ADD8"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64" w:author="Nallamothu, Brahmajee" w:date="2019-12-16T12:13:00Z"/>
                <w:rFonts w:ascii="Arial" w:eastAsia="Arial" w:hAnsi="Arial" w:cs="Arial"/>
                <w:color w:val="000000"/>
                <w:sz w:val="18"/>
                <w:szCs w:val="18"/>
              </w:rPr>
            </w:pPr>
            <w:moveFrom w:id="865" w:author="Nallamothu, Brahmajee" w:date="2019-12-16T12:13:00Z">
              <w:r w:rsidRPr="004B7BC4">
                <w:rPr>
                  <w:rFonts w:ascii="Arial" w:eastAsia="Arial" w:hAnsi="Arial" w:cs="Arial"/>
                  <w:color w:val="000000"/>
                  <w:sz w:val="18"/>
                  <w:szCs w:val="18"/>
                </w:rPr>
                <w:t>Readmission</w:t>
              </w:r>
            </w:moveFrom>
          </w:p>
        </w:tc>
        <w:tc>
          <w:tcPr>
            <w:tcW w:w="1350" w:type="dxa"/>
          </w:tcPr>
          <w:p w14:paraId="54A1F18A"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66" w:author="Nallamothu, Brahmajee" w:date="2019-12-16T12:13:00Z"/>
                <w:rFonts w:ascii="Arial" w:eastAsia="Arial" w:hAnsi="Arial" w:cs="Arial"/>
                <w:color w:val="000000"/>
                <w:sz w:val="18"/>
                <w:szCs w:val="18"/>
              </w:rPr>
            </w:pPr>
            <w:moveFrom w:id="867" w:author="Nallamothu, Brahmajee" w:date="2019-12-16T12:13:00Z">
              <w:r w:rsidRPr="004B7BC4">
                <w:rPr>
                  <w:rFonts w:ascii="Arial" w:eastAsia="Arial" w:hAnsi="Arial" w:cs="Arial"/>
                  <w:color w:val="000000"/>
                  <w:sz w:val="18"/>
                  <w:szCs w:val="18"/>
                </w:rPr>
                <w:t>No Readmission</w:t>
              </w:r>
            </w:moveFrom>
          </w:p>
        </w:tc>
        <w:tc>
          <w:tcPr>
            <w:tcW w:w="1530" w:type="dxa"/>
          </w:tcPr>
          <w:p w14:paraId="63BC0C34"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68" w:author="Nallamothu, Brahmajee" w:date="2019-12-16T12:13:00Z"/>
                <w:rFonts w:ascii="Arial" w:eastAsia="Arial" w:hAnsi="Arial" w:cs="Arial"/>
                <w:color w:val="000000"/>
                <w:sz w:val="18"/>
                <w:szCs w:val="18"/>
              </w:rPr>
            </w:pPr>
            <w:moveFrom w:id="869" w:author="Nallamothu, Brahmajee" w:date="2019-12-16T12:13:00Z">
              <w:r w:rsidRPr="004B7BC4">
                <w:rPr>
                  <w:rFonts w:ascii="Arial" w:eastAsia="Arial" w:hAnsi="Arial" w:cs="Arial"/>
                  <w:color w:val="000000"/>
                  <w:sz w:val="18"/>
                  <w:szCs w:val="18"/>
                </w:rPr>
                <w:t>Readmission</w:t>
              </w:r>
            </w:moveFrom>
          </w:p>
        </w:tc>
        <w:tc>
          <w:tcPr>
            <w:tcW w:w="1350" w:type="dxa"/>
          </w:tcPr>
          <w:p w14:paraId="402D1543"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70" w:author="Nallamothu, Brahmajee" w:date="2019-12-16T12:13:00Z"/>
                <w:rFonts w:ascii="Arial" w:eastAsia="Arial" w:hAnsi="Arial" w:cs="Arial"/>
                <w:color w:val="000000"/>
                <w:sz w:val="18"/>
                <w:szCs w:val="18"/>
              </w:rPr>
            </w:pPr>
            <w:moveFrom w:id="871" w:author="Nallamothu, Brahmajee" w:date="2019-12-16T12:13:00Z">
              <w:r w:rsidRPr="004B7BC4">
                <w:rPr>
                  <w:rFonts w:ascii="Arial" w:eastAsia="Arial" w:hAnsi="Arial" w:cs="Arial"/>
                  <w:color w:val="000000"/>
                  <w:sz w:val="18"/>
                  <w:szCs w:val="18"/>
                </w:rPr>
                <w:t>No Readmission</w:t>
              </w:r>
            </w:moveFrom>
          </w:p>
        </w:tc>
        <w:tc>
          <w:tcPr>
            <w:tcW w:w="1373" w:type="dxa"/>
          </w:tcPr>
          <w:p w14:paraId="1C95742C"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72" w:author="Nallamothu, Brahmajee" w:date="2019-12-16T12:13:00Z"/>
                <w:rFonts w:ascii="Arial" w:eastAsia="Arial" w:hAnsi="Arial" w:cs="Arial"/>
                <w:color w:val="000000"/>
                <w:sz w:val="18"/>
                <w:szCs w:val="18"/>
              </w:rPr>
            </w:pPr>
            <w:moveFrom w:id="873" w:author="Nallamothu, Brahmajee" w:date="2019-12-16T12:13:00Z">
              <w:r w:rsidRPr="004B7BC4">
                <w:rPr>
                  <w:rFonts w:ascii="Arial" w:eastAsia="Arial" w:hAnsi="Arial" w:cs="Arial"/>
                  <w:color w:val="000000"/>
                  <w:sz w:val="18"/>
                  <w:szCs w:val="18"/>
                </w:rPr>
                <w:t>Readmission</w:t>
              </w:r>
            </w:moveFrom>
          </w:p>
        </w:tc>
      </w:tr>
      <w:tr w:rsidR="00A1587F" w:rsidRPr="004B7BC4" w14:paraId="74C433CC"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vMerge/>
            <w:tcBorders>
              <w:bottom w:val="single" w:sz="8" w:space="0" w:color="000000"/>
            </w:tcBorders>
          </w:tcPr>
          <w:p w14:paraId="256F2ED0" w14:textId="77777777" w:rsidR="00D83DD8" w:rsidRPr="004B7BC4" w:rsidRDefault="00D83DD8" w:rsidP="00CD43AB">
            <w:pPr>
              <w:pBdr>
                <w:top w:val="nil"/>
                <w:left w:val="nil"/>
                <w:bottom w:val="nil"/>
                <w:right w:val="nil"/>
                <w:between w:val="nil"/>
              </w:pBdr>
              <w:rPr>
                <w:moveFrom w:id="874" w:author="Nallamothu, Brahmajee" w:date="2019-12-16T12:13:00Z"/>
                <w:rFonts w:ascii="Arial" w:eastAsia="Arial" w:hAnsi="Arial" w:cs="Arial"/>
                <w:color w:val="000000"/>
                <w:sz w:val="18"/>
                <w:szCs w:val="18"/>
              </w:rPr>
            </w:pPr>
          </w:p>
        </w:tc>
        <w:tc>
          <w:tcPr>
            <w:tcW w:w="1517" w:type="dxa"/>
            <w:tcBorders>
              <w:bottom w:val="single" w:sz="8" w:space="0" w:color="000000"/>
            </w:tcBorders>
          </w:tcPr>
          <w:p w14:paraId="3563A779"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875" w:author="Nallamothu, Brahmajee" w:date="2019-12-16T12:13:00Z"/>
                <w:rFonts w:ascii="Arial" w:eastAsia="Arial" w:hAnsi="Arial" w:cs="Arial"/>
                <w:color w:val="000000"/>
                <w:sz w:val="18"/>
                <w:szCs w:val="18"/>
              </w:rPr>
            </w:pPr>
            <w:moveFrom w:id="876" w:author="Nallamothu, Brahmajee" w:date="2019-12-16T12:13:00Z">
              <w:r w:rsidRPr="004B7BC4">
                <w:rPr>
                  <w:rFonts w:ascii="Arial" w:eastAsia="Arial" w:hAnsi="Arial" w:cs="Arial"/>
                  <w:color w:val="000000"/>
                  <w:sz w:val="18"/>
                  <w:szCs w:val="18"/>
                </w:rPr>
                <w:t>N = 177,892</w:t>
              </w:r>
            </w:moveFrom>
          </w:p>
        </w:tc>
        <w:tc>
          <w:tcPr>
            <w:tcW w:w="1350" w:type="dxa"/>
            <w:tcBorders>
              <w:bottom w:val="single" w:sz="8" w:space="0" w:color="000000"/>
            </w:tcBorders>
          </w:tcPr>
          <w:p w14:paraId="4B1C927D"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877" w:author="Nallamothu, Brahmajee" w:date="2019-12-16T12:13:00Z"/>
                <w:rFonts w:ascii="Arial" w:eastAsia="Arial" w:hAnsi="Arial" w:cs="Arial"/>
                <w:color w:val="000000"/>
                <w:sz w:val="18"/>
                <w:szCs w:val="18"/>
              </w:rPr>
            </w:pPr>
            <w:moveFrom w:id="878" w:author="Nallamothu, Brahmajee" w:date="2019-12-16T12:13:00Z">
              <w:r w:rsidRPr="004B7BC4">
                <w:rPr>
                  <w:rFonts w:ascii="Arial" w:eastAsia="Arial" w:hAnsi="Arial" w:cs="Arial"/>
                  <w:color w:val="000000"/>
                  <w:sz w:val="18"/>
                  <w:szCs w:val="18"/>
                </w:rPr>
                <w:t>N = 24,146</w:t>
              </w:r>
            </w:moveFrom>
          </w:p>
        </w:tc>
        <w:tc>
          <w:tcPr>
            <w:tcW w:w="1350" w:type="dxa"/>
            <w:tcBorders>
              <w:bottom w:val="single" w:sz="8" w:space="0" w:color="000000"/>
            </w:tcBorders>
          </w:tcPr>
          <w:p w14:paraId="222CB4D5"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879" w:author="Nallamothu, Brahmajee" w:date="2019-12-16T12:13:00Z"/>
                <w:rFonts w:ascii="Arial" w:eastAsia="Arial" w:hAnsi="Arial" w:cs="Arial"/>
                <w:color w:val="000000"/>
                <w:sz w:val="18"/>
                <w:szCs w:val="18"/>
              </w:rPr>
            </w:pPr>
            <w:moveFrom w:id="880" w:author="Nallamothu, Brahmajee" w:date="2019-12-16T12:13:00Z">
              <w:r w:rsidRPr="004B7BC4">
                <w:rPr>
                  <w:rFonts w:ascii="Arial" w:eastAsia="Arial" w:hAnsi="Arial" w:cs="Arial"/>
                  <w:color w:val="000000"/>
                  <w:sz w:val="18"/>
                  <w:szCs w:val="18"/>
                </w:rPr>
                <w:t>N = 249,584</w:t>
              </w:r>
            </w:moveFrom>
          </w:p>
        </w:tc>
        <w:tc>
          <w:tcPr>
            <w:tcW w:w="1530" w:type="dxa"/>
            <w:tcBorders>
              <w:bottom w:val="single" w:sz="8" w:space="0" w:color="000000"/>
            </w:tcBorders>
          </w:tcPr>
          <w:p w14:paraId="282206AE"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881" w:author="Nallamothu, Brahmajee" w:date="2019-12-16T12:13:00Z"/>
                <w:rFonts w:ascii="Arial" w:eastAsia="Arial" w:hAnsi="Arial" w:cs="Arial"/>
                <w:color w:val="000000"/>
                <w:sz w:val="18"/>
                <w:szCs w:val="18"/>
              </w:rPr>
            </w:pPr>
            <w:moveFrom w:id="882" w:author="Nallamothu, Brahmajee" w:date="2019-12-16T12:13:00Z">
              <w:r w:rsidRPr="004B7BC4">
                <w:rPr>
                  <w:rFonts w:ascii="Arial" w:eastAsia="Arial" w:hAnsi="Arial" w:cs="Arial"/>
                  <w:color w:val="000000"/>
                  <w:sz w:val="18"/>
                  <w:szCs w:val="18"/>
                </w:rPr>
                <w:t>N = 53,649</w:t>
              </w:r>
            </w:moveFrom>
          </w:p>
        </w:tc>
        <w:tc>
          <w:tcPr>
            <w:tcW w:w="1350" w:type="dxa"/>
            <w:tcBorders>
              <w:bottom w:val="single" w:sz="8" w:space="0" w:color="000000"/>
            </w:tcBorders>
          </w:tcPr>
          <w:p w14:paraId="3C66F6A3"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883" w:author="Nallamothu, Brahmajee" w:date="2019-12-16T12:13:00Z"/>
                <w:rFonts w:ascii="Arial" w:eastAsia="Arial" w:hAnsi="Arial" w:cs="Arial"/>
                <w:color w:val="000000"/>
                <w:sz w:val="18"/>
                <w:szCs w:val="18"/>
              </w:rPr>
            </w:pPr>
            <w:moveFrom w:id="884" w:author="Nallamothu, Brahmajee" w:date="2019-12-16T12:13:00Z">
              <w:r w:rsidRPr="004B7BC4">
                <w:rPr>
                  <w:rFonts w:ascii="Arial" w:eastAsia="Arial" w:hAnsi="Arial" w:cs="Arial"/>
                  <w:color w:val="000000"/>
                  <w:sz w:val="18"/>
                  <w:szCs w:val="18"/>
                </w:rPr>
                <w:t>N = 257,135</w:t>
              </w:r>
            </w:moveFrom>
          </w:p>
        </w:tc>
        <w:tc>
          <w:tcPr>
            <w:tcW w:w="1373" w:type="dxa"/>
            <w:tcBorders>
              <w:bottom w:val="single" w:sz="8" w:space="0" w:color="000000"/>
            </w:tcBorders>
          </w:tcPr>
          <w:p w14:paraId="5510923F"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885" w:author="Nallamothu, Brahmajee" w:date="2019-12-16T12:13:00Z"/>
                <w:rFonts w:ascii="Arial" w:eastAsia="Arial" w:hAnsi="Arial" w:cs="Arial"/>
                <w:color w:val="000000"/>
                <w:sz w:val="18"/>
                <w:szCs w:val="18"/>
              </w:rPr>
            </w:pPr>
            <w:moveFrom w:id="886" w:author="Nallamothu, Brahmajee" w:date="2019-12-16T12:13:00Z">
              <w:r w:rsidRPr="004B7BC4">
                <w:rPr>
                  <w:rFonts w:ascii="Arial" w:eastAsia="Arial" w:hAnsi="Arial" w:cs="Arial"/>
                  <w:color w:val="000000"/>
                  <w:sz w:val="18"/>
                  <w:szCs w:val="18"/>
                </w:rPr>
                <w:t>N = 46,508</w:t>
              </w:r>
            </w:moveFrom>
          </w:p>
        </w:tc>
      </w:tr>
      <w:tr w:rsidR="00A1587F" w:rsidRPr="004B7BC4" w14:paraId="77DD4B20"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Borders>
              <w:top w:val="single" w:sz="8" w:space="0" w:color="000000"/>
            </w:tcBorders>
          </w:tcPr>
          <w:p w14:paraId="3629A84F" w14:textId="77777777" w:rsidR="00D83DD8" w:rsidRPr="004B7BC4" w:rsidRDefault="00D83DD8">
            <w:pPr>
              <w:pBdr>
                <w:top w:val="nil"/>
                <w:left w:val="nil"/>
                <w:bottom w:val="nil"/>
                <w:right w:val="nil"/>
                <w:between w:val="nil"/>
              </w:pBdr>
              <w:jc w:val="left"/>
              <w:rPr>
                <w:moveFrom w:id="887" w:author="Nallamothu, Brahmajee" w:date="2019-12-16T12:13:00Z"/>
                <w:rFonts w:ascii="Arial" w:eastAsia="Arial" w:hAnsi="Arial" w:cs="Arial"/>
                <w:b w:val="0"/>
                <w:color w:val="000000"/>
                <w:sz w:val="18"/>
                <w:szCs w:val="18"/>
              </w:rPr>
              <w:pPrChange w:id="888" w:author="Unknown" w:date="2019-12-16T12:13:00Z">
                <w:pPr>
                  <w:pBdr>
                    <w:top w:val="nil"/>
                    <w:left w:val="nil"/>
                    <w:bottom w:val="nil"/>
                    <w:right w:val="nil"/>
                    <w:between w:val="nil"/>
                  </w:pBdr>
                </w:pPr>
              </w:pPrChange>
            </w:pPr>
            <w:moveFrom w:id="889" w:author="Nallamothu, Brahmajee" w:date="2019-12-16T12:13:00Z">
              <w:r w:rsidRPr="004B7BC4">
                <w:rPr>
                  <w:rFonts w:ascii="Arial" w:eastAsia="Arial" w:hAnsi="Arial" w:cs="Arial"/>
                  <w:b w:val="0"/>
                  <w:color w:val="000000"/>
                  <w:sz w:val="18"/>
                  <w:szCs w:val="18"/>
                </w:rPr>
                <w:t>Age, mean (std)</w:t>
              </w:r>
            </w:moveFrom>
          </w:p>
        </w:tc>
        <w:tc>
          <w:tcPr>
            <w:tcW w:w="1517" w:type="dxa"/>
            <w:tcBorders>
              <w:top w:val="single" w:sz="8" w:space="0" w:color="000000"/>
            </w:tcBorders>
          </w:tcPr>
          <w:p w14:paraId="772AC220"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90" w:author="Nallamothu, Brahmajee" w:date="2019-12-16T12:13:00Z"/>
                <w:rFonts w:ascii="Arial" w:eastAsia="Arial" w:hAnsi="Arial" w:cs="Arial"/>
                <w:color w:val="000000"/>
                <w:sz w:val="18"/>
                <w:szCs w:val="18"/>
              </w:rPr>
            </w:pPr>
            <w:moveFrom w:id="891" w:author="Nallamothu, Brahmajee" w:date="2019-12-16T12:13:00Z">
              <w:r w:rsidRPr="004B7BC4">
                <w:rPr>
                  <w:rFonts w:ascii="Arial" w:eastAsia="Arial" w:hAnsi="Arial" w:cs="Arial"/>
                  <w:color w:val="000000"/>
                  <w:sz w:val="18"/>
                  <w:szCs w:val="18"/>
                </w:rPr>
                <w:t>66.3 (13.7)</w:t>
              </w:r>
            </w:moveFrom>
          </w:p>
        </w:tc>
        <w:tc>
          <w:tcPr>
            <w:tcW w:w="1350" w:type="dxa"/>
            <w:tcBorders>
              <w:top w:val="single" w:sz="8" w:space="0" w:color="000000"/>
            </w:tcBorders>
          </w:tcPr>
          <w:p w14:paraId="3E664740"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92" w:author="Nallamothu, Brahmajee" w:date="2019-12-16T12:13:00Z"/>
                <w:rFonts w:ascii="Arial" w:eastAsia="Arial" w:hAnsi="Arial" w:cs="Arial"/>
                <w:color w:val="000000"/>
                <w:sz w:val="18"/>
                <w:szCs w:val="18"/>
              </w:rPr>
            </w:pPr>
            <w:moveFrom w:id="893" w:author="Nallamothu, Brahmajee" w:date="2019-12-16T12:13:00Z">
              <w:r w:rsidRPr="004B7BC4">
                <w:rPr>
                  <w:rFonts w:ascii="Arial" w:eastAsia="Arial" w:hAnsi="Arial" w:cs="Arial"/>
                  <w:color w:val="000000"/>
                  <w:sz w:val="18"/>
                  <w:szCs w:val="18"/>
                </w:rPr>
                <w:t>70.5 (13.3)</w:t>
              </w:r>
            </w:moveFrom>
          </w:p>
        </w:tc>
        <w:tc>
          <w:tcPr>
            <w:tcW w:w="1350" w:type="dxa"/>
            <w:tcBorders>
              <w:top w:val="single" w:sz="8" w:space="0" w:color="000000"/>
            </w:tcBorders>
          </w:tcPr>
          <w:p w14:paraId="74C84561"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94" w:author="Nallamothu, Brahmajee" w:date="2019-12-16T12:13:00Z"/>
                <w:rFonts w:ascii="Arial" w:eastAsia="Arial" w:hAnsi="Arial" w:cs="Arial"/>
                <w:color w:val="000000"/>
                <w:sz w:val="18"/>
                <w:szCs w:val="18"/>
              </w:rPr>
            </w:pPr>
            <w:moveFrom w:id="895" w:author="Nallamothu, Brahmajee" w:date="2019-12-16T12:13:00Z">
              <w:r w:rsidRPr="004B7BC4">
                <w:rPr>
                  <w:rFonts w:ascii="Arial" w:eastAsia="Arial" w:hAnsi="Arial" w:cs="Arial"/>
                  <w:color w:val="000000"/>
                  <w:sz w:val="18"/>
                  <w:szCs w:val="18"/>
                </w:rPr>
                <w:t>72.5 (14.3)</w:t>
              </w:r>
            </w:moveFrom>
          </w:p>
        </w:tc>
        <w:tc>
          <w:tcPr>
            <w:tcW w:w="1530" w:type="dxa"/>
            <w:tcBorders>
              <w:top w:val="single" w:sz="8" w:space="0" w:color="000000"/>
            </w:tcBorders>
          </w:tcPr>
          <w:p w14:paraId="421A7FFE"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96" w:author="Nallamothu, Brahmajee" w:date="2019-12-16T12:13:00Z"/>
                <w:rFonts w:ascii="Arial" w:eastAsia="Arial" w:hAnsi="Arial" w:cs="Arial"/>
                <w:color w:val="000000"/>
                <w:sz w:val="18"/>
                <w:szCs w:val="18"/>
              </w:rPr>
            </w:pPr>
            <w:moveFrom w:id="897" w:author="Nallamothu, Brahmajee" w:date="2019-12-16T12:13:00Z">
              <w:r w:rsidRPr="004B7BC4">
                <w:rPr>
                  <w:rFonts w:ascii="Arial" w:eastAsia="Arial" w:hAnsi="Arial" w:cs="Arial"/>
                  <w:color w:val="000000"/>
                  <w:sz w:val="18"/>
                  <w:szCs w:val="18"/>
                </w:rPr>
                <w:t>72.5 (13.9)</w:t>
              </w:r>
            </w:moveFrom>
          </w:p>
        </w:tc>
        <w:tc>
          <w:tcPr>
            <w:tcW w:w="1350" w:type="dxa"/>
            <w:tcBorders>
              <w:top w:val="single" w:sz="8" w:space="0" w:color="000000"/>
            </w:tcBorders>
          </w:tcPr>
          <w:p w14:paraId="0DAD0087"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898" w:author="Nallamothu, Brahmajee" w:date="2019-12-16T12:13:00Z"/>
                <w:rFonts w:ascii="Arial" w:eastAsia="Arial" w:hAnsi="Arial" w:cs="Arial"/>
                <w:color w:val="000000"/>
                <w:sz w:val="18"/>
                <w:szCs w:val="18"/>
              </w:rPr>
            </w:pPr>
            <w:moveFrom w:id="899" w:author="Nallamothu, Brahmajee" w:date="2019-12-16T12:13:00Z">
              <w:r w:rsidRPr="004B7BC4">
                <w:rPr>
                  <w:rFonts w:ascii="Arial" w:eastAsia="Arial" w:hAnsi="Arial" w:cs="Arial"/>
                  <w:color w:val="000000"/>
                  <w:sz w:val="18"/>
                  <w:szCs w:val="18"/>
                </w:rPr>
                <w:t>68.6 (17.2)</w:t>
              </w:r>
            </w:moveFrom>
          </w:p>
        </w:tc>
        <w:tc>
          <w:tcPr>
            <w:tcW w:w="1373" w:type="dxa"/>
            <w:tcBorders>
              <w:top w:val="single" w:sz="8" w:space="0" w:color="000000"/>
            </w:tcBorders>
          </w:tcPr>
          <w:p w14:paraId="40F9F8EF"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900" w:author="Nallamothu, Brahmajee" w:date="2019-12-16T12:13:00Z"/>
                <w:rFonts w:ascii="Arial" w:eastAsia="Arial" w:hAnsi="Arial" w:cs="Arial"/>
                <w:color w:val="000000"/>
                <w:sz w:val="18"/>
                <w:szCs w:val="18"/>
              </w:rPr>
            </w:pPr>
            <w:moveFrom w:id="901" w:author="Nallamothu, Brahmajee" w:date="2019-12-16T12:13:00Z">
              <w:r w:rsidRPr="004B7BC4">
                <w:rPr>
                  <w:rFonts w:ascii="Arial" w:eastAsia="Arial" w:hAnsi="Arial" w:cs="Arial"/>
                  <w:color w:val="000000"/>
                  <w:sz w:val="18"/>
                  <w:szCs w:val="18"/>
                </w:rPr>
                <w:t>70.3 (15.8)</w:t>
              </w:r>
            </w:moveFrom>
          </w:p>
        </w:tc>
      </w:tr>
      <w:tr w:rsidR="00A1587F" w:rsidRPr="004B7BC4" w14:paraId="5AD3DBA2"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4D9F831A" w14:textId="77777777" w:rsidR="00D83DD8" w:rsidRPr="004B7BC4" w:rsidRDefault="00D83DD8">
            <w:pPr>
              <w:pBdr>
                <w:top w:val="nil"/>
                <w:left w:val="nil"/>
                <w:bottom w:val="nil"/>
                <w:right w:val="nil"/>
                <w:between w:val="nil"/>
              </w:pBdr>
              <w:jc w:val="left"/>
              <w:rPr>
                <w:moveFrom w:id="902" w:author="Nallamothu, Brahmajee" w:date="2019-12-16T12:13:00Z"/>
                <w:rFonts w:ascii="Arial" w:eastAsia="Arial" w:hAnsi="Arial" w:cs="Arial"/>
                <w:b w:val="0"/>
                <w:color w:val="000000"/>
                <w:sz w:val="18"/>
                <w:szCs w:val="18"/>
              </w:rPr>
              <w:pPrChange w:id="903" w:author="Unknown" w:date="2019-12-16T12:13:00Z">
                <w:pPr>
                  <w:pBdr>
                    <w:top w:val="nil"/>
                    <w:left w:val="nil"/>
                    <w:bottom w:val="nil"/>
                    <w:right w:val="nil"/>
                    <w:between w:val="nil"/>
                  </w:pBdr>
                </w:pPr>
              </w:pPrChange>
            </w:pPr>
            <w:moveFrom w:id="904" w:author="Nallamothu, Brahmajee" w:date="2019-12-16T12:13:00Z">
              <w:r w:rsidRPr="004B7BC4">
                <w:rPr>
                  <w:rFonts w:ascii="Arial" w:eastAsia="Arial" w:hAnsi="Arial" w:cs="Arial"/>
                  <w:b w:val="0"/>
                  <w:color w:val="000000"/>
                  <w:sz w:val="18"/>
                  <w:szCs w:val="18"/>
                </w:rPr>
                <w:t>Female pct.</w:t>
              </w:r>
            </w:moveFrom>
          </w:p>
        </w:tc>
        <w:tc>
          <w:tcPr>
            <w:tcW w:w="1517" w:type="dxa"/>
          </w:tcPr>
          <w:p w14:paraId="7B755861"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05" w:author="Nallamothu, Brahmajee" w:date="2019-12-16T12:13:00Z"/>
                <w:rFonts w:ascii="Arial" w:eastAsia="Arial" w:hAnsi="Arial" w:cs="Arial"/>
                <w:color w:val="000000"/>
                <w:sz w:val="18"/>
                <w:szCs w:val="18"/>
              </w:rPr>
            </w:pPr>
            <w:moveFrom w:id="906" w:author="Nallamothu, Brahmajee" w:date="2019-12-16T12:13:00Z">
              <w:r w:rsidRPr="004B7BC4">
                <w:rPr>
                  <w:rFonts w:ascii="Arial" w:eastAsia="Arial" w:hAnsi="Arial" w:cs="Arial"/>
                  <w:color w:val="000000"/>
                  <w:sz w:val="18"/>
                  <w:szCs w:val="18"/>
                </w:rPr>
                <w:t>36.60%</w:t>
              </w:r>
            </w:moveFrom>
          </w:p>
        </w:tc>
        <w:tc>
          <w:tcPr>
            <w:tcW w:w="1350" w:type="dxa"/>
          </w:tcPr>
          <w:p w14:paraId="5FCC7C92"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07" w:author="Nallamothu, Brahmajee" w:date="2019-12-16T12:13:00Z"/>
                <w:rFonts w:ascii="Arial" w:eastAsia="Arial" w:hAnsi="Arial" w:cs="Arial"/>
                <w:color w:val="000000"/>
                <w:sz w:val="18"/>
                <w:szCs w:val="18"/>
              </w:rPr>
            </w:pPr>
            <w:moveFrom w:id="908" w:author="Nallamothu, Brahmajee" w:date="2019-12-16T12:13:00Z">
              <w:r w:rsidRPr="004B7BC4">
                <w:rPr>
                  <w:rFonts w:ascii="Arial" w:eastAsia="Arial" w:hAnsi="Arial" w:cs="Arial"/>
                  <w:color w:val="000000"/>
                  <w:sz w:val="18"/>
                  <w:szCs w:val="18"/>
                </w:rPr>
                <w:t>45.00%</w:t>
              </w:r>
            </w:moveFrom>
          </w:p>
        </w:tc>
        <w:tc>
          <w:tcPr>
            <w:tcW w:w="1350" w:type="dxa"/>
          </w:tcPr>
          <w:p w14:paraId="42D3C647"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09" w:author="Nallamothu, Brahmajee" w:date="2019-12-16T12:13:00Z"/>
                <w:rFonts w:ascii="Arial" w:eastAsia="Arial" w:hAnsi="Arial" w:cs="Arial"/>
                <w:color w:val="000000"/>
                <w:sz w:val="18"/>
                <w:szCs w:val="18"/>
              </w:rPr>
            </w:pPr>
            <w:moveFrom w:id="910" w:author="Nallamothu, Brahmajee" w:date="2019-12-16T12:13:00Z">
              <w:r w:rsidRPr="004B7BC4">
                <w:rPr>
                  <w:rFonts w:ascii="Arial" w:eastAsia="Arial" w:hAnsi="Arial" w:cs="Arial"/>
                  <w:color w:val="000000"/>
                  <w:sz w:val="18"/>
                  <w:szCs w:val="18"/>
                </w:rPr>
                <w:t>48.80%</w:t>
              </w:r>
            </w:moveFrom>
          </w:p>
        </w:tc>
        <w:tc>
          <w:tcPr>
            <w:tcW w:w="1530" w:type="dxa"/>
          </w:tcPr>
          <w:p w14:paraId="516A7872"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11" w:author="Nallamothu, Brahmajee" w:date="2019-12-16T12:13:00Z"/>
                <w:rFonts w:ascii="Arial" w:eastAsia="Arial" w:hAnsi="Arial" w:cs="Arial"/>
                <w:color w:val="000000"/>
                <w:sz w:val="18"/>
                <w:szCs w:val="18"/>
              </w:rPr>
            </w:pPr>
            <w:moveFrom w:id="912" w:author="Nallamothu, Brahmajee" w:date="2019-12-16T12:13:00Z">
              <w:r w:rsidRPr="004B7BC4">
                <w:rPr>
                  <w:rFonts w:ascii="Arial" w:eastAsia="Arial" w:hAnsi="Arial" w:cs="Arial"/>
                  <w:color w:val="000000"/>
                  <w:sz w:val="18"/>
                  <w:szCs w:val="18"/>
                </w:rPr>
                <w:t>49.30%</w:t>
              </w:r>
            </w:moveFrom>
          </w:p>
        </w:tc>
        <w:tc>
          <w:tcPr>
            <w:tcW w:w="1350" w:type="dxa"/>
          </w:tcPr>
          <w:p w14:paraId="7C9B8168"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13" w:author="Nallamothu, Brahmajee" w:date="2019-12-16T12:13:00Z"/>
                <w:rFonts w:ascii="Arial" w:eastAsia="Arial" w:hAnsi="Arial" w:cs="Arial"/>
                <w:color w:val="000000"/>
                <w:sz w:val="18"/>
                <w:szCs w:val="18"/>
              </w:rPr>
            </w:pPr>
            <w:moveFrom w:id="914" w:author="Nallamothu, Brahmajee" w:date="2019-12-16T12:13:00Z">
              <w:r w:rsidRPr="004B7BC4">
                <w:rPr>
                  <w:rFonts w:ascii="Arial" w:eastAsia="Arial" w:hAnsi="Arial" w:cs="Arial"/>
                  <w:color w:val="000000"/>
                  <w:sz w:val="18"/>
                  <w:szCs w:val="18"/>
                </w:rPr>
                <w:t>52.60%</w:t>
              </w:r>
            </w:moveFrom>
          </w:p>
        </w:tc>
        <w:tc>
          <w:tcPr>
            <w:tcW w:w="1373" w:type="dxa"/>
          </w:tcPr>
          <w:p w14:paraId="74C0645F"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15" w:author="Nallamothu, Brahmajee" w:date="2019-12-16T12:13:00Z"/>
                <w:rFonts w:ascii="Arial" w:eastAsia="Arial" w:hAnsi="Arial" w:cs="Arial"/>
                <w:color w:val="000000"/>
                <w:sz w:val="18"/>
                <w:szCs w:val="18"/>
              </w:rPr>
            </w:pPr>
            <w:moveFrom w:id="916" w:author="Nallamothu, Brahmajee" w:date="2019-12-16T12:13:00Z">
              <w:r w:rsidRPr="004B7BC4">
                <w:rPr>
                  <w:rFonts w:ascii="Arial" w:eastAsia="Arial" w:hAnsi="Arial" w:cs="Arial"/>
                  <w:color w:val="000000"/>
                  <w:sz w:val="18"/>
                  <w:szCs w:val="18"/>
                </w:rPr>
                <w:t>50.20%</w:t>
              </w:r>
            </w:moveFrom>
          </w:p>
        </w:tc>
      </w:tr>
      <w:tr w:rsidR="00A1587F" w:rsidRPr="004B7BC4" w14:paraId="43BFCCD5" w14:textId="77777777" w:rsidTr="00D75E0F">
        <w:trPr>
          <w:gridAfter w:val="1"/>
          <w:cnfStyle w:val="000000100000" w:firstRow="0" w:lastRow="0" w:firstColumn="0" w:lastColumn="0" w:oddVBand="0" w:evenVBand="0" w:oddHBand="1" w:evenHBand="0" w:firstRowFirstColumn="0" w:firstRowLastColumn="0" w:lastRowFirstColumn="0" w:lastRowLastColumn="0"/>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4C343821" w14:textId="77777777" w:rsidR="00D83DD8" w:rsidRPr="004B7BC4" w:rsidRDefault="00D83DD8">
            <w:pPr>
              <w:pBdr>
                <w:top w:val="nil"/>
                <w:left w:val="nil"/>
                <w:bottom w:val="nil"/>
                <w:right w:val="nil"/>
                <w:between w:val="nil"/>
              </w:pBdr>
              <w:jc w:val="left"/>
              <w:rPr>
                <w:moveFrom w:id="917" w:author="Nallamothu, Brahmajee" w:date="2019-12-16T12:13:00Z"/>
                <w:rFonts w:ascii="Arial" w:eastAsia="Arial" w:hAnsi="Arial" w:cs="Arial"/>
                <w:b w:val="0"/>
                <w:color w:val="000000"/>
                <w:sz w:val="18"/>
                <w:szCs w:val="18"/>
              </w:rPr>
              <w:pPrChange w:id="918" w:author="Unknown" w:date="2019-12-16T12:13:00Z">
                <w:pPr>
                  <w:pBdr>
                    <w:top w:val="nil"/>
                    <w:left w:val="nil"/>
                    <w:bottom w:val="nil"/>
                    <w:right w:val="nil"/>
                    <w:between w:val="nil"/>
                  </w:pBdr>
                </w:pPr>
              </w:pPrChange>
            </w:pPr>
            <w:moveFrom w:id="919" w:author="Nallamothu, Brahmajee" w:date="2019-12-16T12:13:00Z">
              <w:r w:rsidRPr="004B7BC4">
                <w:rPr>
                  <w:rFonts w:ascii="Arial" w:eastAsia="Arial" w:hAnsi="Arial" w:cs="Arial"/>
                  <w:b w:val="0"/>
                  <w:color w:val="000000"/>
                  <w:sz w:val="18"/>
                  <w:szCs w:val="18"/>
                </w:rPr>
                <w:t>No. of diagnosis codes, mean (std)</w:t>
              </w:r>
            </w:moveFrom>
          </w:p>
        </w:tc>
        <w:tc>
          <w:tcPr>
            <w:tcW w:w="1517" w:type="dxa"/>
          </w:tcPr>
          <w:p w14:paraId="0A5A22DB"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920" w:author="Nallamothu, Brahmajee" w:date="2019-12-16T12:13:00Z"/>
                <w:rFonts w:ascii="Arial" w:eastAsia="Arial" w:hAnsi="Arial" w:cs="Arial"/>
                <w:color w:val="000000"/>
                <w:sz w:val="18"/>
                <w:szCs w:val="18"/>
              </w:rPr>
            </w:pPr>
            <w:moveFrom w:id="921" w:author="Nallamothu, Brahmajee" w:date="2019-12-16T12:13:00Z">
              <w:r w:rsidRPr="004B7BC4">
                <w:rPr>
                  <w:rFonts w:ascii="Arial" w:eastAsia="Arial" w:hAnsi="Arial" w:cs="Arial"/>
                  <w:color w:val="000000"/>
                  <w:sz w:val="18"/>
                  <w:szCs w:val="18"/>
                </w:rPr>
                <w:t>12.4 (6.1)</w:t>
              </w:r>
            </w:moveFrom>
          </w:p>
        </w:tc>
        <w:tc>
          <w:tcPr>
            <w:tcW w:w="1350" w:type="dxa"/>
          </w:tcPr>
          <w:p w14:paraId="3EF7EF5E"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922" w:author="Nallamothu, Brahmajee" w:date="2019-12-16T12:13:00Z"/>
                <w:rFonts w:ascii="Arial" w:eastAsia="Arial" w:hAnsi="Arial" w:cs="Arial"/>
                <w:color w:val="000000"/>
                <w:sz w:val="18"/>
                <w:szCs w:val="18"/>
              </w:rPr>
            </w:pPr>
            <w:moveFrom w:id="923" w:author="Nallamothu, Brahmajee" w:date="2019-12-16T12:13:00Z">
              <w:r w:rsidRPr="004B7BC4">
                <w:rPr>
                  <w:rFonts w:ascii="Arial" w:eastAsia="Arial" w:hAnsi="Arial" w:cs="Arial"/>
                  <w:color w:val="000000"/>
                  <w:sz w:val="18"/>
                  <w:szCs w:val="18"/>
                </w:rPr>
                <w:t>15.7 (6.4)</w:t>
              </w:r>
            </w:moveFrom>
          </w:p>
        </w:tc>
        <w:tc>
          <w:tcPr>
            <w:tcW w:w="1350" w:type="dxa"/>
          </w:tcPr>
          <w:p w14:paraId="48A6D1C0"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924" w:author="Nallamothu, Brahmajee" w:date="2019-12-16T12:13:00Z"/>
                <w:rFonts w:ascii="Arial" w:eastAsia="Arial" w:hAnsi="Arial" w:cs="Arial"/>
                <w:color w:val="000000"/>
                <w:sz w:val="18"/>
                <w:szCs w:val="18"/>
              </w:rPr>
            </w:pPr>
            <w:moveFrom w:id="925" w:author="Nallamothu, Brahmajee" w:date="2019-12-16T12:13:00Z">
              <w:r w:rsidRPr="004B7BC4">
                <w:rPr>
                  <w:rFonts w:ascii="Arial" w:eastAsia="Arial" w:hAnsi="Arial" w:cs="Arial"/>
                  <w:color w:val="000000"/>
                  <w:sz w:val="18"/>
                  <w:szCs w:val="18"/>
                </w:rPr>
                <w:t>15.1 (5.5)</w:t>
              </w:r>
            </w:moveFrom>
          </w:p>
        </w:tc>
        <w:tc>
          <w:tcPr>
            <w:tcW w:w="1530" w:type="dxa"/>
          </w:tcPr>
          <w:p w14:paraId="42C97C1B"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926" w:author="Nallamothu, Brahmajee" w:date="2019-12-16T12:13:00Z"/>
                <w:rFonts w:ascii="Arial" w:eastAsia="Arial" w:hAnsi="Arial" w:cs="Arial"/>
                <w:color w:val="000000"/>
                <w:sz w:val="18"/>
                <w:szCs w:val="18"/>
              </w:rPr>
            </w:pPr>
            <w:moveFrom w:id="927" w:author="Nallamothu, Brahmajee" w:date="2019-12-16T12:13:00Z">
              <w:r w:rsidRPr="004B7BC4">
                <w:rPr>
                  <w:rFonts w:ascii="Arial" w:eastAsia="Arial" w:hAnsi="Arial" w:cs="Arial"/>
                  <w:color w:val="000000"/>
                  <w:sz w:val="18"/>
                  <w:szCs w:val="18"/>
                </w:rPr>
                <w:t>16.2 (5.7)</w:t>
              </w:r>
            </w:moveFrom>
          </w:p>
        </w:tc>
        <w:tc>
          <w:tcPr>
            <w:tcW w:w="1350" w:type="dxa"/>
          </w:tcPr>
          <w:p w14:paraId="46AAEAFB"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928" w:author="Nallamothu, Brahmajee" w:date="2019-12-16T12:13:00Z"/>
                <w:rFonts w:ascii="Arial" w:eastAsia="Arial" w:hAnsi="Arial" w:cs="Arial"/>
                <w:color w:val="000000"/>
                <w:sz w:val="18"/>
                <w:szCs w:val="18"/>
              </w:rPr>
            </w:pPr>
            <w:moveFrom w:id="929" w:author="Nallamothu, Brahmajee" w:date="2019-12-16T12:13:00Z">
              <w:r w:rsidRPr="004B7BC4">
                <w:rPr>
                  <w:rFonts w:ascii="Arial" w:eastAsia="Arial" w:hAnsi="Arial" w:cs="Arial"/>
                  <w:color w:val="000000"/>
                  <w:sz w:val="18"/>
                  <w:szCs w:val="18"/>
                </w:rPr>
                <w:t>12.7 (5.8)</w:t>
              </w:r>
            </w:moveFrom>
          </w:p>
        </w:tc>
        <w:tc>
          <w:tcPr>
            <w:tcW w:w="1373" w:type="dxa"/>
          </w:tcPr>
          <w:p w14:paraId="26056A7D" w14:textId="77777777" w:rsidR="00D83DD8" w:rsidRPr="004B7BC4" w:rsidRDefault="00D83DD8" w:rsidP="00CD43A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moveFrom w:id="930" w:author="Nallamothu, Brahmajee" w:date="2019-12-16T12:13:00Z"/>
                <w:rFonts w:ascii="Arial" w:eastAsia="Arial" w:hAnsi="Arial" w:cs="Arial"/>
                <w:color w:val="000000"/>
                <w:sz w:val="18"/>
                <w:szCs w:val="18"/>
              </w:rPr>
            </w:pPr>
            <w:moveFrom w:id="931" w:author="Nallamothu, Brahmajee" w:date="2019-12-16T12:13:00Z">
              <w:r w:rsidRPr="004B7BC4">
                <w:rPr>
                  <w:rFonts w:ascii="Arial" w:eastAsia="Arial" w:hAnsi="Arial" w:cs="Arial"/>
                  <w:color w:val="000000"/>
                  <w:sz w:val="18"/>
                  <w:szCs w:val="18"/>
                </w:rPr>
                <w:t>14.7 (5.8)</w:t>
              </w:r>
            </w:moveFrom>
          </w:p>
        </w:tc>
      </w:tr>
      <w:tr w:rsidR="00A1587F" w:rsidRPr="004B7BC4" w14:paraId="652292AF" w14:textId="77777777" w:rsidTr="00D75E0F">
        <w:trPr>
          <w:gridAfter w:val="1"/>
          <w:wAfter w:w="28" w:type="dxa"/>
          <w:trHeight w:val="432"/>
        </w:trPr>
        <w:tc>
          <w:tcPr>
            <w:cnfStyle w:val="001000000000" w:firstRow="0" w:lastRow="0" w:firstColumn="1" w:lastColumn="0" w:oddVBand="0" w:evenVBand="0" w:oddHBand="0" w:evenHBand="0" w:firstRowFirstColumn="0" w:firstRowLastColumn="0" w:lastRowFirstColumn="0" w:lastRowLastColumn="0"/>
            <w:tcW w:w="1543" w:type="dxa"/>
          </w:tcPr>
          <w:p w14:paraId="1297C1CD" w14:textId="77777777" w:rsidR="00D83DD8" w:rsidRPr="004B7BC4" w:rsidRDefault="00D83DD8">
            <w:pPr>
              <w:pBdr>
                <w:top w:val="nil"/>
                <w:left w:val="nil"/>
                <w:bottom w:val="nil"/>
                <w:right w:val="nil"/>
                <w:between w:val="nil"/>
              </w:pBdr>
              <w:jc w:val="left"/>
              <w:rPr>
                <w:moveFrom w:id="932" w:author="Nallamothu, Brahmajee" w:date="2019-12-16T12:13:00Z"/>
                <w:rFonts w:ascii="Arial" w:eastAsia="Arial" w:hAnsi="Arial" w:cs="Arial"/>
                <w:b w:val="0"/>
                <w:color w:val="000000"/>
                <w:sz w:val="18"/>
                <w:szCs w:val="18"/>
              </w:rPr>
              <w:pPrChange w:id="933" w:author="Unknown" w:date="2019-12-16T12:13:00Z">
                <w:pPr>
                  <w:pBdr>
                    <w:top w:val="nil"/>
                    <w:left w:val="nil"/>
                    <w:bottom w:val="nil"/>
                    <w:right w:val="nil"/>
                    <w:between w:val="nil"/>
                  </w:pBdr>
                </w:pPr>
              </w:pPrChange>
            </w:pPr>
            <w:moveFrom w:id="934" w:author="Nallamothu, Brahmajee" w:date="2019-12-16T12:13:00Z">
              <w:r w:rsidRPr="004B7BC4">
                <w:rPr>
                  <w:rFonts w:ascii="Arial" w:eastAsia="Arial" w:hAnsi="Arial" w:cs="Arial"/>
                  <w:b w:val="0"/>
                  <w:color w:val="000000"/>
                  <w:sz w:val="18"/>
                  <w:szCs w:val="18"/>
                </w:rPr>
                <w:t>No. of procedure codes, mean (std)</w:t>
              </w:r>
            </w:moveFrom>
          </w:p>
        </w:tc>
        <w:tc>
          <w:tcPr>
            <w:tcW w:w="1517" w:type="dxa"/>
          </w:tcPr>
          <w:p w14:paraId="62F28161"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35" w:author="Nallamothu, Brahmajee" w:date="2019-12-16T12:13:00Z"/>
                <w:rFonts w:ascii="Arial" w:eastAsia="Arial" w:hAnsi="Arial" w:cs="Arial"/>
                <w:color w:val="000000"/>
                <w:sz w:val="18"/>
                <w:szCs w:val="18"/>
              </w:rPr>
            </w:pPr>
            <w:moveFrom w:id="936" w:author="Nallamothu, Brahmajee" w:date="2019-12-16T12:13:00Z">
              <w:r w:rsidRPr="004B7BC4">
                <w:rPr>
                  <w:rFonts w:ascii="Arial" w:eastAsia="Arial" w:hAnsi="Arial" w:cs="Arial"/>
                  <w:color w:val="000000"/>
                  <w:sz w:val="18"/>
                  <w:szCs w:val="18"/>
                </w:rPr>
                <w:t>5.6 (3.3)</w:t>
              </w:r>
            </w:moveFrom>
          </w:p>
        </w:tc>
        <w:tc>
          <w:tcPr>
            <w:tcW w:w="1350" w:type="dxa"/>
          </w:tcPr>
          <w:p w14:paraId="0C5A5104"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37" w:author="Nallamothu, Brahmajee" w:date="2019-12-16T12:13:00Z"/>
                <w:rFonts w:ascii="Arial" w:eastAsia="Arial" w:hAnsi="Arial" w:cs="Arial"/>
                <w:color w:val="000000"/>
                <w:sz w:val="18"/>
                <w:szCs w:val="18"/>
              </w:rPr>
            </w:pPr>
            <w:moveFrom w:id="938" w:author="Nallamothu, Brahmajee" w:date="2019-12-16T12:13:00Z">
              <w:r w:rsidRPr="004B7BC4">
                <w:rPr>
                  <w:rFonts w:ascii="Arial" w:eastAsia="Arial" w:hAnsi="Arial" w:cs="Arial"/>
                  <w:color w:val="000000"/>
                  <w:sz w:val="18"/>
                  <w:szCs w:val="18"/>
                </w:rPr>
                <w:t>5.2 (3.9)</w:t>
              </w:r>
            </w:moveFrom>
          </w:p>
        </w:tc>
        <w:tc>
          <w:tcPr>
            <w:tcW w:w="1350" w:type="dxa"/>
          </w:tcPr>
          <w:p w14:paraId="7FE2B3B5"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39" w:author="Nallamothu, Brahmajee" w:date="2019-12-16T12:13:00Z"/>
                <w:rFonts w:ascii="Arial" w:eastAsia="Arial" w:hAnsi="Arial" w:cs="Arial"/>
                <w:color w:val="000000"/>
                <w:sz w:val="18"/>
                <w:szCs w:val="18"/>
              </w:rPr>
            </w:pPr>
            <w:moveFrom w:id="940" w:author="Nallamothu, Brahmajee" w:date="2019-12-16T12:13:00Z">
              <w:r w:rsidRPr="004B7BC4">
                <w:rPr>
                  <w:rFonts w:ascii="Arial" w:eastAsia="Arial" w:hAnsi="Arial" w:cs="Arial"/>
                  <w:color w:val="000000"/>
                  <w:sz w:val="18"/>
                  <w:szCs w:val="18"/>
                </w:rPr>
                <w:t>1.1 (1.9)</w:t>
              </w:r>
            </w:moveFrom>
          </w:p>
        </w:tc>
        <w:tc>
          <w:tcPr>
            <w:tcW w:w="1530" w:type="dxa"/>
          </w:tcPr>
          <w:p w14:paraId="37151BDE"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41" w:author="Nallamothu, Brahmajee" w:date="2019-12-16T12:13:00Z"/>
                <w:rFonts w:ascii="Arial" w:eastAsia="Arial" w:hAnsi="Arial" w:cs="Arial"/>
                <w:color w:val="000000"/>
                <w:sz w:val="18"/>
                <w:szCs w:val="18"/>
              </w:rPr>
            </w:pPr>
            <w:moveFrom w:id="942" w:author="Nallamothu, Brahmajee" w:date="2019-12-16T12:13:00Z">
              <w:r w:rsidRPr="004B7BC4">
                <w:rPr>
                  <w:rFonts w:ascii="Arial" w:eastAsia="Arial" w:hAnsi="Arial" w:cs="Arial"/>
                  <w:color w:val="000000"/>
                  <w:sz w:val="18"/>
                  <w:szCs w:val="18"/>
                </w:rPr>
                <w:t>1.3 (2.1)</w:t>
              </w:r>
            </w:moveFrom>
          </w:p>
        </w:tc>
        <w:tc>
          <w:tcPr>
            <w:tcW w:w="1350" w:type="dxa"/>
          </w:tcPr>
          <w:p w14:paraId="3FDAE9E4"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43" w:author="Nallamothu, Brahmajee" w:date="2019-12-16T12:13:00Z"/>
                <w:rFonts w:ascii="Arial" w:eastAsia="Arial" w:hAnsi="Arial" w:cs="Arial"/>
                <w:color w:val="000000"/>
                <w:sz w:val="18"/>
                <w:szCs w:val="18"/>
              </w:rPr>
            </w:pPr>
            <w:moveFrom w:id="944" w:author="Nallamothu, Brahmajee" w:date="2019-12-16T12:13:00Z">
              <w:r w:rsidRPr="004B7BC4">
                <w:rPr>
                  <w:rFonts w:ascii="Arial" w:eastAsia="Arial" w:hAnsi="Arial" w:cs="Arial"/>
                  <w:color w:val="000000"/>
                  <w:sz w:val="18"/>
                  <w:szCs w:val="18"/>
                </w:rPr>
                <w:t>0.7 (1.5)</w:t>
              </w:r>
            </w:moveFrom>
          </w:p>
        </w:tc>
        <w:tc>
          <w:tcPr>
            <w:tcW w:w="1373" w:type="dxa"/>
          </w:tcPr>
          <w:p w14:paraId="4C4BAC4A" w14:textId="77777777" w:rsidR="00D83DD8" w:rsidRPr="004B7BC4" w:rsidRDefault="00D83DD8" w:rsidP="00CD43A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moveFrom w:id="945" w:author="Nallamothu, Brahmajee" w:date="2019-12-16T12:13:00Z"/>
                <w:rFonts w:ascii="Arial" w:eastAsia="Arial" w:hAnsi="Arial" w:cs="Arial"/>
                <w:color w:val="000000"/>
                <w:sz w:val="18"/>
                <w:szCs w:val="18"/>
              </w:rPr>
            </w:pPr>
            <w:moveFrom w:id="946" w:author="Nallamothu, Brahmajee" w:date="2019-12-16T12:13:00Z">
              <w:r w:rsidRPr="004B7BC4">
                <w:rPr>
                  <w:rFonts w:ascii="Arial" w:eastAsia="Arial" w:hAnsi="Arial" w:cs="Arial"/>
                  <w:color w:val="000000"/>
                  <w:sz w:val="18"/>
                  <w:szCs w:val="18"/>
                </w:rPr>
                <w:t>1.0 (1.8)</w:t>
              </w:r>
            </w:moveFrom>
          </w:p>
        </w:tc>
      </w:tr>
    </w:tbl>
    <w:p w14:paraId="1AB57D50" w14:textId="77777777" w:rsidR="00EE6E20" w:rsidRPr="00D75E0F" w:rsidRDefault="00EE6E20">
      <w:pPr>
        <w:pStyle w:val="normalJAMA"/>
        <w:spacing w:line="240" w:lineRule="auto"/>
        <w:rPr>
          <w:moveFrom w:id="947" w:author="Nallamothu, Brahmajee" w:date="2019-12-16T12:13:00Z"/>
          <w:b/>
          <w:rPrChange w:id="948" w:author="Nallamothu, Brahmajee" w:date="2019-12-16T12:13:00Z">
            <w:rPr>
              <w:moveFrom w:id="949" w:author="Nallamothu, Brahmajee" w:date="2019-12-16T12:13:00Z"/>
              <w:rFonts w:ascii="Arial" w:hAnsi="Arial"/>
              <w:sz w:val="22"/>
            </w:rPr>
          </w:rPrChange>
        </w:rPr>
        <w:pPrChange w:id="950" w:author="Nallamothu, Brahmajee" w:date="2019-12-16T12:13:00Z">
          <w:pPr/>
        </w:pPrChange>
      </w:pPr>
    </w:p>
    <w:moveFromRangeEnd w:id="846"/>
    <w:p w14:paraId="3F951B0A" w14:textId="77777777" w:rsidR="00AD0F58" w:rsidRPr="009931E3" w:rsidRDefault="00AD0F58" w:rsidP="00AD0F58">
      <w:pPr>
        <w:rPr>
          <w:del w:id="951" w:author="Nallamothu, Brahmajee" w:date="2019-12-16T12:13:00Z"/>
          <w:rFonts w:ascii="Arial" w:hAnsi="Arial" w:cs="Arial"/>
          <w:sz w:val="22"/>
          <w:szCs w:val="22"/>
        </w:rPr>
      </w:pPr>
    </w:p>
    <w:p w14:paraId="563B1238" w14:textId="77777777" w:rsidR="00686C79" w:rsidRPr="009931E3" w:rsidRDefault="00686C79">
      <w:pPr>
        <w:rPr>
          <w:del w:id="952" w:author="Nallamothu, Brahmajee" w:date="2019-12-16T12:13:00Z"/>
          <w:rFonts w:ascii="Arial" w:hAnsi="Arial" w:cs="Arial"/>
          <w:color w:val="000000"/>
          <w:sz w:val="22"/>
          <w:szCs w:val="22"/>
        </w:rPr>
      </w:pPr>
      <w:del w:id="953" w:author="Nallamothu, Brahmajee" w:date="2019-12-16T12:13:00Z">
        <w:r w:rsidRPr="009931E3">
          <w:rPr>
            <w:rFonts w:ascii="Arial" w:hAnsi="Arial" w:cs="Arial"/>
            <w:color w:val="000000"/>
            <w:sz w:val="22"/>
            <w:szCs w:val="22"/>
          </w:rPr>
          <w:br w:type="page"/>
        </w:r>
      </w:del>
    </w:p>
    <w:p w14:paraId="316858AF" w14:textId="6073A9F6" w:rsidR="001F32B4" w:rsidRDefault="004B7BC4" w:rsidP="001F32B4">
      <w:pPr>
        <w:pBdr>
          <w:top w:val="nil"/>
          <w:left w:val="nil"/>
          <w:bottom w:val="nil"/>
          <w:right w:val="nil"/>
          <w:between w:val="nil"/>
        </w:pBdr>
        <w:rPr>
          <w:ins w:id="954" w:author="Nallamothu, Brahmajee" w:date="2019-12-16T12:13:00Z"/>
          <w:rFonts w:ascii="Arial" w:eastAsia="Arial" w:hAnsi="Arial" w:cs="Arial"/>
          <w:color w:val="000000"/>
          <w:sz w:val="22"/>
          <w:szCs w:val="22"/>
          <w:lang w:val="en-GB" w:eastAsia="zh-CN"/>
        </w:rPr>
      </w:pPr>
      <w:del w:id="955" w:author="Nallamothu, Brahmajee" w:date="2019-12-16T12:13:00Z">
        <w:r w:rsidRPr="004B7BC4">
          <w:delText xml:space="preserve">Table 2. </w:delText>
        </w:r>
      </w:del>
      <w:ins w:id="956" w:author="Nallamothu, Brahmajee" w:date="2019-12-16T12:13:00Z">
        <w:r w:rsidR="001F32B4" w:rsidRPr="00AE5120">
          <w:rPr>
            <w:rFonts w:ascii="Arial" w:eastAsia="Arial" w:hAnsi="Arial" w:cs="Arial"/>
            <w:b/>
            <w:bCs/>
            <w:color w:val="000000"/>
            <w:sz w:val="22"/>
            <w:szCs w:val="22"/>
            <w:lang w:val="en-GB" w:eastAsia="zh-CN"/>
          </w:rPr>
          <w:t>cohort creation</w:t>
        </w:r>
      </w:ins>
      <w:moveFromRangeStart w:id="957" w:author="Nallamothu, Brahmajee" w:date="2019-12-16T12:13:00Z" w:name="move27390832"/>
      <w:moveFrom w:id="958" w:author="Nallamothu, Brahmajee" w:date="2019-12-16T12:13:00Z">
        <w:r w:rsidR="00C050B4">
          <w:t>Results</w:t>
        </w:r>
      </w:moveFrom>
      <w:moveFromRangeEnd w:id="957"/>
      <w:del w:id="959" w:author="Nallamothu, Brahmajee" w:date="2019-12-16T12:13:00Z">
        <w:r w:rsidRPr="004B7BC4">
          <w:delText xml:space="preserve"> of prediction of 30-day readmission</w:delText>
        </w:r>
      </w:del>
      <w:r w:rsidR="001F32B4" w:rsidRPr="00AE5120">
        <w:rPr>
          <w:rFonts w:ascii="Arial" w:eastAsia="Arial" w:hAnsi="Arial"/>
          <w:b/>
          <w:color w:val="000000"/>
          <w:sz w:val="22"/>
          <w:lang w:val="en-GB"/>
          <w:rPrChange w:id="960" w:author="Nallamothu, Brahmajee" w:date="2019-12-16T12:13:00Z">
            <w:rPr>
              <w:rFonts w:eastAsia="Arial"/>
            </w:rPr>
          </w:rPrChange>
        </w:rPr>
        <w:t xml:space="preserve"> for acute myocardial infarction</w:t>
      </w:r>
      <w:del w:id="961" w:author="Nallamothu, Brahmajee" w:date="2019-12-16T12:13:00Z">
        <w:r w:rsidRPr="004B7BC4">
          <w:delText>, heart</w:delText>
        </w:r>
      </w:del>
      <w:ins w:id="962" w:author="Nallamothu, Brahmajee" w:date="2019-12-16T12:13:00Z">
        <w:r w:rsidR="001F32B4" w:rsidRPr="00AE5120">
          <w:rPr>
            <w:rFonts w:ascii="Arial" w:eastAsia="Arial" w:hAnsi="Arial" w:cs="Arial"/>
            <w:b/>
            <w:bCs/>
            <w:color w:val="000000"/>
            <w:sz w:val="22"/>
            <w:szCs w:val="22"/>
            <w:lang w:val="en-GB" w:eastAsia="zh-CN"/>
          </w:rPr>
          <w:t xml:space="preserve"> (AMI), congestive health</w:t>
        </w:r>
      </w:ins>
      <w:r w:rsidR="001F32B4" w:rsidRPr="00AE5120">
        <w:rPr>
          <w:rFonts w:ascii="Arial" w:eastAsia="Arial" w:hAnsi="Arial"/>
          <w:b/>
          <w:color w:val="000000"/>
          <w:sz w:val="22"/>
          <w:lang w:val="en-GB"/>
          <w:rPrChange w:id="963" w:author="Nallamothu, Brahmajee" w:date="2019-12-16T12:13:00Z">
            <w:rPr>
              <w:rFonts w:eastAsia="Arial"/>
            </w:rPr>
          </w:rPrChange>
        </w:rPr>
        <w:t xml:space="preserve"> failure </w:t>
      </w:r>
      <w:ins w:id="964" w:author="Nallamothu, Brahmajee" w:date="2019-12-16T12:13:00Z">
        <w:r w:rsidR="001F32B4" w:rsidRPr="00AE5120">
          <w:rPr>
            <w:rFonts w:ascii="Arial" w:eastAsia="Arial" w:hAnsi="Arial" w:cs="Arial"/>
            <w:b/>
            <w:bCs/>
            <w:color w:val="000000"/>
            <w:sz w:val="22"/>
            <w:szCs w:val="22"/>
            <w:lang w:val="en-GB" w:eastAsia="zh-CN"/>
          </w:rPr>
          <w:t xml:space="preserve">(HF), </w:t>
        </w:r>
      </w:ins>
      <w:r w:rsidR="001F32B4" w:rsidRPr="00AE5120">
        <w:rPr>
          <w:rFonts w:ascii="Arial" w:eastAsia="Arial" w:hAnsi="Arial"/>
          <w:b/>
          <w:color w:val="000000"/>
          <w:sz w:val="22"/>
          <w:lang w:val="en-GB"/>
          <w:rPrChange w:id="965" w:author="Nallamothu, Brahmajee" w:date="2019-12-16T12:13:00Z">
            <w:rPr>
              <w:rFonts w:eastAsia="Arial"/>
            </w:rPr>
          </w:rPrChange>
        </w:rPr>
        <w:t xml:space="preserve">and pneumonia </w:t>
      </w:r>
      <w:del w:id="966" w:author="Nallamothu, Brahmajee" w:date="2019-12-16T12:13:00Z">
        <w:r w:rsidRPr="004B7BC4">
          <w:delText>as assessed by the Area under the curve of Receiver Operating Characteristic (AUC, with 95% confidence intervals in par</w:delText>
        </w:r>
        <w:r w:rsidR="000767AB">
          <w:delText>e</w:delText>
        </w:r>
        <w:r w:rsidRPr="004B7BC4">
          <w:delText xml:space="preserve">ntheses) given by the </w:delText>
        </w:r>
        <w:r w:rsidR="00AD74E3">
          <w:delText>four</w:delText>
        </w:r>
        <w:r w:rsidRPr="004B7BC4">
          <w:delText xml:space="preserve"> models: the hierarchical logistic regression,</w:delText>
        </w:r>
        <w:r w:rsidR="00954DF5">
          <w:delText xml:space="preserve"> </w:delText>
        </w:r>
        <w:r w:rsidR="00EA2332">
          <w:delText xml:space="preserve">XGBoost, </w:delText>
        </w:r>
        <w:r w:rsidRPr="004B7BC4">
          <w:delText>feed</w:delText>
        </w:r>
      </w:del>
      <w:ins w:id="967" w:author="Nallamothu, Brahmajee" w:date="2019-12-16T12:13:00Z">
        <w:r w:rsidR="001F32B4" w:rsidRPr="00AE5120">
          <w:rPr>
            <w:rFonts w:ascii="Arial" w:eastAsia="Arial" w:hAnsi="Arial" w:cs="Arial"/>
            <w:b/>
            <w:bCs/>
            <w:color w:val="000000"/>
            <w:sz w:val="22"/>
            <w:szCs w:val="22"/>
            <w:lang w:val="en-GB" w:eastAsia="zh-CN"/>
          </w:rPr>
          <w:t>(PNA).</w:t>
        </w:r>
        <w:r w:rsidR="001F32B4">
          <w:rPr>
            <w:rFonts w:ascii="Arial" w:eastAsia="Arial" w:hAnsi="Arial" w:cs="Arial"/>
            <w:b/>
            <w:bCs/>
            <w:color w:val="000000"/>
            <w:sz w:val="22"/>
            <w:szCs w:val="22"/>
            <w:lang w:val="en-GB" w:eastAsia="zh-CN"/>
          </w:rPr>
          <w:t xml:space="preserve"> </w:t>
        </w:r>
        <w:r w:rsidR="001F32B4">
          <w:rPr>
            <w:rFonts w:ascii="Arial" w:eastAsia="Arial" w:hAnsi="Arial" w:cs="Arial"/>
            <w:color w:val="000000"/>
            <w:sz w:val="22"/>
            <w:szCs w:val="22"/>
            <w:lang w:val="en-GB" w:eastAsia="zh-CN"/>
          </w:rPr>
          <w:t>Cohort selection for AMI, HF, and PNA are shown in (a), (b) and (c) respectively.</w:t>
        </w:r>
      </w:ins>
    </w:p>
    <w:p w14:paraId="0AB91163" w14:textId="69EE974C" w:rsidR="00A358E5" w:rsidRDefault="00A358E5" w:rsidP="001F32B4">
      <w:pPr>
        <w:pBdr>
          <w:top w:val="nil"/>
          <w:left w:val="nil"/>
          <w:bottom w:val="nil"/>
          <w:right w:val="nil"/>
          <w:between w:val="nil"/>
        </w:pBdr>
        <w:rPr>
          <w:ins w:id="968" w:author="Nallamothu, Brahmajee" w:date="2019-12-16T12:13:00Z"/>
          <w:rFonts w:ascii="Arial" w:eastAsia="Arial" w:hAnsi="Arial" w:cs="Arial"/>
          <w:color w:val="000000"/>
          <w:sz w:val="22"/>
          <w:szCs w:val="22"/>
          <w:lang w:val="en-GB" w:eastAsia="zh-CN"/>
        </w:rPr>
      </w:pPr>
    </w:p>
    <w:p w14:paraId="54A61954" w14:textId="1A07FA17" w:rsidR="00A358E5" w:rsidRDefault="00A358E5" w:rsidP="00A358E5">
      <w:pPr>
        <w:pBdr>
          <w:top w:val="nil"/>
          <w:left w:val="nil"/>
          <w:bottom w:val="nil"/>
          <w:right w:val="nil"/>
          <w:between w:val="nil"/>
        </w:pBdr>
        <w:rPr>
          <w:ins w:id="969" w:author="Nallamothu, Brahmajee" w:date="2019-12-16T12:13:00Z"/>
          <w:rFonts w:ascii="Arial" w:eastAsia="Arial" w:hAnsi="Arial" w:cs="Arial"/>
          <w:color w:val="000000"/>
          <w:sz w:val="22"/>
          <w:szCs w:val="22"/>
          <w:lang w:val="en-GB" w:eastAsia="zh-CN"/>
        </w:rPr>
      </w:pPr>
      <w:ins w:id="970" w:author="Nallamothu, Brahmajee" w:date="2019-12-16T12:13:00Z">
        <w:r>
          <w:rPr>
            <w:rFonts w:ascii="Arial" w:eastAsia="Arial" w:hAnsi="Arial" w:cs="Arial"/>
            <w:b/>
            <w:bCs/>
            <w:color w:val="000000"/>
            <w:sz w:val="22"/>
            <w:szCs w:val="22"/>
            <w:lang w:val="en-GB" w:eastAsia="zh-CN"/>
          </w:rPr>
          <w:t>S</w:t>
        </w:r>
        <w:r w:rsidRPr="0025662E">
          <w:rPr>
            <w:rFonts w:ascii="Arial" w:eastAsia="Arial" w:hAnsi="Arial" w:cs="Arial"/>
            <w:b/>
            <w:bCs/>
            <w:color w:val="000000"/>
            <w:sz w:val="22"/>
            <w:szCs w:val="22"/>
            <w:lang w:val="en-GB" w:eastAsia="zh-CN"/>
          </w:rPr>
          <w:t xml:space="preserve">Figure </w:t>
        </w:r>
        <w:r>
          <w:rPr>
            <w:rFonts w:ascii="Arial" w:eastAsia="Arial" w:hAnsi="Arial" w:cs="Arial"/>
            <w:b/>
            <w:bCs/>
            <w:color w:val="000000"/>
            <w:sz w:val="22"/>
            <w:szCs w:val="22"/>
            <w:lang w:val="en-GB" w:eastAsia="zh-CN"/>
          </w:rPr>
          <w:t xml:space="preserve">2. </w:t>
        </w:r>
        <w:r w:rsidRPr="00A56E97">
          <w:rPr>
            <w:rFonts w:ascii="Arial" w:eastAsia="Arial" w:hAnsi="Arial" w:cs="Arial"/>
            <w:b/>
            <w:bCs/>
            <w:color w:val="000000"/>
            <w:sz w:val="22"/>
            <w:szCs w:val="22"/>
            <w:lang w:val="en-GB" w:eastAsia="zh-CN"/>
          </w:rPr>
          <w:t xml:space="preserve">Visualization of embedding vectors of the principal diagnosis codes in two dimensions. </w:t>
        </w:r>
        <w:r w:rsidRPr="0025662E">
          <w:rPr>
            <w:rFonts w:ascii="Arial" w:eastAsia="Arial" w:hAnsi="Arial" w:cs="Arial"/>
            <w:color w:val="000000"/>
            <w:sz w:val="22"/>
            <w:szCs w:val="22"/>
            <w:lang w:val="en-GB" w:eastAsia="zh-CN"/>
          </w:rPr>
          <w:t xml:space="preserve">This </w:t>
        </w:r>
        <w:r>
          <w:rPr>
            <w:rFonts w:ascii="Arial" w:eastAsia="Arial" w:hAnsi="Arial" w:cs="Arial"/>
            <w:color w:val="000000"/>
            <w:sz w:val="22"/>
            <w:szCs w:val="22"/>
            <w:lang w:val="en-GB" w:eastAsia="zh-CN"/>
          </w:rPr>
          <w:t>visualization</w:t>
        </w:r>
        <w:r w:rsidRPr="0025662E">
          <w:rPr>
            <w:rFonts w:ascii="Arial" w:eastAsia="Arial" w:hAnsi="Arial" w:cs="Arial"/>
            <w:color w:val="000000"/>
            <w:sz w:val="22"/>
            <w:szCs w:val="22"/>
            <w:lang w:val="en-GB" w:eastAsia="zh-CN"/>
          </w:rPr>
          <w:t xml:space="preserve"> was done </w:t>
        </w:r>
        <w:r>
          <w:rPr>
            <w:rFonts w:ascii="Arial" w:eastAsia="Arial" w:hAnsi="Arial" w:cs="Arial"/>
            <w:color w:val="000000"/>
            <w:sz w:val="22"/>
            <w:szCs w:val="22"/>
            <w:lang w:val="en-GB" w:eastAsia="zh-CN"/>
          </w:rPr>
          <w:t>using</w:t>
        </w:r>
        <w:r w:rsidRPr="0025662E">
          <w:rPr>
            <w:rFonts w:ascii="Arial" w:eastAsia="Arial" w:hAnsi="Arial" w:cs="Arial"/>
            <w:color w:val="000000"/>
            <w:sz w:val="22"/>
            <w:szCs w:val="22"/>
            <w:lang w:val="en-GB" w:eastAsia="zh-CN"/>
          </w:rPr>
          <w:t xml:space="preserve"> t-SNE. Each </w:t>
        </w:r>
        <w:r>
          <w:rPr>
            <w:rFonts w:ascii="Arial" w:eastAsia="Arial" w:hAnsi="Arial" w:cs="Arial"/>
            <w:color w:val="000000"/>
            <w:sz w:val="22"/>
            <w:szCs w:val="22"/>
            <w:lang w:val="en-GB" w:eastAsia="zh-CN"/>
          </w:rPr>
          <w:t>point</w:t>
        </w:r>
        <w:r w:rsidRPr="0025662E">
          <w:rPr>
            <w:rFonts w:ascii="Arial" w:eastAsia="Arial" w:hAnsi="Arial" w:cs="Arial"/>
            <w:color w:val="000000"/>
            <w:sz w:val="22"/>
            <w:szCs w:val="22"/>
            <w:lang w:val="en-GB" w:eastAsia="zh-CN"/>
          </w:rPr>
          <w:t xml:space="preserve"> represents a diagnosis code (disease). The size of the </w:t>
        </w:r>
        <w:r>
          <w:rPr>
            <w:rFonts w:ascii="Arial" w:eastAsia="Arial" w:hAnsi="Arial" w:cs="Arial"/>
            <w:color w:val="000000"/>
            <w:sz w:val="22"/>
            <w:szCs w:val="22"/>
            <w:lang w:val="en-GB" w:eastAsia="zh-CN"/>
          </w:rPr>
          <w:t>points</w:t>
        </w:r>
        <w:r w:rsidRPr="0025662E">
          <w:rPr>
            <w:rFonts w:ascii="Arial" w:eastAsia="Arial" w:hAnsi="Arial" w:cs="Arial"/>
            <w:color w:val="000000"/>
            <w:sz w:val="22"/>
            <w:szCs w:val="22"/>
            <w:lang w:val="en-GB" w:eastAsia="zh-CN"/>
          </w:rPr>
          <w:t xml:space="preserve"> represents the prevalence of that code. (a) The </w:t>
        </w:r>
        <w:r>
          <w:rPr>
            <w:rFonts w:ascii="Arial" w:eastAsia="Arial" w:hAnsi="Arial" w:cs="Arial"/>
            <w:color w:val="000000"/>
            <w:sz w:val="22"/>
            <w:szCs w:val="22"/>
            <w:lang w:val="en-GB" w:eastAsia="zh-CN"/>
          </w:rPr>
          <w:t>points</w:t>
        </w:r>
        <w:r w:rsidRPr="0025662E">
          <w:rPr>
            <w:rFonts w:ascii="Arial" w:eastAsia="Arial" w:hAnsi="Arial" w:cs="Arial"/>
            <w:color w:val="000000"/>
            <w:sz w:val="22"/>
            <w:szCs w:val="22"/>
            <w:lang w:val="en-GB" w:eastAsia="zh-CN"/>
          </w:rPr>
          <w:t xml:space="preserve"> are coloured by the Clinical Classifications Software (CCS)10 level 1 categories of the multi-level classification system. The frequent codes with the same CCS level 1 categories form clusters, while the infrequent codes form a </w:t>
        </w:r>
        <w:r>
          <w:rPr>
            <w:rFonts w:ascii="Arial" w:eastAsia="Arial" w:hAnsi="Arial" w:cs="Arial"/>
            <w:color w:val="000000"/>
            <w:sz w:val="22"/>
            <w:szCs w:val="22"/>
            <w:lang w:val="en-GB" w:eastAsia="zh-CN"/>
          </w:rPr>
          <w:t>“</w:t>
        </w:r>
        <w:r w:rsidRPr="0025662E">
          <w:rPr>
            <w:rFonts w:ascii="Arial" w:eastAsia="Arial" w:hAnsi="Arial" w:cs="Arial"/>
            <w:color w:val="000000"/>
            <w:sz w:val="22"/>
            <w:szCs w:val="22"/>
            <w:lang w:val="en-GB" w:eastAsia="zh-CN"/>
          </w:rPr>
          <w:t>cloud</w:t>
        </w:r>
        <w:r>
          <w:rPr>
            <w:rFonts w:ascii="Arial" w:eastAsia="Arial" w:hAnsi="Arial" w:cs="Arial"/>
            <w:color w:val="000000"/>
            <w:sz w:val="22"/>
            <w:szCs w:val="22"/>
            <w:lang w:val="en-GB" w:eastAsia="zh-CN"/>
          </w:rPr>
          <w:t>”</w:t>
        </w:r>
        <w:r w:rsidRPr="0025662E">
          <w:rPr>
            <w:rFonts w:ascii="Arial" w:eastAsia="Arial" w:hAnsi="Arial" w:cs="Arial"/>
            <w:color w:val="000000"/>
            <w:sz w:val="22"/>
            <w:szCs w:val="22"/>
            <w:lang w:val="en-GB" w:eastAsia="zh-CN"/>
          </w:rPr>
          <w:t xml:space="preserve"> without a clear</w:t>
        </w:r>
        <w:r>
          <w:rPr>
            <w:rFonts w:ascii="Arial" w:eastAsia="Arial" w:hAnsi="Arial" w:cs="Arial"/>
            <w:color w:val="000000"/>
            <w:sz w:val="22"/>
            <w:szCs w:val="22"/>
            <w:lang w:val="en-GB" w:eastAsia="zh-CN"/>
          </w:rPr>
          <w:t xml:space="preserve"> pattern</w:t>
        </w:r>
        <w:r w:rsidRPr="0025662E">
          <w:rPr>
            <w:rFonts w:ascii="Arial" w:eastAsia="Arial" w:hAnsi="Arial" w:cs="Arial"/>
            <w:color w:val="000000"/>
            <w:sz w:val="22"/>
            <w:szCs w:val="22"/>
            <w:lang w:val="en-GB" w:eastAsia="zh-CN"/>
          </w:rPr>
          <w:t xml:space="preserve">. (b) As examples, two CCS level 1 categories, “7 Diseases of the circulatory system” and “8 Diseases of the respiratory system” are highlighted in the visualization, with all other diseased represented </w:t>
        </w:r>
        <w:r>
          <w:rPr>
            <w:rFonts w:ascii="Arial" w:eastAsia="Arial" w:hAnsi="Arial" w:cs="Arial"/>
            <w:color w:val="000000"/>
            <w:sz w:val="22"/>
            <w:szCs w:val="22"/>
            <w:lang w:val="en-GB" w:eastAsia="zh-CN"/>
          </w:rPr>
          <w:t>in</w:t>
        </w:r>
        <w:r w:rsidRPr="0025662E">
          <w:rPr>
            <w:rFonts w:ascii="Arial" w:eastAsia="Arial" w:hAnsi="Arial" w:cs="Arial"/>
            <w:color w:val="000000"/>
            <w:sz w:val="22"/>
            <w:szCs w:val="22"/>
            <w:lang w:val="en-GB" w:eastAsia="zh-CN"/>
          </w:rPr>
          <w:t xml:space="preserve"> grey. (c) The principal diagnosis codes as the inclusion criterion of the three cohorts, acute myocardial infarction, congestive health failure and pneumonia are highlighted. </w:t>
        </w:r>
      </w:ins>
    </w:p>
    <w:p w14:paraId="3F120997" w14:textId="6557CFED" w:rsidR="00CA4A62" w:rsidRDefault="00CA4A62" w:rsidP="00A358E5">
      <w:pPr>
        <w:pBdr>
          <w:top w:val="nil"/>
          <w:left w:val="nil"/>
          <w:bottom w:val="nil"/>
          <w:right w:val="nil"/>
          <w:between w:val="nil"/>
        </w:pBdr>
        <w:rPr>
          <w:ins w:id="971" w:author="Nallamothu, Brahmajee" w:date="2019-12-16T12:13:00Z"/>
          <w:rFonts w:ascii="Arial" w:eastAsia="Arial" w:hAnsi="Arial" w:cs="Arial"/>
          <w:color w:val="000000"/>
          <w:sz w:val="22"/>
          <w:szCs w:val="22"/>
          <w:lang w:val="en-GB" w:eastAsia="zh-CN"/>
        </w:rPr>
      </w:pPr>
    </w:p>
    <w:p w14:paraId="052E72A7" w14:textId="653D654C" w:rsidR="004964B3" w:rsidRDefault="00CA4A62">
      <w:pPr>
        <w:pBdr>
          <w:top w:val="nil"/>
          <w:left w:val="nil"/>
          <w:bottom w:val="nil"/>
          <w:right w:val="nil"/>
          <w:between w:val="nil"/>
        </w:pBdr>
        <w:rPr>
          <w:rFonts w:eastAsia="Arial"/>
          <w:lang w:val="en-GB"/>
          <w:rPrChange w:id="972" w:author="Nallamothu, Brahmajee" w:date="2019-12-16T12:13:00Z">
            <w:rPr>
              <w:rFonts w:eastAsia="Arial"/>
            </w:rPr>
          </w:rPrChange>
        </w:rPr>
        <w:pPrChange w:id="973" w:author="Nallamothu, Brahmajee" w:date="2019-12-16T12:13:00Z">
          <w:pPr>
            <w:pStyle w:val="tablecaptionJAMA"/>
          </w:pPr>
        </w:pPrChange>
      </w:pPr>
      <w:ins w:id="974" w:author="Nallamothu, Brahmajee" w:date="2019-12-16T12:13:00Z">
        <w:r>
          <w:rPr>
            <w:rFonts w:ascii="Arial" w:eastAsia="Arial" w:hAnsi="Arial" w:cs="Arial"/>
            <w:b/>
            <w:bCs/>
            <w:color w:val="000000"/>
            <w:sz w:val="22"/>
            <w:szCs w:val="22"/>
            <w:lang w:val="en-GB" w:eastAsia="zh-CN"/>
          </w:rPr>
          <w:t>S</w:t>
        </w:r>
        <w:r w:rsidRPr="0025662E">
          <w:rPr>
            <w:rFonts w:ascii="Arial" w:eastAsia="Arial" w:hAnsi="Arial" w:cs="Arial"/>
            <w:b/>
            <w:bCs/>
            <w:color w:val="000000"/>
            <w:sz w:val="22"/>
            <w:szCs w:val="22"/>
            <w:lang w:val="en-GB" w:eastAsia="zh-CN"/>
          </w:rPr>
          <w:t xml:space="preserve">Figure </w:t>
        </w:r>
        <w:r>
          <w:rPr>
            <w:rFonts w:ascii="Arial" w:eastAsia="Arial" w:hAnsi="Arial" w:cs="Arial"/>
            <w:b/>
            <w:bCs/>
            <w:color w:val="000000"/>
            <w:sz w:val="22"/>
            <w:szCs w:val="22"/>
            <w:lang w:val="en-GB" w:eastAsia="zh-CN"/>
          </w:rPr>
          <w:t>3</w:t>
        </w:r>
        <w:r w:rsidRPr="0025662E">
          <w:rPr>
            <w:rFonts w:ascii="Arial" w:eastAsia="Arial" w:hAnsi="Arial" w:cs="Arial"/>
            <w:b/>
            <w:bCs/>
            <w:color w:val="000000"/>
            <w:sz w:val="22"/>
            <w:szCs w:val="22"/>
            <w:lang w:val="en-GB" w:eastAsia="zh-CN"/>
          </w:rPr>
          <w:t xml:space="preserve">. </w:t>
        </w:r>
        <w:r w:rsidRPr="00E261E6">
          <w:rPr>
            <w:rFonts w:ascii="Arial" w:eastAsia="Arial" w:hAnsi="Arial" w:cs="Arial"/>
            <w:b/>
            <w:bCs/>
            <w:color w:val="000000"/>
            <w:sz w:val="22"/>
            <w:szCs w:val="22"/>
            <w:lang w:val="en-GB" w:eastAsia="zh-CN"/>
          </w:rPr>
          <w:t>Architectures of Artificial Neural Network (ANN) Models.</w:t>
        </w:r>
        <w:r w:rsidRPr="0025662E">
          <w:rPr>
            <w:rFonts w:ascii="Arial" w:eastAsia="Arial" w:hAnsi="Arial" w:cs="Arial"/>
            <w:color w:val="000000"/>
            <w:sz w:val="22"/>
            <w:szCs w:val="22"/>
            <w:lang w:val="en-GB" w:eastAsia="zh-CN"/>
          </w:rPr>
          <w:t xml:space="preserve"> (a) Feed</w:t>
        </w:r>
      </w:ins>
      <w:r w:rsidRPr="0025662E">
        <w:rPr>
          <w:rFonts w:ascii="Arial" w:eastAsia="Arial" w:hAnsi="Arial"/>
          <w:color w:val="000000"/>
          <w:sz w:val="22"/>
          <w:lang w:val="en-GB"/>
          <w:rPrChange w:id="975" w:author="Nallamothu, Brahmajee" w:date="2019-12-16T12:13:00Z">
            <w:rPr>
              <w:rFonts w:eastAsia="Arial"/>
            </w:rPr>
          </w:rPrChange>
        </w:rPr>
        <w:t xml:space="preserve">-forward </w:t>
      </w:r>
      <w:del w:id="976" w:author="Nallamothu, Brahmajee" w:date="2019-12-16T12:13:00Z">
        <w:r w:rsidR="00FA733D">
          <w:delText xml:space="preserve">artificial </w:delText>
        </w:r>
      </w:del>
      <w:r w:rsidRPr="0025662E">
        <w:rPr>
          <w:rFonts w:ascii="Arial" w:eastAsia="Arial" w:hAnsi="Arial"/>
          <w:color w:val="000000"/>
          <w:sz w:val="22"/>
          <w:lang w:val="en-GB"/>
          <w:rPrChange w:id="977" w:author="Nallamothu, Brahmajee" w:date="2019-12-16T12:13:00Z">
            <w:rPr>
              <w:rFonts w:eastAsia="Arial"/>
            </w:rPr>
          </w:rPrChange>
        </w:rPr>
        <w:t xml:space="preserve">neural network </w:t>
      </w:r>
      <w:del w:id="978" w:author="Nallamothu, Brahmajee" w:date="2019-12-16T12:13:00Z">
        <w:r w:rsidR="00FA733D">
          <w:delText>(</w:delText>
        </w:r>
      </w:del>
      <w:r w:rsidRPr="0025662E">
        <w:rPr>
          <w:rFonts w:ascii="Arial" w:eastAsia="Arial" w:hAnsi="Arial"/>
          <w:color w:val="000000"/>
          <w:sz w:val="22"/>
          <w:lang w:val="en-GB"/>
          <w:rPrChange w:id="979" w:author="Nallamothu, Brahmajee" w:date="2019-12-16T12:13:00Z">
            <w:rPr>
              <w:rFonts w:eastAsia="Arial"/>
            </w:rPr>
          </w:rPrChange>
        </w:rPr>
        <w:t>ANN</w:t>
      </w:r>
      <w:del w:id="980" w:author="Nallamothu, Brahmajee" w:date="2019-12-16T12:13:00Z">
        <w:r w:rsidR="00FA733D">
          <w:delText>)</w:delText>
        </w:r>
        <w:r w:rsidR="004B7BC4" w:rsidRPr="004B7BC4">
          <w:delText xml:space="preserve">, </w:delText>
        </w:r>
        <w:r w:rsidR="00EA2332">
          <w:delText>and</w:delText>
        </w:r>
        <w:r w:rsidR="004B7BC4" w:rsidRPr="004B7BC4">
          <w:delText xml:space="preserve"> </w:delText>
        </w:r>
        <w:r w:rsidR="00FA733D">
          <w:delText>medical</w:delText>
        </w:r>
      </w:del>
      <w:ins w:id="981" w:author="Nallamothu, Brahmajee" w:date="2019-12-16T12:13:00Z">
        <w:r w:rsidRPr="0025662E">
          <w:rPr>
            <w:rFonts w:ascii="Arial" w:eastAsia="Arial" w:hAnsi="Arial" w:cs="Arial"/>
            <w:color w:val="000000"/>
            <w:sz w:val="22"/>
            <w:szCs w:val="22"/>
            <w:lang w:val="en-GB" w:eastAsia="zh-CN"/>
          </w:rPr>
          <w:t xml:space="preserve"> model. (b) Medical</w:t>
        </w:r>
      </w:ins>
      <w:r w:rsidRPr="0025662E">
        <w:rPr>
          <w:rFonts w:ascii="Arial" w:eastAsia="Arial" w:hAnsi="Arial"/>
          <w:color w:val="000000"/>
          <w:sz w:val="22"/>
          <w:lang w:val="en-GB"/>
          <w:rPrChange w:id="982" w:author="Nallamothu, Brahmajee" w:date="2019-12-16T12:13:00Z">
            <w:rPr>
              <w:rFonts w:eastAsia="Arial"/>
            </w:rPr>
          </w:rPrChange>
        </w:rPr>
        <w:t xml:space="preserve"> code embedding deep set architecture </w:t>
      </w:r>
      <w:del w:id="983" w:author="Nallamothu, Brahmajee" w:date="2019-12-16T12:13:00Z">
        <w:r w:rsidR="004B7BC4" w:rsidRPr="004B7BC4">
          <w:delText>models</w:delText>
        </w:r>
        <w:r w:rsidR="00954DF5">
          <w:delText>.</w:delText>
        </w:r>
      </w:del>
      <w:ins w:id="984" w:author="Nallamothu, Brahmajee" w:date="2019-12-16T12:13:00Z">
        <w:r w:rsidRPr="0025662E">
          <w:rPr>
            <w:rFonts w:ascii="Arial" w:eastAsia="Arial" w:hAnsi="Arial" w:cs="Arial"/>
            <w:color w:val="000000"/>
            <w:sz w:val="22"/>
            <w:szCs w:val="22"/>
            <w:lang w:val="en-GB" w:eastAsia="zh-CN"/>
          </w:rPr>
          <w:t xml:space="preserve">model. This model looks up the medical code embedding of each ICD-9 codes that are pretrained by the GloVe model, and aggregates variable number of secondary diagnosis and procedure codes into a final representation vector using the deep set architecture. </w:t>
        </w:r>
      </w:ins>
    </w:p>
    <w:p w14:paraId="7F640273" w14:textId="77777777" w:rsidR="00314CFA" w:rsidRDefault="00314CFA">
      <w:pPr>
        <w:pStyle w:val="normalJAMA"/>
        <w:spacing w:line="240" w:lineRule="auto"/>
        <w:rPr>
          <w:moveFrom w:id="985" w:author="Nallamothu, Brahmajee" w:date="2019-12-16T12:13:00Z"/>
          <w:rFonts w:eastAsia="Arial"/>
          <w:b/>
          <w:lang w:val="en-GB"/>
          <w:rPrChange w:id="986" w:author="Nallamothu, Brahmajee" w:date="2019-12-16T12:13:00Z">
            <w:rPr>
              <w:moveFrom w:id="987" w:author="Nallamothu, Brahmajee" w:date="2019-12-16T12:13:00Z"/>
              <w:rFonts w:ascii="Arial" w:eastAsia="Arial" w:hAnsi="Arial"/>
              <w:color w:val="000000"/>
              <w:sz w:val="22"/>
              <w:lang w:val="en-GB"/>
            </w:rPr>
          </w:rPrChange>
        </w:rPr>
        <w:pPrChange w:id="988" w:author="Nallamothu, Brahmajee" w:date="2019-12-16T12:13:00Z">
          <w:pPr>
            <w:pBdr>
              <w:top w:val="nil"/>
              <w:left w:val="nil"/>
              <w:bottom w:val="nil"/>
              <w:right w:val="nil"/>
              <w:between w:val="nil"/>
            </w:pBdr>
            <w:spacing w:line="480" w:lineRule="auto"/>
          </w:pPr>
        </w:pPrChange>
      </w:pPr>
      <w:moveFromRangeStart w:id="989" w:author="Nallamothu, Brahmajee" w:date="2019-12-16T12:13:00Z" w:name="move27390834"/>
    </w:p>
    <w:tbl>
      <w:tblPr>
        <w:tblStyle w:val="PlainTable21"/>
        <w:tblW w:w="9270" w:type="dxa"/>
        <w:tblLayout w:type="fixed"/>
        <w:tblLook w:val="0400" w:firstRow="0" w:lastRow="0" w:firstColumn="0" w:lastColumn="0" w:noHBand="0" w:noVBand="1"/>
        <w:tblPrChange w:id="990" w:author="Nallamothu, Brahmajee" w:date="2019-12-16T12:13:00Z">
          <w:tblPr>
            <w:tblStyle w:val="PlainTable22"/>
            <w:tblW w:w="13824" w:type="dxa"/>
            <w:tblLayout w:type="fixed"/>
            <w:tblLook w:val="0400" w:firstRow="0" w:lastRow="0" w:firstColumn="0" w:lastColumn="0" w:noHBand="0" w:noVBand="1"/>
          </w:tblPr>
        </w:tblPrChange>
      </w:tblPr>
      <w:tblGrid>
        <w:gridCol w:w="3330"/>
        <w:gridCol w:w="1980"/>
        <w:gridCol w:w="1980"/>
        <w:gridCol w:w="1980"/>
        <w:tblGridChange w:id="991">
          <w:tblGrid>
            <w:gridCol w:w="3456"/>
            <w:gridCol w:w="3456"/>
            <w:gridCol w:w="3456"/>
            <w:gridCol w:w="3456"/>
          </w:tblGrid>
        </w:tblGridChange>
      </w:tblGrid>
      <w:tr w:rsidR="00201E89" w:rsidRPr="006F2CAB" w14:paraId="7B1A41B0" w14:textId="77777777" w:rsidTr="00D75E0F">
        <w:trPr>
          <w:cnfStyle w:val="000000100000" w:firstRow="0" w:lastRow="0" w:firstColumn="0" w:lastColumn="0" w:oddVBand="0" w:evenVBand="0" w:oddHBand="1" w:evenHBand="0" w:firstRowFirstColumn="0" w:firstRowLastColumn="0" w:lastRowFirstColumn="0" w:lastRowLastColumn="0"/>
          <w:trHeight w:val="560"/>
          <w:trPrChange w:id="992" w:author="Nallamothu, Brahmajee" w:date="2019-12-16T12:13:00Z">
            <w:trPr>
              <w:trHeight w:val="864"/>
            </w:trPr>
          </w:trPrChange>
        </w:trPr>
        <w:tc>
          <w:tcPr>
            <w:tcW w:w="3330" w:type="dxa"/>
            <w:tcBorders>
              <w:top w:val="single" w:sz="8" w:space="0" w:color="000000"/>
            </w:tcBorders>
            <w:tcPrChange w:id="993" w:author="Nallamothu, Brahmajee" w:date="2019-12-16T12:13:00Z">
              <w:tcPr>
                <w:tcW w:w="3456" w:type="dxa"/>
                <w:tcBorders>
                  <w:top w:val="single" w:sz="8" w:space="0" w:color="000000"/>
                </w:tcBorders>
              </w:tcPr>
            </w:tcPrChange>
          </w:tcPr>
          <w:p w14:paraId="3ABF00EB" w14:textId="77777777" w:rsidR="00201E89" w:rsidRPr="007F0B0B" w:rsidRDefault="00201E89">
            <w:pPr>
              <w:pBdr>
                <w:top w:val="nil"/>
                <w:left w:val="nil"/>
                <w:bottom w:val="nil"/>
                <w:right w:val="nil"/>
                <w:between w:val="nil"/>
              </w:pBdr>
              <w:spacing w:line="480" w:lineRule="auto"/>
              <w:jc w:val="left"/>
              <w:cnfStyle w:val="000000100000" w:firstRow="0" w:lastRow="0" w:firstColumn="0" w:lastColumn="0" w:oddVBand="0" w:evenVBand="0" w:oddHBand="1" w:evenHBand="0" w:firstRowFirstColumn="0" w:firstRowLastColumn="0" w:lastRowFirstColumn="0" w:lastRowLastColumn="0"/>
              <w:rPr>
                <w:moveFrom w:id="994" w:author="Nallamothu, Brahmajee" w:date="2019-12-16T12:13:00Z"/>
                <w:rFonts w:ascii="Arial" w:eastAsia="Arial" w:hAnsi="Arial" w:cs="Arial"/>
                <w:b/>
                <w:color w:val="000000"/>
                <w:sz w:val="18"/>
                <w:szCs w:val="18"/>
              </w:rPr>
              <w:pPrChange w:id="995" w:author="Unknown" w:date="2019-12-16T12:13:00Z">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pPr>
              </w:pPrChange>
            </w:pPr>
            <w:moveFrom w:id="996" w:author="Nallamothu, Brahmajee" w:date="2019-12-16T12:13:00Z">
              <w:r w:rsidRPr="007F0B0B">
                <w:rPr>
                  <w:rFonts w:ascii="Arial" w:eastAsia="Arial" w:hAnsi="Arial" w:cs="Arial"/>
                  <w:b/>
                  <w:color w:val="000000"/>
                  <w:sz w:val="18"/>
                  <w:szCs w:val="18"/>
                </w:rPr>
                <w:t>Methods</w:t>
              </w:r>
            </w:moveFrom>
          </w:p>
        </w:tc>
        <w:tc>
          <w:tcPr>
            <w:tcW w:w="1980" w:type="dxa"/>
            <w:tcBorders>
              <w:top w:val="single" w:sz="8" w:space="0" w:color="000000"/>
            </w:tcBorders>
            <w:tcPrChange w:id="997" w:author="Nallamothu, Brahmajee" w:date="2019-12-16T12:13:00Z">
              <w:tcPr>
                <w:tcW w:w="3456" w:type="dxa"/>
                <w:tcBorders>
                  <w:top w:val="single" w:sz="8" w:space="0" w:color="000000"/>
                </w:tcBorders>
              </w:tcPr>
            </w:tcPrChange>
          </w:tcPr>
          <w:p w14:paraId="4C931D0C" w14:textId="77777777" w:rsidR="00201E89" w:rsidRPr="007F0B0B" w:rsidRDefault="00201E89" w:rsidP="00CD43AB">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rPr>
                <w:moveFrom w:id="998" w:author="Nallamothu, Brahmajee" w:date="2019-12-16T12:13:00Z"/>
                <w:rFonts w:ascii="Arial" w:eastAsia="Arial" w:hAnsi="Arial" w:cs="Arial"/>
                <w:b/>
                <w:color w:val="000000"/>
                <w:sz w:val="18"/>
                <w:szCs w:val="18"/>
              </w:rPr>
            </w:pPr>
            <w:moveFrom w:id="999" w:author="Nallamothu, Brahmajee" w:date="2019-12-16T12:13:00Z">
              <w:r w:rsidRPr="007F0B0B">
                <w:rPr>
                  <w:rFonts w:ascii="Arial" w:eastAsia="Arial" w:hAnsi="Arial" w:cs="Arial"/>
                  <w:b/>
                  <w:color w:val="000000"/>
                  <w:sz w:val="18"/>
                  <w:szCs w:val="18"/>
                </w:rPr>
                <w:t>Acute Myocardial Infarction</w:t>
              </w:r>
            </w:moveFrom>
          </w:p>
        </w:tc>
        <w:tc>
          <w:tcPr>
            <w:tcW w:w="1980" w:type="dxa"/>
            <w:tcBorders>
              <w:top w:val="single" w:sz="8" w:space="0" w:color="000000"/>
            </w:tcBorders>
            <w:tcPrChange w:id="1000" w:author="Nallamothu, Brahmajee" w:date="2019-12-16T12:13:00Z">
              <w:tcPr>
                <w:tcW w:w="3456" w:type="dxa"/>
                <w:tcBorders>
                  <w:top w:val="single" w:sz="8" w:space="0" w:color="000000"/>
                </w:tcBorders>
              </w:tcPr>
            </w:tcPrChange>
          </w:tcPr>
          <w:p w14:paraId="42CE41DB" w14:textId="77777777" w:rsidR="00201E89" w:rsidRPr="007F0B0B" w:rsidRDefault="00201E89" w:rsidP="00CD43AB">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rPr>
                <w:moveFrom w:id="1001" w:author="Nallamothu, Brahmajee" w:date="2019-12-16T12:13:00Z"/>
                <w:rFonts w:ascii="Arial" w:eastAsia="Arial" w:hAnsi="Arial" w:cs="Arial"/>
                <w:b/>
                <w:color w:val="000000"/>
                <w:sz w:val="18"/>
                <w:szCs w:val="18"/>
              </w:rPr>
            </w:pPr>
            <w:moveFrom w:id="1002" w:author="Nallamothu, Brahmajee" w:date="2019-12-16T12:13:00Z">
              <w:r w:rsidRPr="007F0B0B">
                <w:rPr>
                  <w:rFonts w:ascii="Arial" w:eastAsia="Arial" w:hAnsi="Arial" w:cs="Arial"/>
                  <w:b/>
                  <w:color w:val="000000"/>
                  <w:sz w:val="18"/>
                  <w:szCs w:val="18"/>
                </w:rPr>
                <w:t>Heart Failure</w:t>
              </w:r>
            </w:moveFrom>
          </w:p>
        </w:tc>
        <w:tc>
          <w:tcPr>
            <w:tcW w:w="1980" w:type="dxa"/>
            <w:tcBorders>
              <w:top w:val="single" w:sz="8" w:space="0" w:color="000000"/>
            </w:tcBorders>
            <w:tcPrChange w:id="1003" w:author="Nallamothu, Brahmajee" w:date="2019-12-16T12:13:00Z">
              <w:tcPr>
                <w:tcW w:w="3456" w:type="dxa"/>
                <w:tcBorders>
                  <w:top w:val="single" w:sz="8" w:space="0" w:color="000000"/>
                </w:tcBorders>
              </w:tcPr>
            </w:tcPrChange>
          </w:tcPr>
          <w:p w14:paraId="7DC148FE" w14:textId="77777777" w:rsidR="00201E89" w:rsidRPr="007F0B0B" w:rsidRDefault="00201E89" w:rsidP="00CD43AB">
            <w:pPr>
              <w:pBdr>
                <w:top w:val="nil"/>
                <w:left w:val="nil"/>
                <w:bottom w:val="nil"/>
                <w:right w:val="nil"/>
                <w:between w:val="nil"/>
              </w:pBdr>
              <w:spacing w:line="480" w:lineRule="auto"/>
              <w:cnfStyle w:val="000000100000" w:firstRow="0" w:lastRow="0" w:firstColumn="0" w:lastColumn="0" w:oddVBand="0" w:evenVBand="0" w:oddHBand="1" w:evenHBand="0" w:firstRowFirstColumn="0" w:firstRowLastColumn="0" w:lastRowFirstColumn="0" w:lastRowLastColumn="0"/>
              <w:rPr>
                <w:moveFrom w:id="1004" w:author="Nallamothu, Brahmajee" w:date="2019-12-16T12:13:00Z"/>
                <w:rFonts w:ascii="Arial" w:eastAsia="Arial" w:hAnsi="Arial" w:cs="Arial"/>
                <w:b/>
                <w:color w:val="000000"/>
                <w:sz w:val="18"/>
                <w:szCs w:val="18"/>
              </w:rPr>
            </w:pPr>
            <w:moveFrom w:id="1005" w:author="Nallamothu, Brahmajee" w:date="2019-12-16T12:13:00Z">
              <w:r w:rsidRPr="007F0B0B">
                <w:rPr>
                  <w:rFonts w:ascii="Arial" w:eastAsia="Arial" w:hAnsi="Arial" w:cs="Arial"/>
                  <w:b/>
                  <w:color w:val="000000"/>
                  <w:sz w:val="18"/>
                  <w:szCs w:val="18"/>
                </w:rPr>
                <w:t>Pneumonia</w:t>
              </w:r>
            </w:moveFrom>
          </w:p>
        </w:tc>
      </w:tr>
    </w:tbl>
    <w:tbl>
      <w:tblPr>
        <w:tblStyle w:val="PlainTable22"/>
        <w:tblW w:w="13824" w:type="dxa"/>
        <w:tblLayout w:type="fixed"/>
        <w:tblLook w:val="0400" w:firstRow="0" w:lastRow="0" w:firstColumn="0" w:lastColumn="0" w:noHBand="0" w:noVBand="1"/>
      </w:tblPr>
      <w:tblGrid>
        <w:gridCol w:w="3456"/>
        <w:gridCol w:w="3456"/>
        <w:gridCol w:w="3456"/>
        <w:gridCol w:w="3456"/>
      </w:tblGrid>
      <w:tr w:rsidR="004B7BC4" w:rsidRPr="004B7BC4" w14:paraId="4CB7FA75" w14:textId="77777777" w:rsidTr="00577FCA">
        <w:trPr>
          <w:cnfStyle w:val="000000100000" w:firstRow="0" w:lastRow="0" w:firstColumn="0" w:lastColumn="0" w:oddVBand="0" w:evenVBand="0" w:oddHBand="1" w:evenHBand="0" w:firstRowFirstColumn="0" w:firstRowLastColumn="0" w:lastRowFirstColumn="0" w:lastRowLastColumn="0"/>
          <w:trHeight w:val="560"/>
          <w:del w:id="1006" w:author="Nallamothu, Brahmajee" w:date="2019-12-16T12:13:00Z"/>
        </w:trPr>
        <w:tc>
          <w:tcPr>
            <w:tcW w:w="3456" w:type="dxa"/>
          </w:tcPr>
          <w:moveFromRangeEnd w:id="989"/>
          <w:p w14:paraId="3957023C" w14:textId="77777777" w:rsidR="004B7BC4" w:rsidRPr="004B7BC4" w:rsidRDefault="004B7BC4" w:rsidP="004B7BC4">
            <w:pPr>
              <w:pBdr>
                <w:top w:val="nil"/>
                <w:left w:val="nil"/>
                <w:bottom w:val="nil"/>
                <w:right w:val="nil"/>
                <w:between w:val="nil"/>
              </w:pBdr>
              <w:spacing w:line="480" w:lineRule="auto"/>
              <w:rPr>
                <w:del w:id="1007" w:author="Nallamothu, Brahmajee" w:date="2019-12-16T12:13:00Z"/>
                <w:rFonts w:ascii="Arial" w:eastAsia="Arial" w:hAnsi="Arial" w:cs="Arial"/>
                <w:color w:val="000000"/>
                <w:sz w:val="18"/>
                <w:szCs w:val="18"/>
              </w:rPr>
            </w:pPr>
            <w:del w:id="1008" w:author="Nallamothu, Brahmajee" w:date="2019-12-16T12:13:00Z">
              <w:r w:rsidRPr="004B7BC4">
                <w:rPr>
                  <w:rFonts w:ascii="Arial" w:eastAsia="Arial" w:hAnsi="Arial" w:cs="Arial"/>
                  <w:color w:val="000000"/>
                  <w:sz w:val="18"/>
                  <w:szCs w:val="18"/>
                </w:rPr>
                <w:delText>Hierarchical Logistic Regression</w:delText>
              </w:r>
            </w:del>
          </w:p>
        </w:tc>
        <w:tc>
          <w:tcPr>
            <w:tcW w:w="3456" w:type="dxa"/>
          </w:tcPr>
          <w:p w14:paraId="59FD9708" w14:textId="77777777" w:rsidR="004B7BC4" w:rsidRPr="004B7BC4" w:rsidRDefault="004B7BC4" w:rsidP="004B7BC4">
            <w:pPr>
              <w:pBdr>
                <w:top w:val="nil"/>
                <w:left w:val="nil"/>
                <w:bottom w:val="nil"/>
                <w:right w:val="nil"/>
                <w:between w:val="nil"/>
              </w:pBdr>
              <w:spacing w:line="480" w:lineRule="auto"/>
              <w:rPr>
                <w:del w:id="1009" w:author="Nallamothu, Brahmajee" w:date="2019-12-16T12:13:00Z"/>
                <w:rFonts w:ascii="Arial" w:eastAsia="Arial" w:hAnsi="Arial" w:cs="Arial"/>
                <w:color w:val="000000"/>
                <w:sz w:val="18"/>
                <w:szCs w:val="18"/>
                <w:highlight w:val="white"/>
              </w:rPr>
            </w:pPr>
            <w:del w:id="1010" w:author="Nallamothu, Brahmajee" w:date="2019-12-16T12:13:00Z">
              <w:r w:rsidRPr="004B7BC4">
                <w:rPr>
                  <w:rFonts w:ascii="Arial" w:eastAsia="Arial" w:hAnsi="Arial" w:cs="Arial"/>
                  <w:color w:val="000000"/>
                  <w:sz w:val="18"/>
                  <w:szCs w:val="18"/>
                </w:rPr>
                <w:delText>0.681 (0.678, 0.683)</w:delText>
              </w:r>
            </w:del>
          </w:p>
        </w:tc>
        <w:tc>
          <w:tcPr>
            <w:tcW w:w="3456" w:type="dxa"/>
          </w:tcPr>
          <w:p w14:paraId="7097E293" w14:textId="77777777" w:rsidR="004B7BC4" w:rsidRPr="004B7BC4" w:rsidRDefault="004B7BC4" w:rsidP="004B7BC4">
            <w:pPr>
              <w:pBdr>
                <w:top w:val="nil"/>
                <w:left w:val="nil"/>
                <w:bottom w:val="nil"/>
                <w:right w:val="nil"/>
                <w:between w:val="nil"/>
              </w:pBdr>
              <w:spacing w:line="480" w:lineRule="auto"/>
              <w:rPr>
                <w:del w:id="1011" w:author="Nallamothu, Brahmajee" w:date="2019-12-16T12:13:00Z"/>
                <w:rFonts w:ascii="Arial" w:eastAsia="Arial" w:hAnsi="Arial" w:cs="Arial"/>
                <w:color w:val="000000"/>
                <w:sz w:val="18"/>
                <w:szCs w:val="18"/>
              </w:rPr>
            </w:pPr>
            <w:del w:id="1012" w:author="Nallamothu, Brahmajee" w:date="2019-12-16T12:13:00Z">
              <w:r w:rsidRPr="004B7BC4">
                <w:rPr>
                  <w:rFonts w:ascii="Arial" w:eastAsia="Arial" w:hAnsi="Arial" w:cs="Arial"/>
                  <w:color w:val="000000"/>
                  <w:sz w:val="18"/>
                  <w:szCs w:val="18"/>
                </w:rPr>
                <w:delText>0.595 (0.592, 0.597)</w:delText>
              </w:r>
            </w:del>
          </w:p>
        </w:tc>
        <w:tc>
          <w:tcPr>
            <w:tcW w:w="3456" w:type="dxa"/>
          </w:tcPr>
          <w:p w14:paraId="0DDC04FC" w14:textId="77777777" w:rsidR="004B7BC4" w:rsidRPr="004B7BC4" w:rsidRDefault="004B7BC4" w:rsidP="004B7BC4">
            <w:pPr>
              <w:pBdr>
                <w:top w:val="nil"/>
                <w:left w:val="nil"/>
                <w:bottom w:val="nil"/>
                <w:right w:val="nil"/>
                <w:between w:val="nil"/>
              </w:pBdr>
              <w:spacing w:line="480" w:lineRule="auto"/>
              <w:rPr>
                <w:del w:id="1013" w:author="Nallamothu, Brahmajee" w:date="2019-12-16T12:13:00Z"/>
                <w:rFonts w:ascii="Arial" w:eastAsia="Arial" w:hAnsi="Arial" w:cs="Arial"/>
                <w:color w:val="000000"/>
                <w:sz w:val="18"/>
                <w:szCs w:val="18"/>
              </w:rPr>
            </w:pPr>
            <w:del w:id="1014" w:author="Nallamothu, Brahmajee" w:date="2019-12-16T12:13:00Z">
              <w:r w:rsidRPr="004B7BC4">
                <w:rPr>
                  <w:rFonts w:ascii="Arial" w:eastAsia="Arial" w:hAnsi="Arial" w:cs="Arial"/>
                  <w:color w:val="000000"/>
                  <w:sz w:val="18"/>
                  <w:szCs w:val="18"/>
                </w:rPr>
                <w:delText>0.628 (0.624, 0.632)</w:delText>
              </w:r>
            </w:del>
          </w:p>
        </w:tc>
      </w:tr>
      <w:tr w:rsidR="00EA2332" w:rsidRPr="004B7BC4" w14:paraId="7A96C848" w14:textId="77777777" w:rsidTr="00577FCA">
        <w:trPr>
          <w:trHeight w:val="560"/>
          <w:del w:id="1015" w:author="Nallamothu, Brahmajee" w:date="2019-12-16T12:13:00Z"/>
        </w:trPr>
        <w:tc>
          <w:tcPr>
            <w:tcW w:w="3456" w:type="dxa"/>
          </w:tcPr>
          <w:p w14:paraId="49103C36" w14:textId="77777777" w:rsidR="00EA2332" w:rsidRPr="004B7BC4" w:rsidRDefault="00EA2332" w:rsidP="00EA2332">
            <w:pPr>
              <w:pBdr>
                <w:top w:val="nil"/>
                <w:left w:val="nil"/>
                <w:bottom w:val="nil"/>
                <w:right w:val="nil"/>
                <w:between w:val="nil"/>
              </w:pBdr>
              <w:spacing w:line="480" w:lineRule="auto"/>
              <w:rPr>
                <w:del w:id="1016" w:author="Nallamothu, Brahmajee" w:date="2019-12-16T12:13:00Z"/>
                <w:rFonts w:ascii="Arial" w:eastAsia="Arial" w:hAnsi="Arial" w:cs="Arial"/>
                <w:color w:val="000000"/>
                <w:sz w:val="18"/>
                <w:szCs w:val="18"/>
              </w:rPr>
            </w:pPr>
            <w:del w:id="1017" w:author="Nallamothu, Brahmajee" w:date="2019-12-16T12:13:00Z">
              <w:r>
                <w:rPr>
                  <w:rFonts w:ascii="Arial" w:eastAsia="Arial" w:hAnsi="Arial" w:cs="Arial"/>
                  <w:color w:val="000000"/>
                  <w:sz w:val="18"/>
                  <w:szCs w:val="18"/>
                </w:rPr>
                <w:delText>XGBoost</w:delText>
              </w:r>
            </w:del>
          </w:p>
        </w:tc>
        <w:tc>
          <w:tcPr>
            <w:tcW w:w="3456" w:type="dxa"/>
          </w:tcPr>
          <w:p w14:paraId="0EE2B811" w14:textId="77777777" w:rsidR="00EA2332" w:rsidRPr="004B7BC4" w:rsidRDefault="00800A9C" w:rsidP="00EA2332">
            <w:pPr>
              <w:pBdr>
                <w:top w:val="nil"/>
                <w:left w:val="nil"/>
                <w:bottom w:val="nil"/>
                <w:right w:val="nil"/>
                <w:between w:val="nil"/>
              </w:pBdr>
              <w:spacing w:line="480" w:lineRule="auto"/>
              <w:rPr>
                <w:del w:id="1018" w:author="Nallamothu, Brahmajee" w:date="2019-12-16T12:13:00Z"/>
                <w:rFonts w:ascii="Arial" w:eastAsia="Arial" w:hAnsi="Arial" w:cs="Arial"/>
                <w:color w:val="000000"/>
                <w:sz w:val="18"/>
                <w:szCs w:val="18"/>
              </w:rPr>
            </w:pPr>
            <w:del w:id="1019" w:author="Nallamothu, Brahmajee" w:date="2019-12-16T12:13:00Z">
              <w:r>
                <w:rPr>
                  <w:rFonts w:ascii="Arial" w:eastAsia="Arial" w:hAnsi="Arial" w:cs="Arial"/>
                  <w:color w:val="000000"/>
                  <w:sz w:val="18"/>
                  <w:szCs w:val="18"/>
                </w:rPr>
                <w:delText>0.702</w:delText>
              </w:r>
              <w:r w:rsidR="00EA2332" w:rsidRPr="0076544F">
                <w:rPr>
                  <w:rFonts w:ascii="Arial" w:eastAsia="Arial" w:hAnsi="Arial" w:cs="Arial"/>
                  <w:color w:val="000000"/>
                  <w:sz w:val="18"/>
                  <w:szCs w:val="18"/>
                </w:rPr>
                <w:delText xml:space="preserve"> (0.698, 0.705)</w:delText>
              </w:r>
            </w:del>
          </w:p>
        </w:tc>
        <w:tc>
          <w:tcPr>
            <w:tcW w:w="3456" w:type="dxa"/>
          </w:tcPr>
          <w:p w14:paraId="2ABC0C7D" w14:textId="77777777" w:rsidR="00EA2332" w:rsidRPr="004B7BC4" w:rsidRDefault="00EA2332" w:rsidP="00EA2332">
            <w:pPr>
              <w:pBdr>
                <w:top w:val="nil"/>
                <w:left w:val="nil"/>
                <w:bottom w:val="nil"/>
                <w:right w:val="nil"/>
                <w:between w:val="nil"/>
              </w:pBdr>
              <w:spacing w:line="480" w:lineRule="auto"/>
              <w:rPr>
                <w:del w:id="1020" w:author="Nallamothu, Brahmajee" w:date="2019-12-16T12:13:00Z"/>
                <w:rFonts w:ascii="Arial" w:eastAsia="Arial" w:hAnsi="Arial" w:cs="Arial"/>
                <w:color w:val="000000"/>
                <w:sz w:val="18"/>
                <w:szCs w:val="18"/>
              </w:rPr>
            </w:pPr>
            <w:del w:id="1021" w:author="Nallamothu, Brahmajee" w:date="2019-12-16T12:13:00Z">
              <w:r w:rsidRPr="0076544F">
                <w:rPr>
                  <w:rFonts w:ascii="Arial" w:eastAsia="Arial" w:hAnsi="Arial" w:cs="Arial"/>
                  <w:color w:val="000000"/>
                  <w:sz w:val="18"/>
                  <w:szCs w:val="18"/>
                </w:rPr>
                <w:delText>0.614 (0.611, 0.617)</w:delText>
              </w:r>
            </w:del>
          </w:p>
        </w:tc>
        <w:tc>
          <w:tcPr>
            <w:tcW w:w="3456" w:type="dxa"/>
          </w:tcPr>
          <w:p w14:paraId="0B37E69D" w14:textId="77777777" w:rsidR="00EA2332" w:rsidRPr="004B7BC4" w:rsidRDefault="00EA2332" w:rsidP="00EA2332">
            <w:pPr>
              <w:pBdr>
                <w:top w:val="nil"/>
                <w:left w:val="nil"/>
                <w:bottom w:val="nil"/>
                <w:right w:val="nil"/>
                <w:between w:val="nil"/>
              </w:pBdr>
              <w:spacing w:line="480" w:lineRule="auto"/>
              <w:rPr>
                <w:del w:id="1022" w:author="Nallamothu, Brahmajee" w:date="2019-12-16T12:13:00Z"/>
                <w:rFonts w:ascii="Arial" w:eastAsia="Arial" w:hAnsi="Arial" w:cs="Arial"/>
                <w:color w:val="000000"/>
                <w:sz w:val="18"/>
                <w:szCs w:val="18"/>
              </w:rPr>
            </w:pPr>
            <w:del w:id="1023" w:author="Nallamothu, Brahmajee" w:date="2019-12-16T12:13:00Z">
              <w:r w:rsidRPr="0076544F">
                <w:rPr>
                  <w:rFonts w:ascii="Arial" w:eastAsia="Arial" w:hAnsi="Arial" w:cs="Arial"/>
                  <w:color w:val="000000"/>
                  <w:sz w:val="18"/>
                  <w:szCs w:val="18"/>
                </w:rPr>
                <w:delText>0.654 (0.651, 0.656)</w:delText>
              </w:r>
            </w:del>
          </w:p>
        </w:tc>
      </w:tr>
      <w:tr w:rsidR="00EA2332" w:rsidRPr="004B7BC4" w14:paraId="4C5751C4" w14:textId="77777777" w:rsidTr="00577FCA">
        <w:trPr>
          <w:cnfStyle w:val="000000100000" w:firstRow="0" w:lastRow="0" w:firstColumn="0" w:lastColumn="0" w:oddVBand="0" w:evenVBand="0" w:oddHBand="1" w:evenHBand="0" w:firstRowFirstColumn="0" w:firstRowLastColumn="0" w:lastRowFirstColumn="0" w:lastRowLastColumn="0"/>
          <w:trHeight w:val="560"/>
          <w:del w:id="1024" w:author="Nallamothu, Brahmajee" w:date="2019-12-16T12:13:00Z"/>
        </w:trPr>
        <w:tc>
          <w:tcPr>
            <w:tcW w:w="3456" w:type="dxa"/>
          </w:tcPr>
          <w:p w14:paraId="058E7BA7" w14:textId="77777777" w:rsidR="00EA2332" w:rsidRPr="004B7BC4" w:rsidRDefault="00EA2332" w:rsidP="00EA2332">
            <w:pPr>
              <w:pBdr>
                <w:top w:val="nil"/>
                <w:left w:val="nil"/>
                <w:bottom w:val="nil"/>
                <w:right w:val="nil"/>
                <w:between w:val="nil"/>
              </w:pBdr>
              <w:spacing w:line="480" w:lineRule="auto"/>
              <w:rPr>
                <w:del w:id="1025" w:author="Nallamothu, Brahmajee" w:date="2019-12-16T12:13:00Z"/>
                <w:rFonts w:ascii="Arial" w:eastAsia="Arial" w:hAnsi="Arial" w:cs="Arial"/>
                <w:color w:val="000000"/>
                <w:sz w:val="18"/>
                <w:szCs w:val="18"/>
              </w:rPr>
            </w:pPr>
            <w:del w:id="1026" w:author="Nallamothu, Brahmajee" w:date="2019-12-16T12:13:00Z">
              <w:r w:rsidRPr="004B7BC4">
                <w:rPr>
                  <w:rFonts w:ascii="Arial" w:eastAsia="Arial" w:hAnsi="Arial" w:cs="Arial"/>
                  <w:color w:val="000000"/>
                  <w:sz w:val="18"/>
                  <w:szCs w:val="18"/>
                </w:rPr>
                <w:delText xml:space="preserve">Feed-Forward </w:delText>
              </w:r>
              <w:r>
                <w:rPr>
                  <w:rFonts w:ascii="Arial" w:eastAsia="Arial" w:hAnsi="Arial" w:cs="Arial"/>
                  <w:color w:val="000000"/>
                  <w:sz w:val="18"/>
                  <w:szCs w:val="18"/>
                </w:rPr>
                <w:delText>ANN</w:delText>
              </w:r>
            </w:del>
          </w:p>
        </w:tc>
        <w:tc>
          <w:tcPr>
            <w:tcW w:w="3456" w:type="dxa"/>
          </w:tcPr>
          <w:p w14:paraId="462A7522" w14:textId="77777777" w:rsidR="00EA2332" w:rsidRPr="004B7BC4" w:rsidRDefault="00EA2332" w:rsidP="00EA2332">
            <w:pPr>
              <w:pBdr>
                <w:top w:val="nil"/>
                <w:left w:val="nil"/>
                <w:bottom w:val="nil"/>
                <w:right w:val="nil"/>
                <w:between w:val="nil"/>
              </w:pBdr>
              <w:spacing w:line="480" w:lineRule="auto"/>
              <w:rPr>
                <w:del w:id="1027" w:author="Nallamothu, Brahmajee" w:date="2019-12-16T12:13:00Z"/>
                <w:rFonts w:ascii="Arial" w:eastAsia="Arial" w:hAnsi="Arial" w:cs="Arial"/>
                <w:sz w:val="18"/>
                <w:szCs w:val="18"/>
                <w:highlight w:val="white"/>
              </w:rPr>
            </w:pPr>
            <w:del w:id="1028" w:author="Nallamothu, Brahmajee" w:date="2019-12-16T12:13:00Z">
              <w:r w:rsidRPr="004B7BC4">
                <w:rPr>
                  <w:rFonts w:ascii="Arial" w:eastAsia="Arial" w:hAnsi="Arial" w:cs="Arial"/>
                  <w:sz w:val="18"/>
                  <w:szCs w:val="18"/>
                </w:rPr>
                <w:delText>0.707 (0.705, 0.709)</w:delText>
              </w:r>
            </w:del>
          </w:p>
        </w:tc>
        <w:tc>
          <w:tcPr>
            <w:tcW w:w="3456" w:type="dxa"/>
          </w:tcPr>
          <w:p w14:paraId="65DC6D6B" w14:textId="77777777" w:rsidR="00EA2332" w:rsidRPr="004B7BC4" w:rsidRDefault="00EA2332" w:rsidP="00EA2332">
            <w:pPr>
              <w:pBdr>
                <w:top w:val="nil"/>
                <w:left w:val="nil"/>
                <w:bottom w:val="nil"/>
                <w:right w:val="nil"/>
                <w:between w:val="nil"/>
              </w:pBdr>
              <w:spacing w:line="480" w:lineRule="auto"/>
              <w:rPr>
                <w:del w:id="1029" w:author="Nallamothu, Brahmajee" w:date="2019-12-16T12:13:00Z"/>
                <w:rFonts w:ascii="Arial" w:eastAsia="Arial" w:hAnsi="Arial" w:cs="Arial"/>
                <w:color w:val="BFBFBF"/>
                <w:sz w:val="18"/>
                <w:szCs w:val="18"/>
                <w:highlight w:val="white"/>
              </w:rPr>
            </w:pPr>
            <w:del w:id="1030" w:author="Nallamothu, Brahmajee" w:date="2019-12-16T12:13:00Z">
              <w:r w:rsidRPr="004B7BC4">
                <w:rPr>
                  <w:rFonts w:ascii="Arial" w:eastAsia="Arial" w:hAnsi="Arial" w:cs="Arial"/>
                  <w:sz w:val="18"/>
                  <w:szCs w:val="18"/>
                </w:rPr>
                <w:delText>0.623 (0.620, 0.626)</w:delText>
              </w:r>
            </w:del>
          </w:p>
        </w:tc>
        <w:tc>
          <w:tcPr>
            <w:tcW w:w="3456" w:type="dxa"/>
          </w:tcPr>
          <w:p w14:paraId="545E9A6E" w14:textId="77777777" w:rsidR="00EA2332" w:rsidRPr="004B7BC4" w:rsidRDefault="00EA2332" w:rsidP="00EA2332">
            <w:pPr>
              <w:pBdr>
                <w:top w:val="nil"/>
                <w:left w:val="nil"/>
                <w:bottom w:val="nil"/>
                <w:right w:val="nil"/>
                <w:between w:val="nil"/>
              </w:pBdr>
              <w:spacing w:line="480" w:lineRule="auto"/>
              <w:rPr>
                <w:del w:id="1031" w:author="Nallamothu, Brahmajee" w:date="2019-12-16T12:13:00Z"/>
                <w:rFonts w:ascii="Arial" w:eastAsia="Arial" w:hAnsi="Arial" w:cs="Arial"/>
                <w:color w:val="BFBFBF"/>
                <w:sz w:val="18"/>
                <w:szCs w:val="18"/>
                <w:highlight w:val="white"/>
              </w:rPr>
            </w:pPr>
            <w:del w:id="1032" w:author="Nallamothu, Brahmajee" w:date="2019-12-16T12:13:00Z">
              <w:r w:rsidRPr="004B7BC4">
                <w:rPr>
                  <w:rFonts w:ascii="Arial" w:eastAsia="Arial" w:hAnsi="Arial" w:cs="Arial"/>
                  <w:sz w:val="18"/>
                  <w:szCs w:val="18"/>
                </w:rPr>
                <w:delText>0.663 (0.660, 0.666)</w:delText>
              </w:r>
            </w:del>
          </w:p>
        </w:tc>
      </w:tr>
      <w:tr w:rsidR="00EA2332" w:rsidRPr="004B7BC4" w14:paraId="1A5ABC59" w14:textId="77777777" w:rsidTr="00577FCA">
        <w:trPr>
          <w:trHeight w:val="560"/>
          <w:del w:id="1033" w:author="Nallamothu, Brahmajee" w:date="2019-12-16T12:13:00Z"/>
        </w:trPr>
        <w:tc>
          <w:tcPr>
            <w:tcW w:w="3456" w:type="dxa"/>
          </w:tcPr>
          <w:p w14:paraId="4CE8A3F2" w14:textId="77777777" w:rsidR="00EA2332" w:rsidRPr="004B7BC4" w:rsidRDefault="00EA2332" w:rsidP="00EA2332">
            <w:pPr>
              <w:pBdr>
                <w:top w:val="nil"/>
                <w:left w:val="nil"/>
                <w:bottom w:val="nil"/>
                <w:right w:val="nil"/>
                <w:between w:val="nil"/>
              </w:pBdr>
              <w:spacing w:line="480" w:lineRule="auto"/>
              <w:rPr>
                <w:del w:id="1034" w:author="Nallamothu, Brahmajee" w:date="2019-12-16T12:13:00Z"/>
                <w:rFonts w:ascii="Arial" w:eastAsia="Arial" w:hAnsi="Arial" w:cs="Arial"/>
                <w:color w:val="000000"/>
                <w:sz w:val="18"/>
                <w:szCs w:val="18"/>
              </w:rPr>
            </w:pPr>
            <w:del w:id="1035" w:author="Nallamothu, Brahmajee" w:date="2019-12-16T12:13:00Z">
              <w:r>
                <w:rPr>
                  <w:rFonts w:ascii="Arial" w:eastAsia="Arial" w:hAnsi="Arial" w:cs="Arial"/>
                  <w:color w:val="000000"/>
                  <w:sz w:val="18"/>
                  <w:szCs w:val="18"/>
                </w:rPr>
                <w:delText>Medical Code</w:delText>
              </w:r>
              <w:r w:rsidRPr="004B7BC4">
                <w:rPr>
                  <w:rFonts w:ascii="Arial" w:eastAsia="Arial" w:hAnsi="Arial" w:cs="Arial"/>
                  <w:color w:val="000000"/>
                  <w:sz w:val="18"/>
                  <w:szCs w:val="18"/>
                </w:rPr>
                <w:delText xml:space="preserve"> Embedding Deep Set Architecture</w:delText>
              </w:r>
            </w:del>
          </w:p>
        </w:tc>
        <w:tc>
          <w:tcPr>
            <w:tcW w:w="3456" w:type="dxa"/>
          </w:tcPr>
          <w:p w14:paraId="13E6494B" w14:textId="77777777" w:rsidR="00EA2332" w:rsidRPr="004B7BC4" w:rsidRDefault="00EA2332" w:rsidP="00EA2332">
            <w:pPr>
              <w:pBdr>
                <w:top w:val="nil"/>
                <w:left w:val="nil"/>
                <w:bottom w:val="nil"/>
                <w:right w:val="nil"/>
                <w:between w:val="nil"/>
              </w:pBdr>
              <w:spacing w:line="480" w:lineRule="auto"/>
              <w:rPr>
                <w:del w:id="1036" w:author="Nallamothu, Brahmajee" w:date="2019-12-16T12:13:00Z"/>
                <w:rFonts w:ascii="Arial" w:eastAsia="Arial" w:hAnsi="Arial" w:cs="Arial"/>
                <w:color w:val="000000"/>
                <w:sz w:val="18"/>
                <w:szCs w:val="18"/>
                <w:highlight w:val="white"/>
              </w:rPr>
            </w:pPr>
            <w:del w:id="1037" w:author="Nallamothu, Brahmajee" w:date="2019-12-16T12:13:00Z">
              <w:r w:rsidRPr="004B7BC4">
                <w:rPr>
                  <w:rFonts w:ascii="Arial" w:eastAsia="Arial" w:hAnsi="Arial" w:cs="Arial"/>
                  <w:color w:val="000000"/>
                  <w:sz w:val="18"/>
                  <w:szCs w:val="18"/>
                </w:rPr>
                <w:delText>0.720 (0.718, 0.722)</w:delText>
              </w:r>
            </w:del>
          </w:p>
        </w:tc>
        <w:tc>
          <w:tcPr>
            <w:tcW w:w="3456" w:type="dxa"/>
          </w:tcPr>
          <w:p w14:paraId="04967593" w14:textId="77777777" w:rsidR="00EA2332" w:rsidRPr="004B7BC4" w:rsidRDefault="00EA2332" w:rsidP="00EA2332">
            <w:pPr>
              <w:pBdr>
                <w:top w:val="nil"/>
                <w:left w:val="nil"/>
                <w:bottom w:val="nil"/>
                <w:right w:val="nil"/>
                <w:between w:val="nil"/>
              </w:pBdr>
              <w:spacing w:line="480" w:lineRule="auto"/>
              <w:rPr>
                <w:del w:id="1038" w:author="Nallamothu, Brahmajee" w:date="2019-12-16T12:13:00Z"/>
                <w:rFonts w:ascii="Arial" w:eastAsia="Arial" w:hAnsi="Arial" w:cs="Arial"/>
                <w:color w:val="000000"/>
                <w:sz w:val="18"/>
                <w:szCs w:val="18"/>
                <w:highlight w:val="white"/>
              </w:rPr>
            </w:pPr>
            <w:del w:id="1039" w:author="Nallamothu, Brahmajee" w:date="2019-12-16T12:13:00Z">
              <w:r w:rsidRPr="004B7BC4">
                <w:rPr>
                  <w:rFonts w:ascii="Arial" w:eastAsia="Arial" w:hAnsi="Arial" w:cs="Arial"/>
                  <w:color w:val="000000"/>
                  <w:sz w:val="18"/>
                  <w:szCs w:val="18"/>
                </w:rPr>
                <w:delText>0.637 (0.635, 0.639)</w:delText>
              </w:r>
            </w:del>
          </w:p>
        </w:tc>
        <w:tc>
          <w:tcPr>
            <w:tcW w:w="3456" w:type="dxa"/>
          </w:tcPr>
          <w:p w14:paraId="1B294C24" w14:textId="77777777" w:rsidR="00EA2332" w:rsidRPr="004B7BC4" w:rsidRDefault="00EA2332" w:rsidP="00EA2332">
            <w:pPr>
              <w:pBdr>
                <w:top w:val="nil"/>
                <w:left w:val="nil"/>
                <w:bottom w:val="nil"/>
                <w:right w:val="nil"/>
                <w:between w:val="nil"/>
              </w:pBdr>
              <w:spacing w:line="480" w:lineRule="auto"/>
              <w:rPr>
                <w:del w:id="1040" w:author="Nallamothu, Brahmajee" w:date="2019-12-16T12:13:00Z"/>
                <w:rFonts w:ascii="Arial" w:eastAsia="Arial" w:hAnsi="Arial" w:cs="Arial"/>
                <w:color w:val="000000"/>
                <w:sz w:val="18"/>
                <w:szCs w:val="18"/>
                <w:highlight w:val="white"/>
              </w:rPr>
            </w:pPr>
            <w:del w:id="1041" w:author="Nallamothu, Brahmajee" w:date="2019-12-16T12:13:00Z">
              <w:r w:rsidRPr="004B7BC4">
                <w:rPr>
                  <w:rFonts w:ascii="Arial" w:eastAsia="Arial" w:hAnsi="Arial" w:cs="Arial"/>
                  <w:color w:val="000000"/>
                  <w:sz w:val="18"/>
                  <w:szCs w:val="18"/>
                </w:rPr>
                <w:delText>0.680 (0.678, 0.683)</w:delText>
              </w:r>
            </w:del>
          </w:p>
        </w:tc>
      </w:tr>
    </w:tbl>
    <w:p w14:paraId="25F86FCF" w14:textId="77777777" w:rsidR="00686C79" w:rsidRPr="009931E3" w:rsidRDefault="00686C79">
      <w:pPr>
        <w:rPr>
          <w:del w:id="1042" w:author="Nallamothu, Brahmajee" w:date="2019-12-16T12:13:00Z"/>
          <w:rFonts w:ascii="Arial" w:hAnsi="Arial" w:cs="Arial"/>
          <w:color w:val="000000"/>
          <w:sz w:val="22"/>
          <w:szCs w:val="22"/>
        </w:rPr>
      </w:pPr>
      <w:del w:id="1043" w:author="Nallamothu, Brahmajee" w:date="2019-12-16T12:13:00Z">
        <w:r w:rsidRPr="009931E3">
          <w:rPr>
            <w:rFonts w:ascii="Arial" w:hAnsi="Arial" w:cs="Arial"/>
            <w:color w:val="000000"/>
            <w:sz w:val="22"/>
            <w:szCs w:val="22"/>
          </w:rPr>
          <w:br w:type="page"/>
        </w:r>
      </w:del>
    </w:p>
    <w:p w14:paraId="46E62AFF" w14:textId="77777777" w:rsidR="00637B12" w:rsidRDefault="00AD0F58" w:rsidP="004B7BC4">
      <w:pPr>
        <w:pStyle w:val="tablecaptionJAMA"/>
        <w:rPr>
          <w:del w:id="1044" w:author="Nallamothu, Brahmajee" w:date="2019-12-16T12:13:00Z"/>
        </w:rPr>
      </w:pPr>
      <w:del w:id="1045" w:author="Nallamothu, Brahmajee" w:date="2019-12-16T12:13:00Z">
        <w:r w:rsidRPr="009931E3">
          <w:delText xml:space="preserve">Table </w:delText>
        </w:r>
        <w:r w:rsidR="004D1093" w:rsidRPr="009931E3">
          <w:delText>3</w:delText>
        </w:r>
        <w:r w:rsidRPr="009931E3">
          <w:delText xml:space="preserve">. </w:delText>
        </w:r>
        <w:r w:rsidR="004B7BC4" w:rsidRPr="004B7BC4">
          <w:delText xml:space="preserve">Cross tabulation of divided groups between the hierarchical logistic regression (HLR) and the </w:delText>
        </w:r>
        <w:r w:rsidR="00F95288">
          <w:delText>medical code</w:delText>
        </w:r>
        <w:r w:rsidR="004B7BC4" w:rsidRPr="004B7BC4">
          <w:delText xml:space="preserve"> embedding Deep Set architecture (</w:delText>
        </w:r>
        <w:r w:rsidR="00F95288">
          <w:delText>M</w:delText>
        </w:r>
        <w:r w:rsidR="004B7BC4" w:rsidRPr="004B7BC4">
          <w:delText>E-DS) model for each cohort.</w:delText>
        </w:r>
        <w:r w:rsidR="004B7BC4">
          <w:delText xml:space="preserve"> </w:delText>
        </w:r>
      </w:del>
    </w:p>
    <w:p w14:paraId="070C4777" w14:textId="77777777" w:rsidR="00582249" w:rsidRDefault="00582249">
      <w:pPr>
        <w:pStyle w:val="normalJAMA"/>
        <w:spacing w:line="240" w:lineRule="auto"/>
        <w:rPr>
          <w:moveFrom w:id="1046" w:author="Nallamothu, Brahmajee" w:date="2019-12-16T12:13:00Z"/>
          <w:rFonts w:eastAsia="Arial"/>
          <w:b/>
          <w:lang w:val="en-GB"/>
          <w:rPrChange w:id="1047" w:author="Nallamothu, Brahmajee" w:date="2019-12-16T12:13:00Z">
            <w:rPr>
              <w:moveFrom w:id="1048" w:author="Nallamothu, Brahmajee" w:date="2019-12-16T12:13:00Z"/>
              <w:rFonts w:ascii="Arial" w:eastAsia="Arial" w:hAnsi="Arial"/>
              <w:color w:val="000000"/>
              <w:sz w:val="22"/>
              <w:lang w:val="en-GB"/>
            </w:rPr>
          </w:rPrChange>
        </w:rPr>
        <w:pPrChange w:id="1049" w:author="Nallamothu, Brahmajee" w:date="2019-12-16T12:13:00Z">
          <w:pPr>
            <w:pBdr>
              <w:top w:val="nil"/>
              <w:left w:val="nil"/>
              <w:bottom w:val="nil"/>
              <w:right w:val="nil"/>
              <w:between w:val="nil"/>
            </w:pBdr>
            <w:spacing w:line="480" w:lineRule="auto"/>
          </w:pPr>
        </w:pPrChange>
      </w:pPr>
      <w:moveFromRangeStart w:id="1050" w:author="Nallamothu, Brahmajee" w:date="2019-12-16T12:13:00Z" w:name="move27390835"/>
    </w:p>
    <w:tbl>
      <w:tblPr>
        <w:tblStyle w:val="PlainTable23"/>
        <w:tblW w:w="10350" w:type="dxa"/>
        <w:tblLayout w:type="fixed"/>
        <w:tblLook w:val="04A0" w:firstRow="1" w:lastRow="0" w:firstColumn="1" w:lastColumn="0" w:noHBand="0" w:noVBand="1"/>
      </w:tblPr>
      <w:tblGrid>
        <w:gridCol w:w="1170"/>
        <w:gridCol w:w="780"/>
        <w:gridCol w:w="808"/>
        <w:gridCol w:w="809"/>
        <w:gridCol w:w="483"/>
        <w:gridCol w:w="1125"/>
        <w:gridCol w:w="896"/>
        <w:gridCol w:w="809"/>
        <w:gridCol w:w="500"/>
        <w:gridCol w:w="935"/>
        <w:gridCol w:w="746"/>
        <w:gridCol w:w="823"/>
        <w:gridCol w:w="466"/>
      </w:tblGrid>
      <w:tr w:rsidR="00A1587F" w:rsidRPr="004B7BC4" w14:paraId="24EAE11E" w14:textId="77777777" w:rsidTr="00D75E0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vMerge w:val="restart"/>
            <w:tcBorders>
              <w:top w:val="single" w:sz="8" w:space="0" w:color="000000"/>
              <w:right w:val="single" w:sz="8" w:space="0" w:color="000000"/>
            </w:tcBorders>
          </w:tcPr>
          <w:p w14:paraId="7D1E5700" w14:textId="77777777" w:rsidR="00C90E0F" w:rsidRPr="004B7BC4" w:rsidRDefault="00C90E0F" w:rsidP="00CD43AB">
            <w:pPr>
              <w:pBdr>
                <w:top w:val="nil"/>
                <w:left w:val="nil"/>
                <w:bottom w:val="nil"/>
                <w:right w:val="nil"/>
                <w:between w:val="nil"/>
              </w:pBdr>
              <w:spacing w:line="360" w:lineRule="auto"/>
              <w:rPr>
                <w:moveFrom w:id="1051" w:author="Nallamothu, Brahmajee" w:date="2019-12-16T12:13:00Z"/>
                <w:rFonts w:ascii="Arial" w:eastAsia="Arial" w:hAnsi="Arial" w:cs="Arial"/>
                <w:color w:val="000000"/>
                <w:sz w:val="18"/>
                <w:szCs w:val="18"/>
              </w:rPr>
            </w:pPr>
          </w:p>
        </w:tc>
        <w:tc>
          <w:tcPr>
            <w:tcW w:w="2880" w:type="dxa"/>
            <w:gridSpan w:val="4"/>
            <w:tcBorders>
              <w:top w:val="single" w:sz="8" w:space="0" w:color="000000"/>
              <w:left w:val="single" w:sz="8" w:space="0" w:color="000000"/>
              <w:right w:val="single" w:sz="8" w:space="0" w:color="000000"/>
            </w:tcBorders>
          </w:tcPr>
          <w:p w14:paraId="0FFC92BD"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moveFrom w:id="1052" w:author="Nallamothu, Brahmajee" w:date="2019-12-16T12:13:00Z"/>
                <w:rFonts w:ascii="Arial" w:eastAsia="Arial" w:hAnsi="Arial" w:cs="Arial"/>
                <w:color w:val="000000"/>
                <w:sz w:val="18"/>
                <w:szCs w:val="18"/>
              </w:rPr>
            </w:pPr>
            <w:moveFrom w:id="1053" w:author="Nallamothu, Brahmajee" w:date="2019-12-16T12:13:00Z">
              <w:r w:rsidRPr="004B7BC4">
                <w:rPr>
                  <w:rFonts w:ascii="Arial" w:eastAsia="Arial" w:hAnsi="Arial" w:cs="Arial"/>
                  <w:color w:val="000000"/>
                  <w:sz w:val="18"/>
                  <w:szCs w:val="18"/>
                </w:rPr>
                <w:t>Acute Myocardial Infarction</w:t>
              </w:r>
            </w:moveFrom>
          </w:p>
        </w:tc>
        <w:tc>
          <w:tcPr>
            <w:tcW w:w="3330" w:type="dxa"/>
            <w:gridSpan w:val="4"/>
            <w:tcBorders>
              <w:top w:val="single" w:sz="8" w:space="0" w:color="000000"/>
              <w:left w:val="single" w:sz="8" w:space="0" w:color="000000"/>
              <w:right w:val="single" w:sz="8" w:space="0" w:color="000000"/>
            </w:tcBorders>
          </w:tcPr>
          <w:p w14:paraId="67961A53"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moveFrom w:id="1054" w:author="Nallamothu, Brahmajee" w:date="2019-12-16T12:13:00Z"/>
                <w:rFonts w:ascii="Arial" w:eastAsia="Arial" w:hAnsi="Arial" w:cs="Arial"/>
                <w:color w:val="000000"/>
                <w:sz w:val="18"/>
                <w:szCs w:val="18"/>
              </w:rPr>
            </w:pPr>
            <w:moveFrom w:id="1055" w:author="Nallamothu, Brahmajee" w:date="2019-12-16T12:13:00Z">
              <w:r w:rsidRPr="004B7BC4">
                <w:rPr>
                  <w:rFonts w:ascii="Arial" w:eastAsia="Arial" w:hAnsi="Arial" w:cs="Arial"/>
                  <w:color w:val="000000"/>
                  <w:sz w:val="18"/>
                  <w:szCs w:val="18"/>
                </w:rPr>
                <w:t>Heart Failure</w:t>
              </w:r>
            </w:moveFrom>
          </w:p>
        </w:tc>
        <w:tc>
          <w:tcPr>
            <w:tcW w:w="2970" w:type="dxa"/>
            <w:gridSpan w:val="4"/>
            <w:tcBorders>
              <w:left w:val="single" w:sz="8" w:space="0" w:color="000000"/>
            </w:tcBorders>
          </w:tcPr>
          <w:p w14:paraId="047CCECD" w14:textId="77777777" w:rsidR="00C90E0F" w:rsidRPr="004B7BC4" w:rsidRDefault="00C90E0F" w:rsidP="00CD43AB">
            <w:pPr>
              <w:pBdr>
                <w:top w:val="nil"/>
                <w:left w:val="nil"/>
                <w:bottom w:val="nil"/>
                <w:right w:val="nil"/>
                <w:between w:val="nil"/>
              </w:pBdr>
              <w:spacing w:line="360" w:lineRule="auto"/>
              <w:cnfStyle w:val="100000000000" w:firstRow="1" w:lastRow="0" w:firstColumn="0" w:lastColumn="0" w:oddVBand="0" w:evenVBand="0" w:oddHBand="0" w:evenHBand="0" w:firstRowFirstColumn="0" w:firstRowLastColumn="0" w:lastRowFirstColumn="0" w:lastRowLastColumn="0"/>
              <w:rPr>
                <w:moveFrom w:id="1056" w:author="Nallamothu, Brahmajee" w:date="2019-12-16T12:13:00Z"/>
                <w:rFonts w:ascii="Arial" w:eastAsia="Arial" w:hAnsi="Arial" w:cs="Arial"/>
                <w:color w:val="000000"/>
                <w:sz w:val="18"/>
                <w:szCs w:val="18"/>
              </w:rPr>
            </w:pPr>
            <w:moveFrom w:id="1057" w:author="Nallamothu, Brahmajee" w:date="2019-12-16T12:13:00Z">
              <w:r w:rsidRPr="004B7BC4">
                <w:rPr>
                  <w:rFonts w:ascii="Arial" w:eastAsia="Arial" w:hAnsi="Arial" w:cs="Arial"/>
                  <w:color w:val="000000"/>
                  <w:sz w:val="18"/>
                  <w:szCs w:val="18"/>
                </w:rPr>
                <w:t>Pneumonia</w:t>
              </w:r>
            </w:moveFrom>
          </w:p>
        </w:tc>
      </w:tr>
      <w:tr w:rsidR="00A1587F" w:rsidRPr="004B7BC4" w14:paraId="437CA214"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vMerge/>
            <w:tcBorders>
              <w:bottom w:val="single" w:sz="8" w:space="0" w:color="000000"/>
              <w:right w:val="single" w:sz="8" w:space="0" w:color="000000"/>
            </w:tcBorders>
          </w:tcPr>
          <w:p w14:paraId="4A1A7FDC" w14:textId="77777777" w:rsidR="00C90E0F" w:rsidRPr="004B7BC4" w:rsidRDefault="00C90E0F" w:rsidP="00CD43AB">
            <w:pPr>
              <w:pBdr>
                <w:top w:val="nil"/>
                <w:left w:val="nil"/>
                <w:bottom w:val="nil"/>
                <w:right w:val="nil"/>
                <w:between w:val="nil"/>
              </w:pBdr>
              <w:spacing w:line="360" w:lineRule="auto"/>
              <w:rPr>
                <w:moveFrom w:id="1058" w:author="Nallamothu, Brahmajee" w:date="2019-12-16T12:13:00Z"/>
                <w:rFonts w:ascii="Arial" w:eastAsia="Arial" w:hAnsi="Arial" w:cs="Arial"/>
                <w:color w:val="000000"/>
                <w:sz w:val="18"/>
                <w:szCs w:val="18"/>
              </w:rPr>
            </w:pPr>
          </w:p>
        </w:tc>
        <w:tc>
          <w:tcPr>
            <w:tcW w:w="8714" w:type="dxa"/>
            <w:gridSpan w:val="11"/>
            <w:tcBorders>
              <w:left w:val="single" w:sz="8" w:space="0" w:color="000000"/>
              <w:bottom w:val="single" w:sz="8" w:space="0" w:color="000000"/>
            </w:tcBorders>
          </w:tcPr>
          <w:p w14:paraId="75A7FA74" w14:textId="77777777" w:rsidR="00C90E0F" w:rsidRPr="00D75E0F"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059" w:author="Nallamothu, Brahmajee" w:date="2019-12-16T12:13:00Z"/>
                <w:rFonts w:ascii="Arial" w:eastAsia="Arial" w:hAnsi="Arial"/>
                <w:color w:val="000000"/>
                <w:sz w:val="18"/>
                <w:rPrChange w:id="1060" w:author="Nallamothu, Brahmajee" w:date="2019-12-16T12:13:00Z">
                  <w:rPr>
                    <w:moveFrom w:id="1061" w:author="Nallamothu, Brahmajee" w:date="2019-12-16T12:13:00Z"/>
                    <w:rFonts w:ascii="Arial" w:eastAsia="Arial" w:hAnsi="Arial"/>
                    <w:i/>
                    <w:color w:val="000000"/>
                    <w:sz w:val="18"/>
                  </w:rPr>
                </w:rPrChange>
              </w:rPr>
            </w:pPr>
            <w:moveFrom w:id="1062" w:author="Nallamothu, Brahmajee" w:date="2019-12-16T12:13:00Z">
              <w:r w:rsidRPr="00D75E0F">
                <w:rPr>
                  <w:rFonts w:ascii="Arial" w:eastAsia="Arial" w:hAnsi="Arial"/>
                  <w:color w:val="000000"/>
                  <w:sz w:val="18"/>
                  <w:rPrChange w:id="1063" w:author="Nallamothu, Brahmajee" w:date="2019-12-16T12:13:00Z">
                    <w:rPr>
                      <w:rFonts w:ascii="Arial" w:eastAsia="Arial" w:hAnsi="Arial"/>
                      <w:i/>
                      <w:color w:val="000000"/>
                      <w:sz w:val="18"/>
                    </w:rPr>
                  </w:rPrChange>
                </w:rPr>
                <w:t>Rank in HLR model</w:t>
              </w:r>
            </w:moveFrom>
          </w:p>
        </w:tc>
        <w:tc>
          <w:tcPr>
            <w:tcW w:w="466" w:type="dxa"/>
            <w:tcBorders>
              <w:bottom w:val="single" w:sz="8" w:space="0" w:color="000000"/>
            </w:tcBorders>
          </w:tcPr>
          <w:p w14:paraId="484024AF"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064" w:author="Nallamothu, Brahmajee" w:date="2019-12-16T12:13:00Z"/>
                <w:rFonts w:ascii="Arial" w:eastAsia="Arial" w:hAnsi="Arial" w:cs="Arial"/>
                <w:color w:val="000000"/>
                <w:sz w:val="18"/>
                <w:szCs w:val="18"/>
              </w:rPr>
            </w:pPr>
          </w:p>
        </w:tc>
      </w:tr>
      <w:tr w:rsidR="00A1587F" w:rsidRPr="004B7BC4" w14:paraId="696EF5F9"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8" w:space="0" w:color="000000"/>
              <w:bottom w:val="single" w:sz="4" w:space="0" w:color="000000"/>
              <w:right w:val="single" w:sz="8" w:space="0" w:color="000000"/>
            </w:tcBorders>
          </w:tcPr>
          <w:p w14:paraId="3513EA90" w14:textId="77777777" w:rsidR="00C90E0F" w:rsidRPr="00D75E0F" w:rsidRDefault="00C90E0F">
            <w:pPr>
              <w:pBdr>
                <w:top w:val="nil"/>
                <w:left w:val="nil"/>
                <w:bottom w:val="nil"/>
                <w:right w:val="nil"/>
                <w:between w:val="nil"/>
              </w:pBdr>
              <w:spacing w:line="360" w:lineRule="auto"/>
              <w:jc w:val="left"/>
              <w:rPr>
                <w:moveFrom w:id="1065" w:author="Nallamothu, Brahmajee" w:date="2019-12-16T12:13:00Z"/>
                <w:rFonts w:ascii="Arial" w:eastAsia="Arial" w:hAnsi="Arial"/>
                <w:b w:val="0"/>
                <w:color w:val="000000"/>
                <w:sz w:val="18"/>
                <w:rPrChange w:id="1066" w:author="Nallamothu, Brahmajee" w:date="2019-12-16T12:13:00Z">
                  <w:rPr>
                    <w:moveFrom w:id="1067" w:author="Nallamothu, Brahmajee" w:date="2019-12-16T12:13:00Z"/>
                    <w:rFonts w:ascii="Arial" w:eastAsia="Arial" w:hAnsi="Arial"/>
                    <w:b w:val="0"/>
                    <w:i/>
                    <w:color w:val="000000"/>
                    <w:sz w:val="18"/>
                  </w:rPr>
                </w:rPrChange>
              </w:rPr>
              <w:pPrChange w:id="1068" w:author="Unknown" w:date="2019-12-16T12:13:00Z">
                <w:pPr>
                  <w:pBdr>
                    <w:top w:val="nil"/>
                    <w:left w:val="nil"/>
                    <w:bottom w:val="nil"/>
                    <w:right w:val="nil"/>
                    <w:between w:val="nil"/>
                  </w:pBdr>
                  <w:spacing w:line="360" w:lineRule="auto"/>
                </w:pPr>
              </w:pPrChange>
            </w:pPr>
            <w:moveFrom w:id="1069" w:author="Nallamothu, Brahmajee" w:date="2019-12-16T12:13:00Z">
              <w:r w:rsidRPr="00D75E0F">
                <w:rPr>
                  <w:rFonts w:ascii="Arial" w:eastAsia="Arial" w:hAnsi="Arial"/>
                  <w:color w:val="000000"/>
                  <w:sz w:val="18"/>
                  <w:rPrChange w:id="1070" w:author="Nallamothu, Brahmajee" w:date="2019-12-16T12:13:00Z">
                    <w:rPr>
                      <w:rFonts w:ascii="Arial" w:eastAsia="Arial" w:hAnsi="Arial"/>
                      <w:i/>
                      <w:color w:val="000000"/>
                      <w:sz w:val="18"/>
                    </w:rPr>
                  </w:rPrChange>
                </w:rPr>
                <w:t>Rank in ME-DS model</w:t>
              </w:r>
            </w:moveFrom>
          </w:p>
        </w:tc>
        <w:tc>
          <w:tcPr>
            <w:tcW w:w="780" w:type="dxa"/>
            <w:tcBorders>
              <w:top w:val="single" w:sz="8" w:space="0" w:color="000000"/>
              <w:left w:val="single" w:sz="8" w:space="0" w:color="000000"/>
              <w:bottom w:val="single" w:sz="4" w:space="0" w:color="000000"/>
            </w:tcBorders>
          </w:tcPr>
          <w:p w14:paraId="581A5AB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71" w:author="Nallamothu, Brahmajee" w:date="2019-12-16T12:13:00Z"/>
                <w:rFonts w:ascii="Arial" w:eastAsia="Arial" w:hAnsi="Arial" w:cs="Arial"/>
                <w:color w:val="000000"/>
                <w:sz w:val="18"/>
                <w:szCs w:val="18"/>
              </w:rPr>
            </w:pPr>
            <w:moveFrom w:id="1072" w:author="Nallamothu, Brahmajee" w:date="2019-12-16T12:13:00Z">
              <w:r w:rsidRPr="004B7BC4">
                <w:rPr>
                  <w:rFonts w:ascii="Arial" w:eastAsia="Arial" w:hAnsi="Arial" w:cs="Arial"/>
                  <w:color w:val="000000"/>
                  <w:sz w:val="18"/>
                  <w:szCs w:val="18"/>
                </w:rPr>
                <w:t>Top 20%</w:t>
              </w:r>
            </w:moveFrom>
          </w:p>
        </w:tc>
        <w:tc>
          <w:tcPr>
            <w:tcW w:w="808" w:type="dxa"/>
            <w:tcBorders>
              <w:top w:val="single" w:sz="8" w:space="0" w:color="000000"/>
              <w:bottom w:val="single" w:sz="4" w:space="0" w:color="000000"/>
            </w:tcBorders>
          </w:tcPr>
          <w:p w14:paraId="06173ED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73" w:author="Nallamothu, Brahmajee" w:date="2019-12-16T12:13:00Z"/>
                <w:rFonts w:ascii="Arial" w:eastAsia="Arial" w:hAnsi="Arial" w:cs="Arial"/>
                <w:color w:val="000000"/>
                <w:sz w:val="18"/>
                <w:szCs w:val="18"/>
              </w:rPr>
            </w:pPr>
            <w:moveFrom w:id="1074" w:author="Nallamothu, Brahmajee" w:date="2019-12-16T12:13:00Z">
              <w:r w:rsidRPr="004B7BC4">
                <w:rPr>
                  <w:rFonts w:ascii="Arial" w:eastAsia="Arial" w:hAnsi="Arial" w:cs="Arial"/>
                  <w:color w:val="000000"/>
                  <w:sz w:val="18"/>
                  <w:szCs w:val="18"/>
                </w:rPr>
                <w:t>Middle 60%</w:t>
              </w:r>
            </w:moveFrom>
          </w:p>
        </w:tc>
        <w:tc>
          <w:tcPr>
            <w:tcW w:w="809" w:type="dxa"/>
            <w:tcBorders>
              <w:top w:val="single" w:sz="8" w:space="0" w:color="000000"/>
              <w:bottom w:val="single" w:sz="4" w:space="0" w:color="000000"/>
            </w:tcBorders>
          </w:tcPr>
          <w:p w14:paraId="44D219C4"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75" w:author="Nallamothu, Brahmajee" w:date="2019-12-16T12:13:00Z"/>
                <w:rFonts w:ascii="Arial" w:eastAsia="Arial" w:hAnsi="Arial" w:cs="Arial"/>
                <w:color w:val="000000"/>
                <w:sz w:val="18"/>
                <w:szCs w:val="18"/>
              </w:rPr>
            </w:pPr>
            <w:moveFrom w:id="1076" w:author="Nallamothu, Brahmajee" w:date="2019-12-16T12:13:00Z">
              <w:r w:rsidRPr="004B7BC4">
                <w:rPr>
                  <w:rFonts w:ascii="Arial" w:eastAsia="Arial" w:hAnsi="Arial" w:cs="Arial"/>
                  <w:color w:val="000000"/>
                  <w:sz w:val="18"/>
                  <w:szCs w:val="18"/>
                </w:rPr>
                <w:t>Bottom 20%</w:t>
              </w:r>
            </w:moveFrom>
          </w:p>
        </w:tc>
        <w:tc>
          <w:tcPr>
            <w:tcW w:w="483" w:type="dxa"/>
            <w:tcBorders>
              <w:top w:val="single" w:sz="8" w:space="0" w:color="000000"/>
              <w:bottom w:val="single" w:sz="4" w:space="0" w:color="000000"/>
              <w:right w:val="single" w:sz="8" w:space="0" w:color="000000"/>
            </w:tcBorders>
          </w:tcPr>
          <w:p w14:paraId="4B334A5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77" w:author="Nallamothu, Brahmajee" w:date="2019-12-16T12:13:00Z"/>
                <w:rFonts w:ascii="Arial" w:eastAsia="Arial" w:hAnsi="Arial" w:cs="Arial"/>
                <w:color w:val="000000"/>
                <w:sz w:val="18"/>
                <w:szCs w:val="18"/>
              </w:rPr>
            </w:pPr>
            <w:moveFrom w:id="1078" w:author="Nallamothu, Brahmajee" w:date="2019-12-16T12:13:00Z">
              <w:r w:rsidRPr="004B7BC4">
                <w:rPr>
                  <w:rFonts w:ascii="Arial" w:eastAsia="Arial" w:hAnsi="Arial" w:cs="Arial"/>
                  <w:color w:val="000000"/>
                  <w:sz w:val="18"/>
                  <w:szCs w:val="18"/>
                </w:rPr>
                <w:t>All</w:t>
              </w:r>
            </w:moveFrom>
          </w:p>
        </w:tc>
        <w:tc>
          <w:tcPr>
            <w:tcW w:w="1125" w:type="dxa"/>
            <w:tcBorders>
              <w:top w:val="single" w:sz="8" w:space="0" w:color="000000"/>
              <w:left w:val="single" w:sz="8" w:space="0" w:color="000000"/>
              <w:bottom w:val="single" w:sz="4" w:space="0" w:color="000000"/>
            </w:tcBorders>
          </w:tcPr>
          <w:p w14:paraId="09B8F40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79" w:author="Nallamothu, Brahmajee" w:date="2019-12-16T12:13:00Z"/>
                <w:rFonts w:ascii="Arial" w:eastAsia="Arial" w:hAnsi="Arial" w:cs="Arial"/>
                <w:color w:val="000000"/>
                <w:sz w:val="18"/>
                <w:szCs w:val="18"/>
              </w:rPr>
            </w:pPr>
            <w:moveFrom w:id="1080" w:author="Nallamothu, Brahmajee" w:date="2019-12-16T12:13:00Z">
              <w:r w:rsidRPr="004B7BC4">
                <w:rPr>
                  <w:rFonts w:ascii="Arial" w:eastAsia="Arial" w:hAnsi="Arial" w:cs="Arial"/>
                  <w:color w:val="000000"/>
                  <w:sz w:val="18"/>
                  <w:szCs w:val="18"/>
                </w:rPr>
                <w:t>Top 20%</w:t>
              </w:r>
            </w:moveFrom>
          </w:p>
        </w:tc>
        <w:tc>
          <w:tcPr>
            <w:tcW w:w="896" w:type="dxa"/>
            <w:tcBorders>
              <w:top w:val="single" w:sz="8" w:space="0" w:color="000000"/>
              <w:bottom w:val="single" w:sz="4" w:space="0" w:color="000000"/>
            </w:tcBorders>
          </w:tcPr>
          <w:p w14:paraId="1775ADD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81" w:author="Nallamothu, Brahmajee" w:date="2019-12-16T12:13:00Z"/>
                <w:rFonts w:ascii="Arial" w:eastAsia="Arial" w:hAnsi="Arial" w:cs="Arial"/>
                <w:color w:val="000000"/>
                <w:sz w:val="18"/>
                <w:szCs w:val="18"/>
              </w:rPr>
            </w:pPr>
            <w:moveFrom w:id="1082" w:author="Nallamothu, Brahmajee" w:date="2019-12-16T12:13:00Z">
              <w:r w:rsidRPr="004B7BC4">
                <w:rPr>
                  <w:rFonts w:ascii="Arial" w:eastAsia="Arial" w:hAnsi="Arial" w:cs="Arial"/>
                  <w:color w:val="000000"/>
                  <w:sz w:val="18"/>
                  <w:szCs w:val="18"/>
                </w:rPr>
                <w:t>Middle 60%</w:t>
              </w:r>
            </w:moveFrom>
          </w:p>
        </w:tc>
        <w:tc>
          <w:tcPr>
            <w:tcW w:w="809" w:type="dxa"/>
            <w:tcBorders>
              <w:top w:val="single" w:sz="8" w:space="0" w:color="000000"/>
              <w:bottom w:val="single" w:sz="4" w:space="0" w:color="000000"/>
            </w:tcBorders>
          </w:tcPr>
          <w:p w14:paraId="189BFFE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83" w:author="Nallamothu, Brahmajee" w:date="2019-12-16T12:13:00Z"/>
                <w:rFonts w:ascii="Arial" w:eastAsia="Arial" w:hAnsi="Arial" w:cs="Arial"/>
                <w:color w:val="000000"/>
                <w:sz w:val="18"/>
                <w:szCs w:val="18"/>
              </w:rPr>
            </w:pPr>
            <w:moveFrom w:id="1084" w:author="Nallamothu, Brahmajee" w:date="2019-12-16T12:13:00Z">
              <w:r w:rsidRPr="004B7BC4">
                <w:rPr>
                  <w:rFonts w:ascii="Arial" w:eastAsia="Arial" w:hAnsi="Arial" w:cs="Arial"/>
                  <w:color w:val="000000"/>
                  <w:sz w:val="18"/>
                  <w:szCs w:val="18"/>
                </w:rPr>
                <w:t>Bottom 20%</w:t>
              </w:r>
            </w:moveFrom>
          </w:p>
        </w:tc>
        <w:tc>
          <w:tcPr>
            <w:tcW w:w="500" w:type="dxa"/>
            <w:tcBorders>
              <w:top w:val="single" w:sz="8" w:space="0" w:color="000000"/>
              <w:bottom w:val="single" w:sz="4" w:space="0" w:color="000000"/>
              <w:right w:val="single" w:sz="8" w:space="0" w:color="000000"/>
            </w:tcBorders>
          </w:tcPr>
          <w:p w14:paraId="33B4399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85" w:author="Nallamothu, Brahmajee" w:date="2019-12-16T12:13:00Z"/>
                <w:rFonts w:ascii="Arial" w:eastAsia="Arial" w:hAnsi="Arial" w:cs="Arial"/>
                <w:color w:val="000000"/>
                <w:sz w:val="18"/>
                <w:szCs w:val="18"/>
              </w:rPr>
            </w:pPr>
            <w:moveFrom w:id="1086" w:author="Nallamothu, Brahmajee" w:date="2019-12-16T12:13:00Z">
              <w:r w:rsidRPr="004B7BC4">
                <w:rPr>
                  <w:rFonts w:ascii="Arial" w:eastAsia="Arial" w:hAnsi="Arial" w:cs="Arial"/>
                  <w:color w:val="000000"/>
                  <w:sz w:val="18"/>
                  <w:szCs w:val="18"/>
                </w:rPr>
                <w:t>All</w:t>
              </w:r>
            </w:moveFrom>
          </w:p>
        </w:tc>
        <w:tc>
          <w:tcPr>
            <w:tcW w:w="935" w:type="dxa"/>
            <w:tcBorders>
              <w:top w:val="single" w:sz="8" w:space="0" w:color="000000"/>
              <w:left w:val="single" w:sz="8" w:space="0" w:color="000000"/>
              <w:bottom w:val="single" w:sz="4" w:space="0" w:color="000000"/>
            </w:tcBorders>
          </w:tcPr>
          <w:p w14:paraId="24127AC6"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87" w:author="Nallamothu, Brahmajee" w:date="2019-12-16T12:13:00Z"/>
                <w:rFonts w:ascii="Arial" w:eastAsia="Arial" w:hAnsi="Arial" w:cs="Arial"/>
                <w:color w:val="000000"/>
                <w:sz w:val="18"/>
                <w:szCs w:val="18"/>
              </w:rPr>
            </w:pPr>
            <w:moveFrom w:id="1088" w:author="Nallamothu, Brahmajee" w:date="2019-12-16T12:13:00Z">
              <w:r w:rsidRPr="004B7BC4">
                <w:rPr>
                  <w:rFonts w:ascii="Arial" w:eastAsia="Arial" w:hAnsi="Arial" w:cs="Arial"/>
                  <w:color w:val="000000"/>
                  <w:sz w:val="18"/>
                  <w:szCs w:val="18"/>
                </w:rPr>
                <w:t>Top 20%</w:t>
              </w:r>
            </w:moveFrom>
          </w:p>
        </w:tc>
        <w:tc>
          <w:tcPr>
            <w:tcW w:w="746" w:type="dxa"/>
            <w:tcBorders>
              <w:top w:val="single" w:sz="8" w:space="0" w:color="000000"/>
              <w:bottom w:val="single" w:sz="4" w:space="0" w:color="000000"/>
            </w:tcBorders>
          </w:tcPr>
          <w:p w14:paraId="73FCCFC0"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89" w:author="Nallamothu, Brahmajee" w:date="2019-12-16T12:13:00Z"/>
                <w:rFonts w:ascii="Arial" w:eastAsia="Arial" w:hAnsi="Arial" w:cs="Arial"/>
                <w:color w:val="000000"/>
                <w:sz w:val="18"/>
                <w:szCs w:val="18"/>
              </w:rPr>
            </w:pPr>
            <w:moveFrom w:id="1090" w:author="Nallamothu, Brahmajee" w:date="2019-12-16T12:13:00Z">
              <w:r w:rsidRPr="004B7BC4">
                <w:rPr>
                  <w:rFonts w:ascii="Arial" w:eastAsia="Arial" w:hAnsi="Arial" w:cs="Arial"/>
                  <w:color w:val="000000"/>
                  <w:sz w:val="18"/>
                  <w:szCs w:val="18"/>
                </w:rPr>
                <w:t>Middle 60%</w:t>
              </w:r>
            </w:moveFrom>
          </w:p>
        </w:tc>
        <w:tc>
          <w:tcPr>
            <w:tcW w:w="823" w:type="dxa"/>
            <w:tcBorders>
              <w:top w:val="single" w:sz="8" w:space="0" w:color="000000"/>
              <w:bottom w:val="single" w:sz="4" w:space="0" w:color="000000"/>
            </w:tcBorders>
          </w:tcPr>
          <w:p w14:paraId="44BAE01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91" w:author="Nallamothu, Brahmajee" w:date="2019-12-16T12:13:00Z"/>
                <w:rFonts w:ascii="Arial" w:eastAsia="Arial" w:hAnsi="Arial" w:cs="Arial"/>
                <w:color w:val="000000"/>
                <w:sz w:val="18"/>
                <w:szCs w:val="18"/>
              </w:rPr>
            </w:pPr>
            <w:moveFrom w:id="1092" w:author="Nallamothu, Brahmajee" w:date="2019-12-16T12:13:00Z">
              <w:r w:rsidRPr="004B7BC4">
                <w:rPr>
                  <w:rFonts w:ascii="Arial" w:eastAsia="Arial" w:hAnsi="Arial" w:cs="Arial"/>
                  <w:color w:val="000000"/>
                  <w:sz w:val="18"/>
                  <w:szCs w:val="18"/>
                </w:rPr>
                <w:t>Bottom 20%</w:t>
              </w:r>
            </w:moveFrom>
          </w:p>
        </w:tc>
        <w:tc>
          <w:tcPr>
            <w:tcW w:w="466" w:type="dxa"/>
            <w:tcBorders>
              <w:top w:val="single" w:sz="8" w:space="0" w:color="000000"/>
              <w:bottom w:val="single" w:sz="4" w:space="0" w:color="000000"/>
            </w:tcBorders>
          </w:tcPr>
          <w:p w14:paraId="5033255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093" w:author="Nallamothu, Brahmajee" w:date="2019-12-16T12:13:00Z"/>
                <w:rFonts w:ascii="Arial" w:eastAsia="Arial" w:hAnsi="Arial" w:cs="Arial"/>
                <w:color w:val="000000"/>
                <w:sz w:val="18"/>
                <w:szCs w:val="18"/>
              </w:rPr>
            </w:pPr>
            <w:moveFrom w:id="1094" w:author="Nallamothu, Brahmajee" w:date="2019-12-16T12:13:00Z">
              <w:r w:rsidRPr="004B7BC4">
                <w:rPr>
                  <w:rFonts w:ascii="Arial" w:eastAsia="Arial" w:hAnsi="Arial" w:cs="Arial"/>
                  <w:color w:val="000000"/>
                  <w:sz w:val="18"/>
                  <w:szCs w:val="18"/>
                </w:rPr>
                <w:t>All</w:t>
              </w:r>
            </w:moveFrom>
          </w:p>
        </w:tc>
      </w:tr>
      <w:tr w:rsidR="00A1587F" w:rsidRPr="004B7BC4" w14:paraId="41B79AB9"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000000"/>
              <w:bottom w:val="single" w:sz="0" w:space="0" w:color="000000"/>
              <w:right w:val="single" w:sz="8" w:space="0" w:color="000000"/>
            </w:tcBorders>
          </w:tcPr>
          <w:p w14:paraId="08BD1EF1" w14:textId="77777777" w:rsidR="00C90E0F" w:rsidRPr="007F2C9C" w:rsidRDefault="00C90E0F">
            <w:pPr>
              <w:pBdr>
                <w:top w:val="nil"/>
                <w:left w:val="nil"/>
                <w:bottom w:val="nil"/>
                <w:right w:val="nil"/>
                <w:between w:val="nil"/>
              </w:pBdr>
              <w:spacing w:line="360" w:lineRule="auto"/>
              <w:jc w:val="left"/>
              <w:rPr>
                <w:moveFrom w:id="1095" w:author="Nallamothu, Brahmajee" w:date="2019-12-16T12:13:00Z"/>
                <w:rFonts w:ascii="Arial" w:eastAsia="Arial" w:hAnsi="Arial" w:cs="Arial"/>
                <w:b w:val="0"/>
                <w:iCs/>
                <w:color w:val="000000"/>
                <w:sz w:val="18"/>
                <w:szCs w:val="18"/>
              </w:rPr>
              <w:pPrChange w:id="1096" w:author="Unknown" w:date="2019-12-16T12:13:00Z">
                <w:pPr>
                  <w:pBdr>
                    <w:top w:val="nil"/>
                    <w:left w:val="nil"/>
                    <w:bottom w:val="nil"/>
                    <w:right w:val="nil"/>
                    <w:between w:val="nil"/>
                  </w:pBdr>
                  <w:spacing w:line="360" w:lineRule="auto"/>
                </w:pPr>
              </w:pPrChange>
            </w:pPr>
            <w:moveFrom w:id="1097" w:author="Nallamothu, Brahmajee" w:date="2019-12-16T12:13:00Z">
              <w:r w:rsidRPr="0045266B">
                <w:rPr>
                  <w:rFonts w:ascii="Arial" w:eastAsia="Arial" w:hAnsi="Arial" w:cs="Arial"/>
                  <w:b w:val="0"/>
                  <w:iCs/>
                  <w:color w:val="000000"/>
                  <w:sz w:val="18"/>
                  <w:szCs w:val="18"/>
                </w:rPr>
                <w:t>Top 20%</w:t>
              </w:r>
            </w:moveFrom>
          </w:p>
        </w:tc>
        <w:tc>
          <w:tcPr>
            <w:tcW w:w="780" w:type="dxa"/>
            <w:tcBorders>
              <w:top w:val="single" w:sz="4" w:space="0" w:color="000000"/>
              <w:left w:val="single" w:sz="8" w:space="0" w:color="000000"/>
              <w:bottom w:val="single" w:sz="0" w:space="0" w:color="000000"/>
            </w:tcBorders>
          </w:tcPr>
          <w:p w14:paraId="5A58BB99"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098" w:author="Nallamothu, Brahmajee" w:date="2019-12-16T12:13:00Z"/>
                <w:rFonts w:ascii="Arial" w:eastAsia="Arial" w:hAnsi="Arial" w:cs="Arial"/>
                <w:color w:val="000000"/>
                <w:sz w:val="18"/>
                <w:szCs w:val="18"/>
              </w:rPr>
            </w:pPr>
            <w:moveFrom w:id="1099" w:author="Nallamothu, Brahmajee" w:date="2019-12-16T12:13:00Z">
              <w:r w:rsidRPr="004B7BC4">
                <w:rPr>
                  <w:rFonts w:ascii="Arial" w:eastAsia="Arial" w:hAnsi="Arial" w:cs="Arial"/>
                  <w:color w:val="000000"/>
                  <w:sz w:val="18"/>
                  <w:szCs w:val="18"/>
                </w:rPr>
                <w:t>151</w:t>
              </w:r>
            </w:moveFrom>
          </w:p>
        </w:tc>
        <w:tc>
          <w:tcPr>
            <w:tcW w:w="808" w:type="dxa"/>
            <w:tcBorders>
              <w:top w:val="single" w:sz="4" w:space="0" w:color="000000"/>
              <w:bottom w:val="single" w:sz="0" w:space="0" w:color="000000"/>
            </w:tcBorders>
          </w:tcPr>
          <w:p w14:paraId="1921B154"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00" w:author="Nallamothu, Brahmajee" w:date="2019-12-16T12:13:00Z"/>
                <w:rFonts w:ascii="Arial" w:eastAsia="Arial" w:hAnsi="Arial" w:cs="Arial"/>
                <w:color w:val="000000"/>
                <w:sz w:val="18"/>
                <w:szCs w:val="18"/>
              </w:rPr>
            </w:pPr>
            <w:moveFrom w:id="1101" w:author="Nallamothu, Brahmajee" w:date="2019-12-16T12:13:00Z">
              <w:r w:rsidRPr="004B7BC4">
                <w:rPr>
                  <w:rFonts w:ascii="Arial" w:eastAsia="Arial" w:hAnsi="Arial" w:cs="Arial"/>
                  <w:color w:val="000000"/>
                  <w:sz w:val="18"/>
                  <w:szCs w:val="18"/>
                </w:rPr>
                <w:t>72</w:t>
              </w:r>
            </w:moveFrom>
          </w:p>
        </w:tc>
        <w:tc>
          <w:tcPr>
            <w:tcW w:w="809" w:type="dxa"/>
            <w:tcBorders>
              <w:top w:val="single" w:sz="4" w:space="0" w:color="000000"/>
              <w:bottom w:val="single" w:sz="0" w:space="0" w:color="000000"/>
            </w:tcBorders>
          </w:tcPr>
          <w:p w14:paraId="3C9CA7B3"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02" w:author="Nallamothu, Brahmajee" w:date="2019-12-16T12:13:00Z"/>
                <w:rFonts w:ascii="Arial" w:eastAsia="Arial" w:hAnsi="Arial" w:cs="Arial"/>
                <w:color w:val="000000"/>
                <w:sz w:val="18"/>
                <w:szCs w:val="18"/>
              </w:rPr>
            </w:pPr>
            <w:moveFrom w:id="1103" w:author="Nallamothu, Brahmajee" w:date="2019-12-16T12:13:00Z">
              <w:r w:rsidRPr="004B7BC4">
                <w:rPr>
                  <w:rFonts w:ascii="Arial" w:eastAsia="Arial" w:hAnsi="Arial" w:cs="Arial"/>
                  <w:color w:val="000000"/>
                  <w:sz w:val="18"/>
                  <w:szCs w:val="18"/>
                </w:rPr>
                <w:t>0</w:t>
              </w:r>
            </w:moveFrom>
          </w:p>
        </w:tc>
        <w:tc>
          <w:tcPr>
            <w:tcW w:w="483" w:type="dxa"/>
            <w:tcBorders>
              <w:top w:val="single" w:sz="4" w:space="0" w:color="000000"/>
              <w:bottom w:val="single" w:sz="0" w:space="0" w:color="000000"/>
              <w:right w:val="single" w:sz="8" w:space="0" w:color="000000"/>
            </w:tcBorders>
          </w:tcPr>
          <w:p w14:paraId="60DA631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04" w:author="Nallamothu, Brahmajee" w:date="2019-12-16T12:13:00Z"/>
                <w:rFonts w:ascii="Arial" w:eastAsia="Arial" w:hAnsi="Arial" w:cs="Arial"/>
                <w:color w:val="000000"/>
                <w:sz w:val="18"/>
                <w:szCs w:val="18"/>
              </w:rPr>
            </w:pPr>
            <w:moveFrom w:id="1105" w:author="Nallamothu, Brahmajee" w:date="2019-12-16T12:13:00Z">
              <w:r w:rsidRPr="004B7BC4">
                <w:rPr>
                  <w:rFonts w:ascii="Arial" w:eastAsia="Arial" w:hAnsi="Arial" w:cs="Arial"/>
                  <w:color w:val="000000"/>
                  <w:sz w:val="18"/>
                  <w:szCs w:val="18"/>
                </w:rPr>
                <w:t>223</w:t>
              </w:r>
            </w:moveFrom>
          </w:p>
        </w:tc>
        <w:tc>
          <w:tcPr>
            <w:tcW w:w="1125" w:type="dxa"/>
            <w:tcBorders>
              <w:top w:val="single" w:sz="4" w:space="0" w:color="000000"/>
              <w:left w:val="single" w:sz="8" w:space="0" w:color="000000"/>
              <w:bottom w:val="single" w:sz="0" w:space="0" w:color="000000"/>
            </w:tcBorders>
          </w:tcPr>
          <w:p w14:paraId="3518DDEC"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06" w:author="Nallamothu, Brahmajee" w:date="2019-12-16T12:13:00Z"/>
                <w:rFonts w:ascii="Arial" w:eastAsia="Arial" w:hAnsi="Arial" w:cs="Arial"/>
                <w:color w:val="000000"/>
                <w:sz w:val="18"/>
                <w:szCs w:val="18"/>
              </w:rPr>
            </w:pPr>
            <w:moveFrom w:id="1107" w:author="Nallamothu, Brahmajee" w:date="2019-12-16T12:13:00Z">
              <w:r w:rsidRPr="004B7BC4">
                <w:rPr>
                  <w:rFonts w:ascii="Arial" w:eastAsia="Arial" w:hAnsi="Arial" w:cs="Arial"/>
                  <w:color w:val="000000"/>
                  <w:sz w:val="18"/>
                  <w:szCs w:val="18"/>
                </w:rPr>
                <w:t>235</w:t>
              </w:r>
            </w:moveFrom>
          </w:p>
        </w:tc>
        <w:tc>
          <w:tcPr>
            <w:tcW w:w="896" w:type="dxa"/>
            <w:tcBorders>
              <w:top w:val="single" w:sz="4" w:space="0" w:color="000000"/>
              <w:bottom w:val="single" w:sz="0" w:space="0" w:color="000000"/>
            </w:tcBorders>
          </w:tcPr>
          <w:p w14:paraId="16067BC8"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08" w:author="Nallamothu, Brahmajee" w:date="2019-12-16T12:13:00Z"/>
                <w:rFonts w:ascii="Arial" w:eastAsia="Arial" w:hAnsi="Arial" w:cs="Arial"/>
                <w:color w:val="000000"/>
                <w:sz w:val="18"/>
                <w:szCs w:val="18"/>
              </w:rPr>
            </w:pPr>
            <w:moveFrom w:id="1109" w:author="Nallamothu, Brahmajee" w:date="2019-12-16T12:13:00Z">
              <w:r w:rsidRPr="004B7BC4">
                <w:rPr>
                  <w:rFonts w:ascii="Arial" w:eastAsia="Arial" w:hAnsi="Arial" w:cs="Arial"/>
                  <w:color w:val="000000"/>
                  <w:sz w:val="18"/>
                  <w:szCs w:val="18"/>
                </w:rPr>
                <w:t>106</w:t>
              </w:r>
            </w:moveFrom>
          </w:p>
        </w:tc>
        <w:tc>
          <w:tcPr>
            <w:tcW w:w="809" w:type="dxa"/>
            <w:tcBorders>
              <w:top w:val="single" w:sz="4" w:space="0" w:color="000000"/>
              <w:bottom w:val="single" w:sz="0" w:space="0" w:color="000000"/>
            </w:tcBorders>
          </w:tcPr>
          <w:p w14:paraId="11C7615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10" w:author="Nallamothu, Brahmajee" w:date="2019-12-16T12:13:00Z"/>
                <w:rFonts w:ascii="Arial" w:eastAsia="Arial" w:hAnsi="Arial" w:cs="Arial"/>
                <w:color w:val="000000"/>
                <w:sz w:val="18"/>
                <w:szCs w:val="18"/>
              </w:rPr>
            </w:pPr>
            <w:moveFrom w:id="1111" w:author="Nallamothu, Brahmajee" w:date="2019-12-16T12:13:00Z">
              <w:r w:rsidRPr="004B7BC4">
                <w:rPr>
                  <w:rFonts w:ascii="Arial" w:eastAsia="Arial" w:hAnsi="Arial" w:cs="Arial"/>
                  <w:color w:val="000000"/>
                  <w:sz w:val="18"/>
                  <w:szCs w:val="18"/>
                </w:rPr>
                <w:t>0</w:t>
              </w:r>
            </w:moveFrom>
          </w:p>
        </w:tc>
        <w:tc>
          <w:tcPr>
            <w:tcW w:w="500" w:type="dxa"/>
            <w:tcBorders>
              <w:top w:val="single" w:sz="4" w:space="0" w:color="000000"/>
              <w:bottom w:val="single" w:sz="0" w:space="0" w:color="000000"/>
              <w:right w:val="single" w:sz="8" w:space="0" w:color="000000"/>
            </w:tcBorders>
          </w:tcPr>
          <w:p w14:paraId="28EE8E4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12" w:author="Nallamothu, Brahmajee" w:date="2019-12-16T12:13:00Z"/>
                <w:rFonts w:ascii="Arial" w:eastAsia="Arial" w:hAnsi="Arial" w:cs="Arial"/>
                <w:color w:val="000000"/>
                <w:sz w:val="18"/>
                <w:szCs w:val="18"/>
              </w:rPr>
            </w:pPr>
            <w:moveFrom w:id="1113" w:author="Nallamothu, Brahmajee" w:date="2019-12-16T12:13:00Z">
              <w:r w:rsidRPr="004B7BC4">
                <w:rPr>
                  <w:rFonts w:ascii="Arial" w:eastAsia="Arial" w:hAnsi="Arial" w:cs="Arial"/>
                  <w:color w:val="000000"/>
                  <w:sz w:val="18"/>
                  <w:szCs w:val="18"/>
                </w:rPr>
                <w:t>341</w:t>
              </w:r>
            </w:moveFrom>
          </w:p>
        </w:tc>
        <w:tc>
          <w:tcPr>
            <w:tcW w:w="935" w:type="dxa"/>
            <w:tcBorders>
              <w:top w:val="single" w:sz="4" w:space="0" w:color="000000"/>
              <w:left w:val="single" w:sz="8" w:space="0" w:color="000000"/>
              <w:bottom w:val="single" w:sz="0" w:space="0" w:color="000000"/>
            </w:tcBorders>
          </w:tcPr>
          <w:p w14:paraId="62D5897E"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14" w:author="Nallamothu, Brahmajee" w:date="2019-12-16T12:13:00Z"/>
                <w:rFonts w:ascii="Arial" w:eastAsia="Arial" w:hAnsi="Arial" w:cs="Arial"/>
                <w:color w:val="000000"/>
                <w:sz w:val="18"/>
                <w:szCs w:val="18"/>
              </w:rPr>
            </w:pPr>
            <w:moveFrom w:id="1115" w:author="Nallamothu, Brahmajee" w:date="2019-12-16T12:13:00Z">
              <w:r w:rsidRPr="004B7BC4">
                <w:rPr>
                  <w:rFonts w:ascii="Arial" w:eastAsia="Arial" w:hAnsi="Arial" w:cs="Arial"/>
                  <w:color w:val="000000"/>
                  <w:sz w:val="18"/>
                  <w:szCs w:val="18"/>
                </w:rPr>
                <w:t>261</w:t>
              </w:r>
            </w:moveFrom>
          </w:p>
        </w:tc>
        <w:tc>
          <w:tcPr>
            <w:tcW w:w="746" w:type="dxa"/>
            <w:tcBorders>
              <w:top w:val="single" w:sz="4" w:space="0" w:color="000000"/>
              <w:bottom w:val="single" w:sz="0" w:space="0" w:color="000000"/>
            </w:tcBorders>
          </w:tcPr>
          <w:p w14:paraId="35089418"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16" w:author="Nallamothu, Brahmajee" w:date="2019-12-16T12:13:00Z"/>
                <w:rFonts w:ascii="Arial" w:eastAsia="Arial" w:hAnsi="Arial" w:cs="Arial"/>
                <w:color w:val="000000"/>
                <w:sz w:val="18"/>
                <w:szCs w:val="18"/>
              </w:rPr>
            </w:pPr>
            <w:moveFrom w:id="1117" w:author="Nallamothu, Brahmajee" w:date="2019-12-16T12:13:00Z">
              <w:r w:rsidRPr="004B7BC4">
                <w:rPr>
                  <w:rFonts w:ascii="Arial" w:eastAsia="Arial" w:hAnsi="Arial" w:cs="Arial"/>
                  <w:color w:val="000000"/>
                  <w:sz w:val="18"/>
                  <w:szCs w:val="18"/>
                </w:rPr>
                <w:t>122</w:t>
              </w:r>
            </w:moveFrom>
          </w:p>
        </w:tc>
        <w:tc>
          <w:tcPr>
            <w:tcW w:w="823" w:type="dxa"/>
            <w:tcBorders>
              <w:top w:val="single" w:sz="4" w:space="0" w:color="000000"/>
              <w:bottom w:val="single" w:sz="0" w:space="0" w:color="000000"/>
            </w:tcBorders>
          </w:tcPr>
          <w:p w14:paraId="25263716"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18" w:author="Nallamothu, Brahmajee" w:date="2019-12-16T12:13:00Z"/>
                <w:rFonts w:ascii="Arial" w:eastAsia="Arial" w:hAnsi="Arial" w:cs="Arial"/>
                <w:color w:val="000000"/>
                <w:sz w:val="18"/>
                <w:szCs w:val="18"/>
              </w:rPr>
            </w:pPr>
            <w:moveFrom w:id="1119" w:author="Nallamothu, Brahmajee" w:date="2019-12-16T12:13:00Z">
              <w:r w:rsidRPr="004B7BC4">
                <w:rPr>
                  <w:rFonts w:ascii="Arial" w:eastAsia="Arial" w:hAnsi="Arial" w:cs="Arial"/>
                  <w:color w:val="000000"/>
                  <w:sz w:val="18"/>
                  <w:szCs w:val="18"/>
                </w:rPr>
                <w:t>0</w:t>
              </w:r>
            </w:moveFrom>
          </w:p>
        </w:tc>
        <w:tc>
          <w:tcPr>
            <w:tcW w:w="466" w:type="dxa"/>
            <w:tcBorders>
              <w:top w:val="single" w:sz="4" w:space="0" w:color="000000"/>
              <w:bottom w:val="single" w:sz="0" w:space="0" w:color="000000"/>
            </w:tcBorders>
          </w:tcPr>
          <w:p w14:paraId="461BFCB7"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20" w:author="Nallamothu, Brahmajee" w:date="2019-12-16T12:13:00Z"/>
                <w:rFonts w:ascii="Arial" w:eastAsia="Arial" w:hAnsi="Arial" w:cs="Arial"/>
                <w:color w:val="000000"/>
                <w:sz w:val="18"/>
                <w:szCs w:val="18"/>
              </w:rPr>
            </w:pPr>
            <w:moveFrom w:id="1121" w:author="Nallamothu, Brahmajee" w:date="2019-12-16T12:13:00Z">
              <w:r w:rsidRPr="004B7BC4">
                <w:rPr>
                  <w:rFonts w:ascii="Arial" w:eastAsia="Arial" w:hAnsi="Arial" w:cs="Arial"/>
                  <w:color w:val="000000"/>
                  <w:sz w:val="18"/>
                  <w:szCs w:val="18"/>
                </w:rPr>
                <w:t>383</w:t>
              </w:r>
            </w:moveFrom>
          </w:p>
        </w:tc>
      </w:tr>
      <w:tr w:rsidR="00A1587F" w:rsidRPr="004B7BC4" w14:paraId="1E3691F9"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0" w:space="0" w:color="000000"/>
              <w:bottom w:val="single" w:sz="0" w:space="0" w:color="000000"/>
              <w:right w:val="single" w:sz="8" w:space="0" w:color="000000"/>
            </w:tcBorders>
          </w:tcPr>
          <w:p w14:paraId="2D7F35D0" w14:textId="77777777" w:rsidR="00C90E0F" w:rsidRPr="007F2C9C" w:rsidRDefault="00C90E0F">
            <w:pPr>
              <w:pBdr>
                <w:top w:val="nil"/>
                <w:left w:val="nil"/>
                <w:bottom w:val="nil"/>
                <w:right w:val="nil"/>
                <w:between w:val="nil"/>
              </w:pBdr>
              <w:spacing w:line="360" w:lineRule="auto"/>
              <w:jc w:val="left"/>
              <w:rPr>
                <w:moveFrom w:id="1122" w:author="Nallamothu, Brahmajee" w:date="2019-12-16T12:13:00Z"/>
                <w:rFonts w:ascii="Arial" w:eastAsia="Arial" w:hAnsi="Arial" w:cs="Arial"/>
                <w:b w:val="0"/>
                <w:iCs/>
                <w:color w:val="000000"/>
                <w:sz w:val="18"/>
                <w:szCs w:val="18"/>
              </w:rPr>
              <w:pPrChange w:id="1123" w:author="Unknown" w:date="2019-12-16T12:13:00Z">
                <w:pPr>
                  <w:pBdr>
                    <w:top w:val="nil"/>
                    <w:left w:val="nil"/>
                    <w:bottom w:val="nil"/>
                    <w:right w:val="nil"/>
                    <w:between w:val="nil"/>
                  </w:pBdr>
                  <w:spacing w:line="360" w:lineRule="auto"/>
                </w:pPr>
              </w:pPrChange>
            </w:pPr>
            <w:moveFrom w:id="1124" w:author="Nallamothu, Brahmajee" w:date="2019-12-16T12:13:00Z">
              <w:r w:rsidRPr="0045266B">
                <w:rPr>
                  <w:rFonts w:ascii="Arial" w:eastAsia="Arial" w:hAnsi="Arial" w:cs="Arial"/>
                  <w:b w:val="0"/>
                  <w:iCs/>
                  <w:color w:val="000000"/>
                  <w:sz w:val="18"/>
                  <w:szCs w:val="18"/>
                </w:rPr>
                <w:t>Middle 60%</w:t>
              </w:r>
            </w:moveFrom>
          </w:p>
        </w:tc>
        <w:tc>
          <w:tcPr>
            <w:tcW w:w="780" w:type="dxa"/>
            <w:tcBorders>
              <w:top w:val="single" w:sz="0" w:space="0" w:color="000000"/>
              <w:left w:val="single" w:sz="8" w:space="0" w:color="000000"/>
              <w:bottom w:val="single" w:sz="0" w:space="0" w:color="000000"/>
            </w:tcBorders>
          </w:tcPr>
          <w:p w14:paraId="04404608"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25" w:author="Nallamothu, Brahmajee" w:date="2019-12-16T12:13:00Z"/>
                <w:rFonts w:ascii="Arial" w:eastAsia="Arial" w:hAnsi="Arial" w:cs="Arial"/>
                <w:color w:val="000000"/>
                <w:sz w:val="18"/>
                <w:szCs w:val="18"/>
              </w:rPr>
            </w:pPr>
            <w:moveFrom w:id="1126" w:author="Nallamothu, Brahmajee" w:date="2019-12-16T12:13:00Z">
              <w:r w:rsidRPr="004B7BC4">
                <w:rPr>
                  <w:rFonts w:ascii="Arial" w:eastAsia="Arial" w:hAnsi="Arial" w:cs="Arial"/>
                  <w:color w:val="000000"/>
                  <w:sz w:val="18"/>
                  <w:szCs w:val="18"/>
                </w:rPr>
                <w:t>72</w:t>
              </w:r>
            </w:moveFrom>
          </w:p>
        </w:tc>
        <w:tc>
          <w:tcPr>
            <w:tcW w:w="808" w:type="dxa"/>
            <w:tcBorders>
              <w:top w:val="single" w:sz="0" w:space="0" w:color="000000"/>
              <w:bottom w:val="single" w:sz="0" w:space="0" w:color="000000"/>
            </w:tcBorders>
          </w:tcPr>
          <w:p w14:paraId="30CB4FBD"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27" w:author="Nallamothu, Brahmajee" w:date="2019-12-16T12:13:00Z"/>
                <w:rFonts w:ascii="Arial" w:eastAsia="Arial" w:hAnsi="Arial" w:cs="Arial"/>
                <w:color w:val="000000"/>
                <w:sz w:val="18"/>
                <w:szCs w:val="18"/>
              </w:rPr>
            </w:pPr>
            <w:moveFrom w:id="1128" w:author="Nallamothu, Brahmajee" w:date="2019-12-16T12:13:00Z">
              <w:r w:rsidRPr="004B7BC4">
                <w:rPr>
                  <w:rFonts w:ascii="Arial" w:eastAsia="Arial" w:hAnsi="Arial" w:cs="Arial"/>
                  <w:color w:val="000000"/>
                  <w:sz w:val="18"/>
                  <w:szCs w:val="18"/>
                </w:rPr>
                <w:t>563</w:t>
              </w:r>
            </w:moveFrom>
          </w:p>
        </w:tc>
        <w:tc>
          <w:tcPr>
            <w:tcW w:w="809" w:type="dxa"/>
            <w:tcBorders>
              <w:top w:val="single" w:sz="0" w:space="0" w:color="000000"/>
              <w:bottom w:val="single" w:sz="0" w:space="0" w:color="000000"/>
            </w:tcBorders>
          </w:tcPr>
          <w:p w14:paraId="02BECD4C"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29" w:author="Nallamothu, Brahmajee" w:date="2019-12-16T12:13:00Z"/>
                <w:rFonts w:ascii="Arial" w:eastAsia="Arial" w:hAnsi="Arial" w:cs="Arial"/>
                <w:color w:val="000000"/>
                <w:sz w:val="18"/>
                <w:szCs w:val="18"/>
              </w:rPr>
            </w:pPr>
            <w:moveFrom w:id="1130" w:author="Nallamothu, Brahmajee" w:date="2019-12-16T12:13:00Z">
              <w:r w:rsidRPr="004B7BC4">
                <w:rPr>
                  <w:rFonts w:ascii="Arial" w:eastAsia="Arial" w:hAnsi="Arial" w:cs="Arial"/>
                  <w:color w:val="000000"/>
                  <w:sz w:val="18"/>
                  <w:szCs w:val="18"/>
                </w:rPr>
                <w:t>37</w:t>
              </w:r>
            </w:moveFrom>
          </w:p>
        </w:tc>
        <w:tc>
          <w:tcPr>
            <w:tcW w:w="483" w:type="dxa"/>
            <w:tcBorders>
              <w:top w:val="single" w:sz="0" w:space="0" w:color="000000"/>
              <w:bottom w:val="single" w:sz="0" w:space="0" w:color="000000"/>
              <w:right w:val="single" w:sz="8" w:space="0" w:color="000000"/>
            </w:tcBorders>
          </w:tcPr>
          <w:p w14:paraId="6CD68298"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31" w:author="Nallamothu, Brahmajee" w:date="2019-12-16T12:13:00Z"/>
                <w:rFonts w:ascii="Arial" w:eastAsia="Arial" w:hAnsi="Arial" w:cs="Arial"/>
                <w:color w:val="000000"/>
                <w:sz w:val="18"/>
                <w:szCs w:val="18"/>
              </w:rPr>
            </w:pPr>
            <w:moveFrom w:id="1132" w:author="Nallamothu, Brahmajee" w:date="2019-12-16T12:13:00Z">
              <w:r w:rsidRPr="004B7BC4">
                <w:rPr>
                  <w:rFonts w:ascii="Arial" w:eastAsia="Arial" w:hAnsi="Arial" w:cs="Arial"/>
                  <w:color w:val="000000"/>
                  <w:sz w:val="18"/>
                  <w:szCs w:val="18"/>
                </w:rPr>
                <w:t>672</w:t>
              </w:r>
            </w:moveFrom>
          </w:p>
        </w:tc>
        <w:tc>
          <w:tcPr>
            <w:tcW w:w="1125" w:type="dxa"/>
            <w:tcBorders>
              <w:top w:val="single" w:sz="0" w:space="0" w:color="000000"/>
              <w:left w:val="single" w:sz="8" w:space="0" w:color="000000"/>
              <w:bottom w:val="single" w:sz="0" w:space="0" w:color="000000"/>
            </w:tcBorders>
          </w:tcPr>
          <w:p w14:paraId="7C5D04F1"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33" w:author="Nallamothu, Brahmajee" w:date="2019-12-16T12:13:00Z"/>
                <w:rFonts w:ascii="Arial" w:eastAsia="Arial" w:hAnsi="Arial" w:cs="Arial"/>
                <w:color w:val="000000"/>
                <w:sz w:val="18"/>
                <w:szCs w:val="18"/>
              </w:rPr>
            </w:pPr>
            <w:moveFrom w:id="1134" w:author="Nallamothu, Brahmajee" w:date="2019-12-16T12:13:00Z">
              <w:r w:rsidRPr="004B7BC4">
                <w:rPr>
                  <w:rFonts w:ascii="Arial" w:eastAsia="Arial" w:hAnsi="Arial" w:cs="Arial"/>
                  <w:color w:val="000000"/>
                  <w:sz w:val="18"/>
                  <w:szCs w:val="18"/>
                </w:rPr>
                <w:t>106</w:t>
              </w:r>
            </w:moveFrom>
          </w:p>
        </w:tc>
        <w:tc>
          <w:tcPr>
            <w:tcW w:w="896" w:type="dxa"/>
            <w:tcBorders>
              <w:top w:val="single" w:sz="0" w:space="0" w:color="000000"/>
              <w:bottom w:val="single" w:sz="0" w:space="0" w:color="000000"/>
            </w:tcBorders>
          </w:tcPr>
          <w:p w14:paraId="17938EE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35" w:author="Nallamothu, Brahmajee" w:date="2019-12-16T12:13:00Z"/>
                <w:rFonts w:ascii="Arial" w:eastAsia="Arial" w:hAnsi="Arial" w:cs="Arial"/>
                <w:color w:val="000000"/>
                <w:sz w:val="18"/>
                <w:szCs w:val="18"/>
              </w:rPr>
            </w:pPr>
            <w:moveFrom w:id="1136" w:author="Nallamothu, Brahmajee" w:date="2019-12-16T12:13:00Z">
              <w:r w:rsidRPr="004B7BC4">
                <w:rPr>
                  <w:rFonts w:ascii="Arial" w:eastAsia="Arial" w:hAnsi="Arial" w:cs="Arial"/>
                  <w:color w:val="000000"/>
                  <w:sz w:val="18"/>
                  <w:szCs w:val="18"/>
                </w:rPr>
                <w:t>854</w:t>
              </w:r>
            </w:moveFrom>
          </w:p>
        </w:tc>
        <w:tc>
          <w:tcPr>
            <w:tcW w:w="809" w:type="dxa"/>
            <w:tcBorders>
              <w:top w:val="single" w:sz="0" w:space="0" w:color="000000"/>
              <w:bottom w:val="single" w:sz="0" w:space="0" w:color="000000"/>
            </w:tcBorders>
          </w:tcPr>
          <w:p w14:paraId="12DE2FC7"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37" w:author="Nallamothu, Brahmajee" w:date="2019-12-16T12:13:00Z"/>
                <w:rFonts w:ascii="Arial" w:eastAsia="Arial" w:hAnsi="Arial" w:cs="Arial"/>
                <w:color w:val="000000"/>
                <w:sz w:val="18"/>
                <w:szCs w:val="18"/>
              </w:rPr>
            </w:pPr>
            <w:moveFrom w:id="1138" w:author="Nallamothu, Brahmajee" w:date="2019-12-16T12:13:00Z">
              <w:r w:rsidRPr="004B7BC4">
                <w:rPr>
                  <w:rFonts w:ascii="Arial" w:eastAsia="Arial" w:hAnsi="Arial" w:cs="Arial"/>
                  <w:color w:val="000000"/>
                  <w:sz w:val="18"/>
                  <w:szCs w:val="18"/>
                </w:rPr>
                <w:t>66</w:t>
              </w:r>
            </w:moveFrom>
          </w:p>
        </w:tc>
        <w:tc>
          <w:tcPr>
            <w:tcW w:w="500" w:type="dxa"/>
            <w:tcBorders>
              <w:top w:val="single" w:sz="0" w:space="0" w:color="000000"/>
              <w:bottom w:val="single" w:sz="0" w:space="0" w:color="000000"/>
              <w:right w:val="single" w:sz="8" w:space="0" w:color="000000"/>
            </w:tcBorders>
          </w:tcPr>
          <w:p w14:paraId="70DBA26F"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39" w:author="Nallamothu, Brahmajee" w:date="2019-12-16T12:13:00Z"/>
                <w:rFonts w:ascii="Arial" w:eastAsia="Arial" w:hAnsi="Arial" w:cs="Arial"/>
                <w:color w:val="000000"/>
                <w:sz w:val="18"/>
                <w:szCs w:val="18"/>
              </w:rPr>
            </w:pPr>
            <w:moveFrom w:id="1140" w:author="Nallamothu, Brahmajee" w:date="2019-12-16T12:13:00Z">
              <w:r w:rsidRPr="004B7BC4">
                <w:rPr>
                  <w:rFonts w:ascii="Arial" w:eastAsia="Arial" w:hAnsi="Arial" w:cs="Arial"/>
                  <w:color w:val="000000"/>
                  <w:sz w:val="18"/>
                  <w:szCs w:val="18"/>
                </w:rPr>
                <w:t>1026</w:t>
              </w:r>
            </w:moveFrom>
          </w:p>
        </w:tc>
        <w:tc>
          <w:tcPr>
            <w:tcW w:w="935" w:type="dxa"/>
            <w:tcBorders>
              <w:top w:val="single" w:sz="0" w:space="0" w:color="000000"/>
              <w:left w:val="single" w:sz="8" w:space="0" w:color="000000"/>
              <w:bottom w:val="single" w:sz="0" w:space="0" w:color="000000"/>
            </w:tcBorders>
          </w:tcPr>
          <w:p w14:paraId="34F35E8E"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41" w:author="Nallamothu, Brahmajee" w:date="2019-12-16T12:13:00Z"/>
                <w:rFonts w:ascii="Arial" w:eastAsia="Arial" w:hAnsi="Arial" w:cs="Arial"/>
                <w:color w:val="000000"/>
                <w:sz w:val="18"/>
                <w:szCs w:val="18"/>
              </w:rPr>
            </w:pPr>
            <w:moveFrom w:id="1142" w:author="Nallamothu, Brahmajee" w:date="2019-12-16T12:13:00Z">
              <w:r w:rsidRPr="004B7BC4">
                <w:rPr>
                  <w:rFonts w:ascii="Arial" w:eastAsia="Arial" w:hAnsi="Arial" w:cs="Arial"/>
                  <w:color w:val="000000"/>
                  <w:sz w:val="18"/>
                  <w:szCs w:val="18"/>
                </w:rPr>
                <w:t>122</w:t>
              </w:r>
            </w:moveFrom>
          </w:p>
        </w:tc>
        <w:tc>
          <w:tcPr>
            <w:tcW w:w="746" w:type="dxa"/>
            <w:tcBorders>
              <w:top w:val="single" w:sz="0" w:space="0" w:color="000000"/>
              <w:bottom w:val="single" w:sz="0" w:space="0" w:color="000000"/>
            </w:tcBorders>
          </w:tcPr>
          <w:p w14:paraId="777F4C84"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43" w:author="Nallamothu, Brahmajee" w:date="2019-12-16T12:13:00Z"/>
                <w:rFonts w:ascii="Arial" w:eastAsia="Arial" w:hAnsi="Arial" w:cs="Arial"/>
                <w:color w:val="000000"/>
                <w:sz w:val="18"/>
                <w:szCs w:val="18"/>
              </w:rPr>
            </w:pPr>
            <w:moveFrom w:id="1144" w:author="Nallamothu, Brahmajee" w:date="2019-12-16T12:13:00Z">
              <w:r w:rsidRPr="004B7BC4">
                <w:rPr>
                  <w:rFonts w:ascii="Arial" w:eastAsia="Arial" w:hAnsi="Arial" w:cs="Arial"/>
                  <w:color w:val="000000"/>
                  <w:sz w:val="18"/>
                  <w:szCs w:val="18"/>
                </w:rPr>
                <w:t>949</w:t>
              </w:r>
            </w:moveFrom>
          </w:p>
        </w:tc>
        <w:tc>
          <w:tcPr>
            <w:tcW w:w="823" w:type="dxa"/>
            <w:tcBorders>
              <w:top w:val="single" w:sz="0" w:space="0" w:color="000000"/>
              <w:bottom w:val="single" w:sz="0" w:space="0" w:color="000000"/>
            </w:tcBorders>
          </w:tcPr>
          <w:p w14:paraId="69A7697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45" w:author="Nallamothu, Brahmajee" w:date="2019-12-16T12:13:00Z"/>
                <w:rFonts w:ascii="Arial" w:eastAsia="Arial" w:hAnsi="Arial" w:cs="Arial"/>
                <w:color w:val="000000"/>
                <w:sz w:val="18"/>
                <w:szCs w:val="18"/>
              </w:rPr>
            </w:pPr>
            <w:moveFrom w:id="1146" w:author="Nallamothu, Brahmajee" w:date="2019-12-16T12:13:00Z">
              <w:r w:rsidRPr="004B7BC4">
                <w:rPr>
                  <w:rFonts w:ascii="Arial" w:eastAsia="Arial" w:hAnsi="Arial" w:cs="Arial"/>
                  <w:color w:val="000000"/>
                  <w:sz w:val="18"/>
                  <w:szCs w:val="18"/>
                </w:rPr>
                <w:t>82</w:t>
              </w:r>
            </w:moveFrom>
          </w:p>
        </w:tc>
        <w:tc>
          <w:tcPr>
            <w:tcW w:w="466" w:type="dxa"/>
            <w:tcBorders>
              <w:top w:val="single" w:sz="0" w:space="0" w:color="000000"/>
              <w:bottom w:val="single" w:sz="0" w:space="0" w:color="000000"/>
            </w:tcBorders>
          </w:tcPr>
          <w:p w14:paraId="56863B2B"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47" w:author="Nallamothu, Brahmajee" w:date="2019-12-16T12:13:00Z"/>
                <w:rFonts w:ascii="Arial" w:eastAsia="Arial" w:hAnsi="Arial" w:cs="Arial"/>
                <w:color w:val="000000"/>
                <w:sz w:val="18"/>
                <w:szCs w:val="18"/>
              </w:rPr>
            </w:pPr>
            <w:moveFrom w:id="1148" w:author="Nallamothu, Brahmajee" w:date="2019-12-16T12:13:00Z">
              <w:r w:rsidRPr="004B7BC4">
                <w:rPr>
                  <w:rFonts w:ascii="Arial" w:eastAsia="Arial" w:hAnsi="Arial" w:cs="Arial"/>
                  <w:color w:val="000000"/>
                  <w:sz w:val="18"/>
                  <w:szCs w:val="18"/>
                </w:rPr>
                <w:t>1153</w:t>
              </w:r>
            </w:moveFrom>
          </w:p>
        </w:tc>
      </w:tr>
      <w:tr w:rsidR="00A1587F" w:rsidRPr="004B7BC4" w14:paraId="42F1CA8B" w14:textId="77777777" w:rsidTr="00D75E0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70" w:type="dxa"/>
            <w:tcBorders>
              <w:top w:val="single" w:sz="0" w:space="0" w:color="000000"/>
              <w:right w:val="single" w:sz="8" w:space="0" w:color="000000"/>
            </w:tcBorders>
          </w:tcPr>
          <w:p w14:paraId="6060828F" w14:textId="77777777" w:rsidR="00C90E0F" w:rsidRPr="007F2C9C" w:rsidRDefault="00C90E0F">
            <w:pPr>
              <w:pBdr>
                <w:top w:val="nil"/>
                <w:left w:val="nil"/>
                <w:bottom w:val="nil"/>
                <w:right w:val="nil"/>
                <w:between w:val="nil"/>
              </w:pBdr>
              <w:spacing w:line="360" w:lineRule="auto"/>
              <w:jc w:val="left"/>
              <w:rPr>
                <w:moveFrom w:id="1149" w:author="Nallamothu, Brahmajee" w:date="2019-12-16T12:13:00Z"/>
                <w:rFonts w:ascii="Arial" w:eastAsia="Arial" w:hAnsi="Arial" w:cs="Arial"/>
                <w:b w:val="0"/>
                <w:iCs/>
                <w:color w:val="000000"/>
                <w:sz w:val="18"/>
                <w:szCs w:val="18"/>
              </w:rPr>
              <w:pPrChange w:id="1150" w:author="Unknown" w:date="2019-12-16T12:13:00Z">
                <w:pPr>
                  <w:pBdr>
                    <w:top w:val="nil"/>
                    <w:left w:val="nil"/>
                    <w:bottom w:val="nil"/>
                    <w:right w:val="nil"/>
                    <w:between w:val="nil"/>
                  </w:pBdr>
                  <w:spacing w:line="360" w:lineRule="auto"/>
                </w:pPr>
              </w:pPrChange>
            </w:pPr>
            <w:moveFrom w:id="1151" w:author="Nallamothu, Brahmajee" w:date="2019-12-16T12:13:00Z">
              <w:r w:rsidRPr="0045266B">
                <w:rPr>
                  <w:rFonts w:ascii="Arial" w:eastAsia="Arial" w:hAnsi="Arial" w:cs="Arial"/>
                  <w:b w:val="0"/>
                  <w:iCs/>
                  <w:color w:val="000000"/>
                  <w:sz w:val="18"/>
                  <w:szCs w:val="18"/>
                </w:rPr>
                <w:t>Bottom 20%</w:t>
              </w:r>
            </w:moveFrom>
          </w:p>
        </w:tc>
        <w:tc>
          <w:tcPr>
            <w:tcW w:w="780" w:type="dxa"/>
            <w:tcBorders>
              <w:top w:val="single" w:sz="0" w:space="0" w:color="000000"/>
              <w:left w:val="single" w:sz="8" w:space="0" w:color="000000"/>
            </w:tcBorders>
          </w:tcPr>
          <w:p w14:paraId="717D8708"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52" w:author="Nallamothu, Brahmajee" w:date="2019-12-16T12:13:00Z"/>
                <w:rFonts w:ascii="Arial" w:eastAsia="Arial" w:hAnsi="Arial" w:cs="Arial"/>
                <w:color w:val="000000"/>
                <w:sz w:val="18"/>
                <w:szCs w:val="18"/>
              </w:rPr>
            </w:pPr>
            <w:moveFrom w:id="1153" w:author="Nallamothu, Brahmajee" w:date="2019-12-16T12:13:00Z">
              <w:r w:rsidRPr="004B7BC4">
                <w:rPr>
                  <w:rFonts w:ascii="Arial" w:eastAsia="Arial" w:hAnsi="Arial" w:cs="Arial"/>
                  <w:color w:val="000000"/>
                  <w:sz w:val="18"/>
                  <w:szCs w:val="18"/>
                </w:rPr>
                <w:t>0</w:t>
              </w:r>
            </w:moveFrom>
          </w:p>
        </w:tc>
        <w:tc>
          <w:tcPr>
            <w:tcW w:w="808" w:type="dxa"/>
            <w:tcBorders>
              <w:top w:val="single" w:sz="0" w:space="0" w:color="000000"/>
            </w:tcBorders>
          </w:tcPr>
          <w:p w14:paraId="77B22B00"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54" w:author="Nallamothu, Brahmajee" w:date="2019-12-16T12:13:00Z"/>
                <w:rFonts w:ascii="Arial" w:eastAsia="Arial" w:hAnsi="Arial" w:cs="Arial"/>
                <w:color w:val="000000"/>
                <w:sz w:val="18"/>
                <w:szCs w:val="18"/>
              </w:rPr>
            </w:pPr>
            <w:moveFrom w:id="1155" w:author="Nallamothu, Brahmajee" w:date="2019-12-16T12:13:00Z">
              <w:r w:rsidRPr="004B7BC4">
                <w:rPr>
                  <w:rFonts w:ascii="Arial" w:eastAsia="Arial" w:hAnsi="Arial" w:cs="Arial"/>
                  <w:color w:val="000000"/>
                  <w:sz w:val="18"/>
                  <w:szCs w:val="18"/>
                </w:rPr>
                <w:t>37</w:t>
              </w:r>
            </w:moveFrom>
          </w:p>
        </w:tc>
        <w:tc>
          <w:tcPr>
            <w:tcW w:w="809" w:type="dxa"/>
            <w:tcBorders>
              <w:top w:val="single" w:sz="0" w:space="0" w:color="000000"/>
            </w:tcBorders>
          </w:tcPr>
          <w:p w14:paraId="09288AD3"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56" w:author="Nallamothu, Brahmajee" w:date="2019-12-16T12:13:00Z"/>
                <w:rFonts w:ascii="Arial" w:eastAsia="Arial" w:hAnsi="Arial" w:cs="Arial"/>
                <w:color w:val="000000"/>
                <w:sz w:val="18"/>
                <w:szCs w:val="18"/>
              </w:rPr>
            </w:pPr>
            <w:moveFrom w:id="1157" w:author="Nallamothu, Brahmajee" w:date="2019-12-16T12:13:00Z">
              <w:r w:rsidRPr="004B7BC4">
                <w:rPr>
                  <w:rFonts w:ascii="Arial" w:eastAsia="Arial" w:hAnsi="Arial" w:cs="Arial"/>
                  <w:color w:val="000000"/>
                  <w:sz w:val="18"/>
                  <w:szCs w:val="18"/>
                </w:rPr>
                <w:t>186</w:t>
              </w:r>
            </w:moveFrom>
          </w:p>
        </w:tc>
        <w:tc>
          <w:tcPr>
            <w:tcW w:w="483" w:type="dxa"/>
            <w:tcBorders>
              <w:top w:val="single" w:sz="0" w:space="0" w:color="000000"/>
              <w:right w:val="single" w:sz="8" w:space="0" w:color="000000"/>
            </w:tcBorders>
          </w:tcPr>
          <w:p w14:paraId="736282D0"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58" w:author="Nallamothu, Brahmajee" w:date="2019-12-16T12:13:00Z"/>
                <w:rFonts w:ascii="Arial" w:eastAsia="Arial" w:hAnsi="Arial" w:cs="Arial"/>
                <w:color w:val="000000"/>
                <w:sz w:val="18"/>
                <w:szCs w:val="18"/>
              </w:rPr>
            </w:pPr>
            <w:moveFrom w:id="1159" w:author="Nallamothu, Brahmajee" w:date="2019-12-16T12:13:00Z">
              <w:r w:rsidRPr="004B7BC4">
                <w:rPr>
                  <w:rFonts w:ascii="Arial" w:eastAsia="Arial" w:hAnsi="Arial" w:cs="Arial"/>
                  <w:color w:val="000000"/>
                  <w:sz w:val="18"/>
                  <w:szCs w:val="18"/>
                </w:rPr>
                <w:t>223</w:t>
              </w:r>
            </w:moveFrom>
          </w:p>
        </w:tc>
        <w:tc>
          <w:tcPr>
            <w:tcW w:w="1125" w:type="dxa"/>
            <w:tcBorders>
              <w:top w:val="single" w:sz="0" w:space="0" w:color="000000"/>
              <w:left w:val="single" w:sz="8" w:space="0" w:color="000000"/>
            </w:tcBorders>
          </w:tcPr>
          <w:p w14:paraId="25414E50"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60" w:author="Nallamothu, Brahmajee" w:date="2019-12-16T12:13:00Z"/>
                <w:rFonts w:ascii="Arial" w:eastAsia="Arial" w:hAnsi="Arial" w:cs="Arial"/>
                <w:color w:val="000000"/>
                <w:sz w:val="18"/>
                <w:szCs w:val="18"/>
              </w:rPr>
            </w:pPr>
            <w:moveFrom w:id="1161" w:author="Nallamothu, Brahmajee" w:date="2019-12-16T12:13:00Z">
              <w:r w:rsidRPr="004B7BC4">
                <w:rPr>
                  <w:rFonts w:ascii="Arial" w:eastAsia="Arial" w:hAnsi="Arial" w:cs="Arial"/>
                  <w:color w:val="000000"/>
                  <w:sz w:val="18"/>
                  <w:szCs w:val="18"/>
                </w:rPr>
                <w:t>0</w:t>
              </w:r>
            </w:moveFrom>
          </w:p>
        </w:tc>
        <w:tc>
          <w:tcPr>
            <w:tcW w:w="896" w:type="dxa"/>
            <w:tcBorders>
              <w:top w:val="single" w:sz="0" w:space="0" w:color="000000"/>
            </w:tcBorders>
          </w:tcPr>
          <w:p w14:paraId="55662A81"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62" w:author="Nallamothu, Brahmajee" w:date="2019-12-16T12:13:00Z"/>
                <w:rFonts w:ascii="Arial" w:eastAsia="Arial" w:hAnsi="Arial" w:cs="Arial"/>
                <w:color w:val="000000"/>
                <w:sz w:val="18"/>
                <w:szCs w:val="18"/>
              </w:rPr>
            </w:pPr>
            <w:moveFrom w:id="1163" w:author="Nallamothu, Brahmajee" w:date="2019-12-16T12:13:00Z">
              <w:r w:rsidRPr="004B7BC4">
                <w:rPr>
                  <w:rFonts w:ascii="Arial" w:eastAsia="Arial" w:hAnsi="Arial" w:cs="Arial"/>
                  <w:color w:val="000000"/>
                  <w:sz w:val="18"/>
                  <w:szCs w:val="18"/>
                </w:rPr>
                <w:t>66</w:t>
              </w:r>
            </w:moveFrom>
          </w:p>
        </w:tc>
        <w:tc>
          <w:tcPr>
            <w:tcW w:w="809" w:type="dxa"/>
            <w:tcBorders>
              <w:top w:val="single" w:sz="0" w:space="0" w:color="000000"/>
            </w:tcBorders>
          </w:tcPr>
          <w:p w14:paraId="4B796FBA"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64" w:author="Nallamothu, Brahmajee" w:date="2019-12-16T12:13:00Z"/>
                <w:rFonts w:ascii="Arial" w:eastAsia="Arial" w:hAnsi="Arial" w:cs="Arial"/>
                <w:color w:val="000000"/>
                <w:sz w:val="18"/>
                <w:szCs w:val="18"/>
              </w:rPr>
            </w:pPr>
            <w:moveFrom w:id="1165" w:author="Nallamothu, Brahmajee" w:date="2019-12-16T12:13:00Z">
              <w:r w:rsidRPr="004B7BC4">
                <w:rPr>
                  <w:rFonts w:ascii="Arial" w:eastAsia="Arial" w:hAnsi="Arial" w:cs="Arial"/>
                  <w:color w:val="000000"/>
                  <w:sz w:val="18"/>
                  <w:szCs w:val="18"/>
                </w:rPr>
                <w:t>275</w:t>
              </w:r>
            </w:moveFrom>
          </w:p>
        </w:tc>
        <w:tc>
          <w:tcPr>
            <w:tcW w:w="500" w:type="dxa"/>
            <w:tcBorders>
              <w:top w:val="single" w:sz="0" w:space="0" w:color="000000"/>
              <w:right w:val="single" w:sz="8" w:space="0" w:color="000000"/>
            </w:tcBorders>
          </w:tcPr>
          <w:p w14:paraId="0CC01CBF"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66" w:author="Nallamothu, Brahmajee" w:date="2019-12-16T12:13:00Z"/>
                <w:rFonts w:ascii="Arial" w:eastAsia="Arial" w:hAnsi="Arial" w:cs="Arial"/>
                <w:color w:val="000000"/>
                <w:sz w:val="18"/>
                <w:szCs w:val="18"/>
              </w:rPr>
            </w:pPr>
            <w:moveFrom w:id="1167" w:author="Nallamothu, Brahmajee" w:date="2019-12-16T12:13:00Z">
              <w:r w:rsidRPr="004B7BC4">
                <w:rPr>
                  <w:rFonts w:ascii="Arial" w:eastAsia="Arial" w:hAnsi="Arial" w:cs="Arial"/>
                  <w:color w:val="000000"/>
                  <w:sz w:val="18"/>
                  <w:szCs w:val="18"/>
                </w:rPr>
                <w:t>341</w:t>
              </w:r>
            </w:moveFrom>
          </w:p>
        </w:tc>
        <w:tc>
          <w:tcPr>
            <w:tcW w:w="935" w:type="dxa"/>
            <w:tcBorders>
              <w:top w:val="single" w:sz="0" w:space="0" w:color="000000"/>
              <w:left w:val="single" w:sz="8" w:space="0" w:color="000000"/>
            </w:tcBorders>
          </w:tcPr>
          <w:p w14:paraId="411B8DA0"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68" w:author="Nallamothu, Brahmajee" w:date="2019-12-16T12:13:00Z"/>
                <w:rFonts w:ascii="Arial" w:eastAsia="Arial" w:hAnsi="Arial" w:cs="Arial"/>
                <w:color w:val="000000"/>
                <w:sz w:val="18"/>
                <w:szCs w:val="18"/>
              </w:rPr>
            </w:pPr>
            <w:moveFrom w:id="1169" w:author="Nallamothu, Brahmajee" w:date="2019-12-16T12:13:00Z">
              <w:r w:rsidRPr="004B7BC4">
                <w:rPr>
                  <w:rFonts w:ascii="Arial" w:eastAsia="Arial" w:hAnsi="Arial" w:cs="Arial"/>
                  <w:color w:val="000000"/>
                  <w:sz w:val="18"/>
                  <w:szCs w:val="18"/>
                </w:rPr>
                <w:t>0</w:t>
              </w:r>
            </w:moveFrom>
          </w:p>
        </w:tc>
        <w:tc>
          <w:tcPr>
            <w:tcW w:w="746" w:type="dxa"/>
            <w:tcBorders>
              <w:top w:val="single" w:sz="0" w:space="0" w:color="000000"/>
            </w:tcBorders>
          </w:tcPr>
          <w:p w14:paraId="5914FC7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70" w:author="Nallamothu, Brahmajee" w:date="2019-12-16T12:13:00Z"/>
                <w:rFonts w:ascii="Arial" w:eastAsia="Arial" w:hAnsi="Arial" w:cs="Arial"/>
                <w:color w:val="000000"/>
                <w:sz w:val="18"/>
                <w:szCs w:val="18"/>
              </w:rPr>
            </w:pPr>
            <w:moveFrom w:id="1171" w:author="Nallamothu, Brahmajee" w:date="2019-12-16T12:13:00Z">
              <w:r w:rsidRPr="004B7BC4">
                <w:rPr>
                  <w:rFonts w:ascii="Arial" w:eastAsia="Arial" w:hAnsi="Arial" w:cs="Arial"/>
                  <w:color w:val="000000"/>
                  <w:sz w:val="18"/>
                  <w:szCs w:val="18"/>
                </w:rPr>
                <w:t>82</w:t>
              </w:r>
            </w:moveFrom>
          </w:p>
        </w:tc>
        <w:tc>
          <w:tcPr>
            <w:tcW w:w="823" w:type="dxa"/>
            <w:tcBorders>
              <w:top w:val="single" w:sz="0" w:space="0" w:color="000000"/>
            </w:tcBorders>
          </w:tcPr>
          <w:p w14:paraId="1526CDDB"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72" w:author="Nallamothu, Brahmajee" w:date="2019-12-16T12:13:00Z"/>
                <w:rFonts w:ascii="Arial" w:eastAsia="Arial" w:hAnsi="Arial" w:cs="Arial"/>
                <w:color w:val="000000"/>
                <w:sz w:val="18"/>
                <w:szCs w:val="18"/>
              </w:rPr>
            </w:pPr>
            <w:moveFrom w:id="1173" w:author="Nallamothu, Brahmajee" w:date="2019-12-16T12:13:00Z">
              <w:r w:rsidRPr="004B7BC4">
                <w:rPr>
                  <w:rFonts w:ascii="Arial" w:eastAsia="Arial" w:hAnsi="Arial" w:cs="Arial"/>
                  <w:color w:val="000000"/>
                  <w:sz w:val="18"/>
                  <w:szCs w:val="18"/>
                </w:rPr>
                <w:t>301</w:t>
              </w:r>
            </w:moveFrom>
          </w:p>
        </w:tc>
        <w:tc>
          <w:tcPr>
            <w:tcW w:w="466" w:type="dxa"/>
            <w:tcBorders>
              <w:top w:val="single" w:sz="0" w:space="0" w:color="000000"/>
            </w:tcBorders>
          </w:tcPr>
          <w:p w14:paraId="0CB415DD" w14:textId="77777777" w:rsidR="00C90E0F" w:rsidRPr="004B7BC4" w:rsidRDefault="00C90E0F" w:rsidP="00CD43AB">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moveFrom w:id="1174" w:author="Nallamothu, Brahmajee" w:date="2019-12-16T12:13:00Z"/>
                <w:rFonts w:ascii="Arial" w:eastAsia="Arial" w:hAnsi="Arial" w:cs="Arial"/>
                <w:color w:val="000000"/>
                <w:sz w:val="18"/>
                <w:szCs w:val="18"/>
              </w:rPr>
            </w:pPr>
            <w:moveFrom w:id="1175" w:author="Nallamothu, Brahmajee" w:date="2019-12-16T12:13:00Z">
              <w:r w:rsidRPr="004B7BC4">
                <w:rPr>
                  <w:rFonts w:ascii="Arial" w:eastAsia="Arial" w:hAnsi="Arial" w:cs="Arial"/>
                  <w:color w:val="000000"/>
                  <w:sz w:val="18"/>
                  <w:szCs w:val="18"/>
                </w:rPr>
                <w:t>383</w:t>
              </w:r>
            </w:moveFrom>
          </w:p>
        </w:tc>
      </w:tr>
      <w:tr w:rsidR="00A1587F" w:rsidRPr="004B7BC4" w14:paraId="7819AB9E" w14:textId="77777777" w:rsidTr="00D75E0F">
        <w:trPr>
          <w:trHeight w:val="450"/>
        </w:trPr>
        <w:tc>
          <w:tcPr>
            <w:cnfStyle w:val="001000000000" w:firstRow="0" w:lastRow="0" w:firstColumn="1" w:lastColumn="0" w:oddVBand="0" w:evenVBand="0" w:oddHBand="0" w:evenHBand="0" w:firstRowFirstColumn="0" w:firstRowLastColumn="0" w:lastRowFirstColumn="0" w:lastRowLastColumn="0"/>
            <w:tcW w:w="1170" w:type="dxa"/>
            <w:tcBorders>
              <w:bottom w:val="single" w:sz="8" w:space="0" w:color="000000"/>
              <w:right w:val="single" w:sz="8" w:space="0" w:color="000000"/>
            </w:tcBorders>
          </w:tcPr>
          <w:p w14:paraId="62E2302B" w14:textId="77777777" w:rsidR="00C90E0F" w:rsidRPr="007F2C9C" w:rsidRDefault="00C90E0F">
            <w:pPr>
              <w:pBdr>
                <w:top w:val="nil"/>
                <w:left w:val="nil"/>
                <w:bottom w:val="nil"/>
                <w:right w:val="nil"/>
                <w:between w:val="nil"/>
              </w:pBdr>
              <w:spacing w:line="360" w:lineRule="auto"/>
              <w:jc w:val="left"/>
              <w:rPr>
                <w:moveFrom w:id="1176" w:author="Nallamothu, Brahmajee" w:date="2019-12-16T12:13:00Z"/>
                <w:rFonts w:ascii="Arial" w:eastAsia="Arial" w:hAnsi="Arial" w:cs="Arial"/>
                <w:b w:val="0"/>
                <w:iCs/>
                <w:color w:val="000000"/>
                <w:sz w:val="18"/>
                <w:szCs w:val="18"/>
              </w:rPr>
              <w:pPrChange w:id="1177" w:author="Unknown" w:date="2019-12-16T12:13:00Z">
                <w:pPr>
                  <w:pBdr>
                    <w:top w:val="nil"/>
                    <w:left w:val="nil"/>
                    <w:bottom w:val="nil"/>
                    <w:right w:val="nil"/>
                    <w:between w:val="nil"/>
                  </w:pBdr>
                  <w:spacing w:line="360" w:lineRule="auto"/>
                </w:pPr>
              </w:pPrChange>
            </w:pPr>
            <w:moveFrom w:id="1178" w:author="Nallamothu, Brahmajee" w:date="2019-12-16T12:13:00Z">
              <w:r w:rsidRPr="0045266B">
                <w:rPr>
                  <w:rFonts w:ascii="Arial" w:eastAsia="Arial" w:hAnsi="Arial" w:cs="Arial"/>
                  <w:b w:val="0"/>
                  <w:iCs/>
                  <w:color w:val="000000"/>
                  <w:sz w:val="18"/>
                  <w:szCs w:val="18"/>
                </w:rPr>
                <w:t>All</w:t>
              </w:r>
            </w:moveFrom>
          </w:p>
        </w:tc>
        <w:tc>
          <w:tcPr>
            <w:tcW w:w="780" w:type="dxa"/>
            <w:tcBorders>
              <w:left w:val="single" w:sz="8" w:space="0" w:color="000000"/>
            </w:tcBorders>
          </w:tcPr>
          <w:p w14:paraId="1A5EDA55"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79" w:author="Nallamothu, Brahmajee" w:date="2019-12-16T12:13:00Z"/>
                <w:rFonts w:ascii="Arial" w:eastAsia="Arial" w:hAnsi="Arial" w:cs="Arial"/>
                <w:color w:val="000000"/>
                <w:sz w:val="18"/>
                <w:szCs w:val="18"/>
              </w:rPr>
            </w:pPr>
            <w:moveFrom w:id="1180" w:author="Nallamothu, Brahmajee" w:date="2019-12-16T12:13:00Z">
              <w:r w:rsidRPr="004B7BC4">
                <w:rPr>
                  <w:rFonts w:ascii="Arial" w:eastAsia="Arial" w:hAnsi="Arial" w:cs="Arial"/>
                  <w:color w:val="000000"/>
                  <w:sz w:val="18"/>
                  <w:szCs w:val="18"/>
                </w:rPr>
                <w:t>223</w:t>
              </w:r>
            </w:moveFrom>
          </w:p>
        </w:tc>
        <w:tc>
          <w:tcPr>
            <w:tcW w:w="808" w:type="dxa"/>
          </w:tcPr>
          <w:p w14:paraId="43EABA4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81" w:author="Nallamothu, Brahmajee" w:date="2019-12-16T12:13:00Z"/>
                <w:rFonts w:ascii="Arial" w:eastAsia="Arial" w:hAnsi="Arial" w:cs="Arial"/>
                <w:color w:val="000000"/>
                <w:sz w:val="18"/>
                <w:szCs w:val="18"/>
              </w:rPr>
            </w:pPr>
            <w:moveFrom w:id="1182" w:author="Nallamothu, Brahmajee" w:date="2019-12-16T12:13:00Z">
              <w:r w:rsidRPr="004B7BC4">
                <w:rPr>
                  <w:rFonts w:ascii="Arial" w:eastAsia="Arial" w:hAnsi="Arial" w:cs="Arial"/>
                  <w:color w:val="000000"/>
                  <w:sz w:val="18"/>
                  <w:szCs w:val="18"/>
                </w:rPr>
                <w:t>672</w:t>
              </w:r>
            </w:moveFrom>
          </w:p>
        </w:tc>
        <w:tc>
          <w:tcPr>
            <w:tcW w:w="809" w:type="dxa"/>
          </w:tcPr>
          <w:p w14:paraId="1EF8457A"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83" w:author="Nallamothu, Brahmajee" w:date="2019-12-16T12:13:00Z"/>
                <w:rFonts w:ascii="Arial" w:eastAsia="Arial" w:hAnsi="Arial" w:cs="Arial"/>
                <w:color w:val="000000"/>
                <w:sz w:val="18"/>
                <w:szCs w:val="18"/>
              </w:rPr>
            </w:pPr>
            <w:moveFrom w:id="1184" w:author="Nallamothu, Brahmajee" w:date="2019-12-16T12:13:00Z">
              <w:r w:rsidRPr="004B7BC4">
                <w:rPr>
                  <w:rFonts w:ascii="Arial" w:eastAsia="Arial" w:hAnsi="Arial" w:cs="Arial"/>
                  <w:color w:val="000000"/>
                  <w:sz w:val="18"/>
                  <w:szCs w:val="18"/>
                </w:rPr>
                <w:t>223</w:t>
              </w:r>
            </w:moveFrom>
          </w:p>
        </w:tc>
        <w:tc>
          <w:tcPr>
            <w:tcW w:w="483" w:type="dxa"/>
            <w:tcBorders>
              <w:bottom w:val="single" w:sz="8" w:space="0" w:color="000000"/>
              <w:right w:val="single" w:sz="8" w:space="0" w:color="000000"/>
            </w:tcBorders>
          </w:tcPr>
          <w:p w14:paraId="358E287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85" w:author="Nallamothu, Brahmajee" w:date="2019-12-16T12:13:00Z"/>
                <w:rFonts w:ascii="Arial" w:eastAsia="Arial" w:hAnsi="Arial" w:cs="Arial"/>
                <w:color w:val="000000"/>
                <w:sz w:val="18"/>
                <w:szCs w:val="18"/>
              </w:rPr>
            </w:pPr>
            <w:moveFrom w:id="1186" w:author="Nallamothu, Brahmajee" w:date="2019-12-16T12:13:00Z">
              <w:r w:rsidRPr="004B7BC4">
                <w:rPr>
                  <w:rFonts w:ascii="Arial" w:eastAsia="Arial" w:hAnsi="Arial" w:cs="Arial"/>
                  <w:color w:val="000000"/>
                  <w:sz w:val="18"/>
                  <w:szCs w:val="18"/>
                </w:rPr>
                <w:t>1118</w:t>
              </w:r>
            </w:moveFrom>
          </w:p>
        </w:tc>
        <w:tc>
          <w:tcPr>
            <w:tcW w:w="1125" w:type="dxa"/>
            <w:tcBorders>
              <w:left w:val="single" w:sz="8" w:space="0" w:color="000000"/>
            </w:tcBorders>
          </w:tcPr>
          <w:p w14:paraId="29B27010"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87" w:author="Nallamothu, Brahmajee" w:date="2019-12-16T12:13:00Z"/>
                <w:rFonts w:ascii="Arial" w:eastAsia="Arial" w:hAnsi="Arial" w:cs="Arial"/>
                <w:color w:val="000000"/>
                <w:sz w:val="18"/>
                <w:szCs w:val="18"/>
              </w:rPr>
            </w:pPr>
            <w:moveFrom w:id="1188" w:author="Nallamothu, Brahmajee" w:date="2019-12-16T12:13:00Z">
              <w:r w:rsidRPr="004B7BC4">
                <w:rPr>
                  <w:rFonts w:ascii="Arial" w:eastAsia="Arial" w:hAnsi="Arial" w:cs="Arial"/>
                  <w:color w:val="000000"/>
                  <w:sz w:val="18"/>
                  <w:szCs w:val="18"/>
                </w:rPr>
                <w:t>341</w:t>
              </w:r>
            </w:moveFrom>
          </w:p>
        </w:tc>
        <w:tc>
          <w:tcPr>
            <w:tcW w:w="896" w:type="dxa"/>
          </w:tcPr>
          <w:p w14:paraId="3D81D6B3"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89" w:author="Nallamothu, Brahmajee" w:date="2019-12-16T12:13:00Z"/>
                <w:rFonts w:ascii="Arial" w:eastAsia="Arial" w:hAnsi="Arial" w:cs="Arial"/>
                <w:color w:val="000000"/>
                <w:sz w:val="18"/>
                <w:szCs w:val="18"/>
              </w:rPr>
            </w:pPr>
            <w:moveFrom w:id="1190" w:author="Nallamothu, Brahmajee" w:date="2019-12-16T12:13:00Z">
              <w:r w:rsidRPr="004B7BC4">
                <w:rPr>
                  <w:rFonts w:ascii="Arial" w:eastAsia="Arial" w:hAnsi="Arial" w:cs="Arial"/>
                  <w:color w:val="000000"/>
                  <w:sz w:val="18"/>
                  <w:szCs w:val="18"/>
                </w:rPr>
                <w:t>1026</w:t>
              </w:r>
            </w:moveFrom>
          </w:p>
        </w:tc>
        <w:tc>
          <w:tcPr>
            <w:tcW w:w="809" w:type="dxa"/>
          </w:tcPr>
          <w:p w14:paraId="39167668"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91" w:author="Nallamothu, Brahmajee" w:date="2019-12-16T12:13:00Z"/>
                <w:rFonts w:ascii="Arial" w:eastAsia="Arial" w:hAnsi="Arial" w:cs="Arial"/>
                <w:color w:val="000000"/>
                <w:sz w:val="18"/>
                <w:szCs w:val="18"/>
              </w:rPr>
            </w:pPr>
            <w:moveFrom w:id="1192" w:author="Nallamothu, Brahmajee" w:date="2019-12-16T12:13:00Z">
              <w:r w:rsidRPr="004B7BC4">
                <w:rPr>
                  <w:rFonts w:ascii="Arial" w:eastAsia="Arial" w:hAnsi="Arial" w:cs="Arial"/>
                  <w:color w:val="000000"/>
                  <w:sz w:val="18"/>
                  <w:szCs w:val="18"/>
                </w:rPr>
                <w:t>341</w:t>
              </w:r>
            </w:moveFrom>
          </w:p>
        </w:tc>
        <w:tc>
          <w:tcPr>
            <w:tcW w:w="500" w:type="dxa"/>
            <w:tcBorders>
              <w:bottom w:val="single" w:sz="8" w:space="0" w:color="000000"/>
              <w:right w:val="single" w:sz="8" w:space="0" w:color="000000"/>
            </w:tcBorders>
          </w:tcPr>
          <w:p w14:paraId="2DC94468"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93" w:author="Nallamothu, Brahmajee" w:date="2019-12-16T12:13:00Z"/>
                <w:rFonts w:ascii="Arial" w:eastAsia="Arial" w:hAnsi="Arial" w:cs="Arial"/>
                <w:color w:val="000000"/>
                <w:sz w:val="18"/>
                <w:szCs w:val="18"/>
              </w:rPr>
            </w:pPr>
            <w:moveFrom w:id="1194" w:author="Nallamothu, Brahmajee" w:date="2019-12-16T12:13:00Z">
              <w:r w:rsidRPr="004B7BC4">
                <w:rPr>
                  <w:rFonts w:ascii="Arial" w:eastAsia="Arial" w:hAnsi="Arial" w:cs="Arial"/>
                  <w:color w:val="000000"/>
                  <w:sz w:val="18"/>
                  <w:szCs w:val="18"/>
                </w:rPr>
                <w:t>1708</w:t>
              </w:r>
            </w:moveFrom>
          </w:p>
        </w:tc>
        <w:tc>
          <w:tcPr>
            <w:tcW w:w="935" w:type="dxa"/>
            <w:tcBorders>
              <w:left w:val="single" w:sz="8" w:space="0" w:color="000000"/>
            </w:tcBorders>
          </w:tcPr>
          <w:p w14:paraId="1D520E58"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95" w:author="Nallamothu, Brahmajee" w:date="2019-12-16T12:13:00Z"/>
                <w:rFonts w:ascii="Arial" w:eastAsia="Arial" w:hAnsi="Arial" w:cs="Arial"/>
                <w:color w:val="000000"/>
                <w:sz w:val="18"/>
                <w:szCs w:val="18"/>
              </w:rPr>
            </w:pPr>
            <w:moveFrom w:id="1196" w:author="Nallamothu, Brahmajee" w:date="2019-12-16T12:13:00Z">
              <w:r w:rsidRPr="004B7BC4">
                <w:rPr>
                  <w:rFonts w:ascii="Arial" w:eastAsia="Arial" w:hAnsi="Arial" w:cs="Arial"/>
                  <w:color w:val="000000"/>
                  <w:sz w:val="18"/>
                  <w:szCs w:val="18"/>
                </w:rPr>
                <w:t>383</w:t>
              </w:r>
            </w:moveFrom>
          </w:p>
        </w:tc>
        <w:tc>
          <w:tcPr>
            <w:tcW w:w="746" w:type="dxa"/>
          </w:tcPr>
          <w:p w14:paraId="6FFD0129"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97" w:author="Nallamothu, Brahmajee" w:date="2019-12-16T12:13:00Z"/>
                <w:rFonts w:ascii="Arial" w:eastAsia="Arial" w:hAnsi="Arial" w:cs="Arial"/>
                <w:color w:val="000000"/>
                <w:sz w:val="18"/>
                <w:szCs w:val="18"/>
              </w:rPr>
            </w:pPr>
            <w:moveFrom w:id="1198" w:author="Nallamothu, Brahmajee" w:date="2019-12-16T12:13:00Z">
              <w:r w:rsidRPr="004B7BC4">
                <w:rPr>
                  <w:rFonts w:ascii="Arial" w:eastAsia="Arial" w:hAnsi="Arial" w:cs="Arial"/>
                  <w:color w:val="000000"/>
                  <w:sz w:val="18"/>
                  <w:szCs w:val="18"/>
                </w:rPr>
                <w:t>1153</w:t>
              </w:r>
            </w:moveFrom>
          </w:p>
        </w:tc>
        <w:tc>
          <w:tcPr>
            <w:tcW w:w="823" w:type="dxa"/>
          </w:tcPr>
          <w:p w14:paraId="58226EC4"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199" w:author="Nallamothu, Brahmajee" w:date="2019-12-16T12:13:00Z"/>
                <w:rFonts w:ascii="Arial" w:eastAsia="Arial" w:hAnsi="Arial" w:cs="Arial"/>
                <w:color w:val="000000"/>
                <w:sz w:val="18"/>
                <w:szCs w:val="18"/>
              </w:rPr>
            </w:pPr>
            <w:moveFrom w:id="1200" w:author="Nallamothu, Brahmajee" w:date="2019-12-16T12:13:00Z">
              <w:r w:rsidRPr="004B7BC4">
                <w:rPr>
                  <w:rFonts w:ascii="Arial" w:eastAsia="Arial" w:hAnsi="Arial" w:cs="Arial"/>
                  <w:color w:val="000000"/>
                  <w:sz w:val="18"/>
                  <w:szCs w:val="18"/>
                </w:rPr>
                <w:t>383</w:t>
              </w:r>
            </w:moveFrom>
          </w:p>
        </w:tc>
        <w:tc>
          <w:tcPr>
            <w:tcW w:w="466" w:type="dxa"/>
          </w:tcPr>
          <w:p w14:paraId="3C002C32" w14:textId="77777777" w:rsidR="00C90E0F" w:rsidRPr="004B7BC4" w:rsidRDefault="00C90E0F" w:rsidP="00CD43AB">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moveFrom w:id="1201" w:author="Nallamothu, Brahmajee" w:date="2019-12-16T12:13:00Z"/>
                <w:rFonts w:ascii="Arial" w:eastAsia="Arial" w:hAnsi="Arial" w:cs="Arial"/>
                <w:color w:val="000000"/>
                <w:sz w:val="18"/>
                <w:szCs w:val="18"/>
              </w:rPr>
            </w:pPr>
            <w:moveFrom w:id="1202" w:author="Nallamothu, Brahmajee" w:date="2019-12-16T12:13:00Z">
              <w:r w:rsidRPr="004B7BC4">
                <w:rPr>
                  <w:rFonts w:ascii="Arial" w:eastAsia="Arial" w:hAnsi="Arial" w:cs="Arial"/>
                  <w:color w:val="000000"/>
                  <w:sz w:val="18"/>
                  <w:szCs w:val="18"/>
                </w:rPr>
                <w:t>1919</w:t>
              </w:r>
            </w:moveFrom>
          </w:p>
        </w:tc>
      </w:tr>
    </w:tbl>
    <w:p w14:paraId="0675E3AB" w14:textId="77777777" w:rsidR="0059011C" w:rsidRPr="009931E3" w:rsidRDefault="0059011C">
      <w:pPr>
        <w:pStyle w:val="normalJAMA"/>
        <w:rPr>
          <w:moveFrom w:id="1203" w:author="Nallamothu, Brahmajee" w:date="2019-12-16T12:13:00Z"/>
        </w:rPr>
        <w:pPrChange w:id="1204" w:author="Nallamothu, Brahmajee" w:date="2019-12-16T12:13:00Z">
          <w:pPr>
            <w:pStyle w:val="tablecaptionJAMA"/>
          </w:pPr>
        </w:pPrChange>
      </w:pPr>
    </w:p>
    <w:moveFromRangeEnd w:id="1050"/>
    <w:p w14:paraId="73ABD72F" w14:textId="77777777" w:rsidR="00AD0F58" w:rsidRPr="009931E3" w:rsidRDefault="00AD0F58" w:rsidP="00AD0F58">
      <w:pPr>
        <w:rPr>
          <w:del w:id="1205" w:author="Nallamothu, Brahmajee" w:date="2019-12-16T12:13:00Z"/>
          <w:rFonts w:ascii="Arial" w:hAnsi="Arial" w:cs="Arial"/>
          <w:sz w:val="22"/>
          <w:szCs w:val="22"/>
        </w:rPr>
      </w:pPr>
    </w:p>
    <w:p w14:paraId="226B0B87" w14:textId="77777777" w:rsidR="00AD0F58" w:rsidRPr="009931E3" w:rsidRDefault="00AD0F58" w:rsidP="00AD0F58">
      <w:pPr>
        <w:rPr>
          <w:del w:id="1206" w:author="Nallamothu, Brahmajee" w:date="2019-12-16T12:13:00Z"/>
          <w:rFonts w:ascii="Arial" w:hAnsi="Arial" w:cs="Arial"/>
          <w:sz w:val="22"/>
          <w:szCs w:val="22"/>
        </w:rPr>
      </w:pPr>
    </w:p>
    <w:p w14:paraId="7FA611C8" w14:textId="77777777" w:rsidR="00AD0F58" w:rsidRPr="009931E3" w:rsidRDefault="00AD0F58" w:rsidP="00AD0F58">
      <w:pPr>
        <w:rPr>
          <w:del w:id="1207" w:author="Nallamothu, Brahmajee" w:date="2019-12-16T12:13:00Z"/>
          <w:rFonts w:ascii="Arial" w:hAnsi="Arial" w:cs="Arial"/>
          <w:sz w:val="22"/>
          <w:szCs w:val="22"/>
        </w:rPr>
      </w:pPr>
    </w:p>
    <w:p w14:paraId="21051A66" w14:textId="77777777" w:rsidR="004D1093" w:rsidRPr="009931E3" w:rsidRDefault="004D1093" w:rsidP="004D1093">
      <w:pPr>
        <w:outlineLvl w:val="0"/>
        <w:rPr>
          <w:del w:id="1208" w:author="Nallamothu, Brahmajee" w:date="2019-12-16T12:13:00Z"/>
          <w:rFonts w:ascii="Arial" w:hAnsi="Arial" w:cs="Arial"/>
          <w:color w:val="000000"/>
          <w:sz w:val="22"/>
          <w:szCs w:val="22"/>
        </w:rPr>
      </w:pPr>
    </w:p>
    <w:p w14:paraId="5BD26E87" w14:textId="77777777" w:rsidR="004D1093" w:rsidRPr="009931E3" w:rsidRDefault="004D1093">
      <w:pPr>
        <w:rPr>
          <w:del w:id="1209" w:author="Nallamothu, Brahmajee" w:date="2019-12-16T12:13:00Z"/>
          <w:rFonts w:ascii="Arial" w:hAnsi="Arial" w:cs="Arial"/>
          <w:color w:val="000000"/>
          <w:sz w:val="22"/>
          <w:szCs w:val="22"/>
        </w:rPr>
      </w:pPr>
      <w:del w:id="1210" w:author="Nallamothu, Brahmajee" w:date="2019-12-16T12:13:00Z">
        <w:r w:rsidRPr="009931E3">
          <w:rPr>
            <w:rFonts w:ascii="Arial" w:hAnsi="Arial" w:cs="Arial"/>
            <w:color w:val="000000"/>
            <w:sz w:val="22"/>
            <w:szCs w:val="22"/>
          </w:rPr>
          <w:br w:type="page"/>
        </w:r>
      </w:del>
    </w:p>
    <w:p w14:paraId="32E72914" w14:textId="77777777" w:rsidR="004D1093" w:rsidRPr="009931E3" w:rsidRDefault="004D1093" w:rsidP="004D1093">
      <w:pPr>
        <w:outlineLvl w:val="0"/>
        <w:rPr>
          <w:del w:id="1211" w:author="Nallamothu, Brahmajee" w:date="2019-12-16T12:13:00Z"/>
          <w:rFonts w:ascii="Arial" w:hAnsi="Arial" w:cs="Arial"/>
          <w:color w:val="000000"/>
          <w:sz w:val="22"/>
          <w:szCs w:val="22"/>
        </w:rPr>
      </w:pPr>
    </w:p>
    <w:p w14:paraId="691FBDA7" w14:textId="77777777" w:rsidR="00AD0F58" w:rsidRPr="009931E3" w:rsidRDefault="00AD0F58" w:rsidP="00AD0F58">
      <w:pPr>
        <w:rPr>
          <w:del w:id="1212" w:author="Nallamothu, Brahmajee" w:date="2019-12-16T12:13:00Z"/>
          <w:rFonts w:ascii="Arial" w:hAnsi="Arial" w:cs="Arial"/>
          <w:sz w:val="22"/>
          <w:szCs w:val="22"/>
        </w:rPr>
      </w:pPr>
    </w:p>
    <w:p w14:paraId="01BBA443" w14:textId="77777777" w:rsidR="007A258C" w:rsidRPr="009931E3" w:rsidRDefault="007A258C" w:rsidP="009931E3">
      <w:pPr>
        <w:rPr>
          <w:del w:id="1213" w:author="Nallamothu, Brahmajee" w:date="2019-12-16T12:13:00Z"/>
          <w:rFonts w:ascii="Arial" w:hAnsi="Arial" w:cs="Arial"/>
          <w:b/>
          <w:sz w:val="22"/>
          <w:szCs w:val="22"/>
          <w:u w:val="single"/>
        </w:rPr>
      </w:pPr>
      <w:del w:id="1214" w:author="Nallamothu, Brahmajee" w:date="2019-12-16T12:13:00Z">
        <w:r w:rsidRPr="009931E3">
          <w:rPr>
            <w:rFonts w:ascii="Arial" w:hAnsi="Arial" w:cs="Arial"/>
            <w:b/>
            <w:sz w:val="22"/>
            <w:szCs w:val="22"/>
            <w:u w:val="single"/>
          </w:rPr>
          <w:delText>Figure Titles and Captions</w:delText>
        </w:r>
      </w:del>
    </w:p>
    <w:p w14:paraId="169943BB" w14:textId="77777777" w:rsidR="007A258C" w:rsidRPr="009931E3" w:rsidRDefault="007A258C" w:rsidP="00AD0F58">
      <w:pPr>
        <w:outlineLvl w:val="0"/>
        <w:rPr>
          <w:del w:id="1215" w:author="Nallamothu, Brahmajee" w:date="2019-12-16T12:13:00Z"/>
          <w:rFonts w:ascii="Arial" w:hAnsi="Arial" w:cs="Arial"/>
          <w:sz w:val="22"/>
          <w:szCs w:val="22"/>
        </w:rPr>
      </w:pPr>
    </w:p>
    <w:p w14:paraId="75E28836" w14:textId="10C828EB" w:rsidR="004964B3" w:rsidRPr="00D75E0F" w:rsidRDefault="00AD0F58" w:rsidP="00D75E0F">
      <w:pPr>
        <w:pBdr>
          <w:top w:val="nil"/>
          <w:left w:val="nil"/>
          <w:bottom w:val="nil"/>
          <w:right w:val="nil"/>
          <w:between w:val="nil"/>
        </w:pBdr>
        <w:rPr>
          <w:ins w:id="1216" w:author="Nallamothu, Brahmajee" w:date="2019-12-16T12:13:00Z"/>
          <w:rFonts w:ascii="Arial" w:eastAsia="Arial" w:hAnsi="Arial" w:cs="Arial"/>
          <w:color w:val="000000"/>
          <w:sz w:val="22"/>
          <w:szCs w:val="22"/>
          <w:lang w:val="en-GB" w:eastAsia="zh-CN"/>
        </w:rPr>
      </w:pPr>
      <w:del w:id="1217" w:author="Nallamothu, Brahmajee" w:date="2019-12-16T12:13:00Z">
        <w:r w:rsidRPr="009931E3">
          <w:rPr>
            <w:rFonts w:ascii="Arial" w:hAnsi="Arial" w:cs="Arial"/>
            <w:sz w:val="22"/>
            <w:szCs w:val="22"/>
          </w:rPr>
          <w:delText xml:space="preserve">Figure </w:delText>
        </w:r>
        <w:r w:rsidR="004D1093" w:rsidRPr="009931E3">
          <w:rPr>
            <w:rFonts w:ascii="Arial" w:hAnsi="Arial" w:cs="Arial"/>
            <w:sz w:val="22"/>
            <w:szCs w:val="22"/>
          </w:rPr>
          <w:delText>1</w:delText>
        </w:r>
        <w:r w:rsidRPr="009931E3">
          <w:rPr>
            <w:rFonts w:ascii="Arial" w:hAnsi="Arial" w:cs="Arial"/>
            <w:sz w:val="22"/>
            <w:szCs w:val="22"/>
          </w:rPr>
          <w:delText xml:space="preserve">. </w:delText>
        </w:r>
        <w:r w:rsidR="007F03FC" w:rsidRPr="007F03FC">
          <w:rPr>
            <w:rFonts w:ascii="Arial" w:hAnsi="Arial" w:cs="Arial"/>
            <w:sz w:val="22"/>
            <w:szCs w:val="22"/>
          </w:rPr>
          <w:delText>Distribution</w:delText>
        </w:r>
      </w:del>
    </w:p>
    <w:p w14:paraId="274267FD" w14:textId="61C1AEDB" w:rsidR="001F32B4" w:rsidRPr="00D75E0F" w:rsidRDefault="004964B3" w:rsidP="00D75E0F">
      <w:pPr>
        <w:pBdr>
          <w:top w:val="nil"/>
          <w:left w:val="nil"/>
          <w:bottom w:val="nil"/>
          <w:right w:val="nil"/>
          <w:between w:val="nil"/>
        </w:pBdr>
        <w:rPr>
          <w:ins w:id="1218" w:author="Nallamothu, Brahmajee" w:date="2019-12-16T12:13:00Z"/>
          <w:rFonts w:eastAsia="Arial"/>
          <w:color w:val="000000"/>
          <w:lang w:val="en-GB" w:eastAsia="zh-CN"/>
        </w:rPr>
      </w:pPr>
      <w:ins w:id="1219" w:author="Nallamothu, Brahmajee" w:date="2019-12-16T12:13:00Z">
        <w:r>
          <w:rPr>
            <w:rFonts w:ascii="Arial" w:eastAsia="Arial" w:hAnsi="Arial" w:cs="Arial"/>
            <w:b/>
            <w:bCs/>
            <w:color w:val="000000"/>
            <w:sz w:val="22"/>
            <w:szCs w:val="22"/>
            <w:lang w:val="en-GB" w:eastAsia="zh-CN"/>
          </w:rPr>
          <w:t>S</w:t>
        </w:r>
        <w:r w:rsidRPr="0025662E">
          <w:rPr>
            <w:rFonts w:ascii="Arial" w:eastAsia="Arial" w:hAnsi="Arial" w:cs="Arial"/>
            <w:b/>
            <w:bCs/>
            <w:color w:val="000000"/>
            <w:sz w:val="22"/>
            <w:szCs w:val="22"/>
            <w:lang w:val="en-GB" w:eastAsia="zh-CN"/>
          </w:rPr>
          <w:t xml:space="preserve">Figure </w:t>
        </w:r>
        <w:r>
          <w:rPr>
            <w:rFonts w:ascii="Arial" w:eastAsia="Arial" w:hAnsi="Arial" w:cs="Arial"/>
            <w:b/>
            <w:bCs/>
            <w:color w:val="000000"/>
            <w:sz w:val="22"/>
            <w:szCs w:val="22"/>
            <w:lang w:val="en-GB" w:eastAsia="zh-CN"/>
          </w:rPr>
          <w:t>4</w:t>
        </w:r>
        <w:r w:rsidRPr="0025662E">
          <w:rPr>
            <w:rFonts w:ascii="Arial" w:eastAsia="Arial" w:hAnsi="Arial" w:cs="Arial"/>
            <w:b/>
            <w:bCs/>
            <w:color w:val="000000"/>
            <w:sz w:val="22"/>
            <w:szCs w:val="22"/>
            <w:lang w:val="en-GB" w:eastAsia="zh-CN"/>
          </w:rPr>
          <w:t>.</w:t>
        </w:r>
        <w:r w:rsidRPr="00475502">
          <w:t xml:space="preserve"> </w:t>
        </w:r>
        <w:r w:rsidRPr="00475502">
          <w:rPr>
            <w:rFonts w:ascii="Arial" w:eastAsia="Arial" w:hAnsi="Arial" w:cs="Arial"/>
            <w:b/>
            <w:bCs/>
            <w:color w:val="000000"/>
            <w:sz w:val="22"/>
            <w:szCs w:val="22"/>
            <w:lang w:val="en-GB" w:eastAsia="zh-CN"/>
          </w:rPr>
          <w:t>Comparison</w:t>
        </w:r>
      </w:ins>
      <w:r w:rsidRPr="00475502">
        <w:rPr>
          <w:rFonts w:ascii="Arial" w:eastAsia="Arial" w:hAnsi="Arial"/>
          <w:b/>
          <w:color w:val="000000"/>
          <w:sz w:val="22"/>
          <w:lang w:val="en-GB"/>
          <w:rPrChange w:id="1220" w:author="Nallamothu, Brahmajee" w:date="2019-12-16T12:13:00Z">
            <w:rPr>
              <w:rFonts w:ascii="Arial" w:eastAsia="Arial" w:hAnsi="Arial"/>
              <w:sz w:val="22"/>
            </w:rPr>
          </w:rPrChange>
        </w:rPr>
        <w:t xml:space="preserve"> of risk-</w:t>
      </w:r>
      <w:ins w:id="1221" w:author="Nallamothu, Brahmajee" w:date="2019-12-16T12:13:00Z">
        <w:r w:rsidRPr="00475502">
          <w:rPr>
            <w:rFonts w:ascii="Arial" w:eastAsia="Arial" w:hAnsi="Arial" w:cs="Arial"/>
            <w:b/>
            <w:bCs/>
            <w:color w:val="000000"/>
            <w:sz w:val="22"/>
            <w:szCs w:val="22"/>
            <w:lang w:val="en-GB" w:eastAsia="zh-CN"/>
          </w:rPr>
          <w:t>adjustment methods</w:t>
        </w:r>
        <w:r w:rsidRPr="00E261E6">
          <w:rPr>
            <w:rFonts w:ascii="Arial" w:eastAsia="Arial" w:hAnsi="Arial" w:cs="Arial"/>
            <w:b/>
            <w:bCs/>
            <w:color w:val="000000"/>
            <w:sz w:val="22"/>
            <w:szCs w:val="22"/>
            <w:lang w:val="en-GB" w:eastAsia="zh-CN"/>
          </w:rPr>
          <w:t>.</w:t>
        </w:r>
        <w:r w:rsidRPr="0025662E">
          <w:rPr>
            <w:rFonts w:ascii="Arial" w:eastAsia="Arial" w:hAnsi="Arial" w:cs="Arial"/>
            <w:color w:val="000000"/>
            <w:sz w:val="22"/>
            <w:szCs w:val="22"/>
            <w:lang w:val="en-GB" w:eastAsia="zh-CN"/>
          </w:rPr>
          <w:t xml:space="preserve"> </w:t>
        </w:r>
        <w:r w:rsidRPr="002B40FE">
          <w:rPr>
            <w:rFonts w:ascii="Arial" w:eastAsia="Arial" w:hAnsi="Arial" w:cs="Arial"/>
            <w:color w:val="000000"/>
            <w:sz w:val="22"/>
            <w:szCs w:val="22"/>
            <w:lang w:val="en-GB" w:eastAsia="zh-CN"/>
          </w:rPr>
          <w:t>The plots shows the risk-</w:t>
        </w:r>
      </w:ins>
      <w:r w:rsidRPr="002B40FE">
        <w:rPr>
          <w:rFonts w:ascii="Arial" w:eastAsia="Arial" w:hAnsi="Arial"/>
          <w:color w:val="000000"/>
          <w:sz w:val="22"/>
          <w:lang w:val="en-GB"/>
          <w:rPrChange w:id="1222" w:author="Nallamothu, Brahmajee" w:date="2019-12-16T12:13:00Z">
            <w:rPr>
              <w:rFonts w:ascii="Arial" w:eastAsia="Arial" w:hAnsi="Arial"/>
              <w:sz w:val="22"/>
            </w:rPr>
          </w:rPrChange>
        </w:rPr>
        <w:t xml:space="preserve">standardized hospital readmission rates </w:t>
      </w:r>
      <w:del w:id="1223" w:author="Nallamothu, Brahmajee" w:date="2019-12-16T12:13:00Z">
        <w:r w:rsidR="007F03FC" w:rsidRPr="007F03FC">
          <w:rPr>
            <w:rFonts w:ascii="Arial" w:hAnsi="Arial" w:cs="Arial"/>
            <w:sz w:val="22"/>
            <w:szCs w:val="22"/>
          </w:rPr>
          <w:delText xml:space="preserve">for </w:delText>
        </w:r>
      </w:del>
      <w:ins w:id="1224" w:author="Nallamothu, Brahmajee" w:date="2019-12-16T12:13:00Z">
        <w:r w:rsidRPr="002B40FE">
          <w:rPr>
            <w:rFonts w:ascii="Arial" w:eastAsia="Arial" w:hAnsi="Arial" w:cs="Arial"/>
            <w:color w:val="000000"/>
            <w:sz w:val="22"/>
            <w:szCs w:val="22"/>
            <w:lang w:val="en-GB" w:eastAsia="zh-CN"/>
          </w:rPr>
          <w:t xml:space="preserve">and the hospital rankings calculated by the two risk-adjustment </w:t>
        </w:r>
        <w:r w:rsidRPr="002B40FE">
          <w:rPr>
            <w:rFonts w:ascii="Arial" w:eastAsia="Arial" w:hAnsi="Arial" w:cs="Arial"/>
            <w:color w:val="000000"/>
            <w:sz w:val="22"/>
            <w:szCs w:val="22"/>
            <w:lang w:val="en-GB" w:eastAsia="zh-CN"/>
          </w:rPr>
          <w:lastRenderedPageBreak/>
          <w:t xml:space="preserve">methods, predicted over expected readmission rate ratio (e.g., the method employed by the Centers for Medicare &amp; Medicaid Services [CMS]) and predictive margins, for the hierarchical logistic regression (HLR) model on the </w:t>
        </w:r>
      </w:ins>
      <w:r w:rsidRPr="002B40FE">
        <w:rPr>
          <w:rFonts w:ascii="Arial" w:eastAsia="Arial" w:hAnsi="Arial"/>
          <w:color w:val="000000"/>
          <w:sz w:val="22"/>
          <w:lang w:val="en-GB"/>
          <w:rPrChange w:id="1225" w:author="Nallamothu, Brahmajee" w:date="2019-12-16T12:13:00Z">
            <w:rPr>
              <w:rFonts w:ascii="Arial" w:eastAsia="Arial" w:hAnsi="Arial"/>
              <w:sz w:val="22"/>
            </w:rPr>
          </w:rPrChange>
        </w:rPr>
        <w:t xml:space="preserve">acute myocardial infarction </w:t>
      </w:r>
      <w:del w:id="1226" w:author="Nallamothu, Brahmajee" w:date="2019-12-16T12:13:00Z">
        <w:r w:rsidR="007F03FC" w:rsidRPr="007F03FC">
          <w:rPr>
            <w:rFonts w:ascii="Arial" w:hAnsi="Arial" w:cs="Arial"/>
            <w:sz w:val="22"/>
            <w:szCs w:val="22"/>
          </w:rPr>
          <w:delText>(AMI), congestive health failure (HF),</w:delText>
        </w:r>
      </w:del>
      <w:ins w:id="1227" w:author="Nallamothu, Brahmajee" w:date="2019-12-16T12:13:00Z">
        <w:r w:rsidRPr="002B40FE">
          <w:rPr>
            <w:rFonts w:ascii="Arial" w:eastAsia="Arial" w:hAnsi="Arial" w:cs="Arial"/>
            <w:color w:val="000000"/>
            <w:sz w:val="22"/>
            <w:szCs w:val="22"/>
            <w:lang w:val="en-GB" w:eastAsia="zh-CN"/>
          </w:rPr>
          <w:t>cohort.</w:t>
        </w:r>
      </w:ins>
    </w:p>
    <w:p w14:paraId="7647145B" w14:textId="77777777" w:rsidR="001F32B4" w:rsidRDefault="001F32B4" w:rsidP="00E14394">
      <w:pPr>
        <w:pStyle w:val="normalJAMA"/>
        <w:spacing w:line="240" w:lineRule="auto"/>
        <w:rPr>
          <w:ins w:id="1228" w:author="Nallamothu, Brahmajee" w:date="2019-12-16T12:13:00Z"/>
          <w:rFonts w:eastAsia="Arial"/>
          <w:b/>
          <w:bCs/>
          <w:lang w:val="en-GB" w:eastAsia="zh-CN"/>
        </w:rPr>
      </w:pPr>
    </w:p>
    <w:p w14:paraId="3F2F0408" w14:textId="5E5E0463" w:rsidR="00E14394" w:rsidRDefault="00E14394">
      <w:pPr>
        <w:pStyle w:val="normalJAMA"/>
        <w:spacing w:line="240" w:lineRule="auto"/>
        <w:rPr>
          <w:rFonts w:eastAsia="Arial"/>
          <w:b/>
          <w:lang w:val="en-GB"/>
          <w:rPrChange w:id="1229" w:author="Nallamothu, Brahmajee" w:date="2019-12-16T12:13:00Z">
            <w:rPr>
              <w:rFonts w:ascii="Arial" w:eastAsia="Arial" w:hAnsi="Arial"/>
              <w:sz w:val="22"/>
            </w:rPr>
          </w:rPrChange>
        </w:rPr>
        <w:pPrChange w:id="1230" w:author="Nallamothu, Brahmajee" w:date="2019-12-16T12:13:00Z">
          <w:pPr/>
        </w:pPrChange>
      </w:pPr>
      <w:ins w:id="1231" w:author="Nallamothu, Brahmajee" w:date="2019-12-16T12:13:00Z">
        <w:r>
          <w:rPr>
            <w:rFonts w:eastAsia="Arial"/>
            <w:b/>
            <w:bCs/>
            <w:lang w:val="en-GB" w:eastAsia="zh-CN"/>
          </w:rPr>
          <w:t>S</w:t>
        </w:r>
        <w:r w:rsidRPr="0025662E">
          <w:rPr>
            <w:rFonts w:eastAsia="Arial"/>
            <w:b/>
            <w:bCs/>
            <w:lang w:val="en-GB" w:eastAsia="zh-CN"/>
          </w:rPr>
          <w:t>Table 1</w:t>
        </w:r>
        <w:r>
          <w:rPr>
            <w:rFonts w:eastAsia="Arial"/>
            <w:b/>
            <w:bCs/>
            <w:lang w:val="en-GB" w:eastAsia="zh-CN"/>
          </w:rPr>
          <w:t xml:space="preserve">. </w:t>
        </w:r>
        <w:r w:rsidRPr="00F767C7">
          <w:rPr>
            <w:rFonts w:eastAsia="Arial"/>
            <w:b/>
            <w:bCs/>
            <w:lang w:val="en-GB" w:eastAsia="zh-CN"/>
          </w:rPr>
          <w:t>Summary statistics of ICD-9CM diagnosis</w:t>
        </w:r>
      </w:ins>
      <w:r w:rsidRPr="00F767C7">
        <w:rPr>
          <w:rFonts w:eastAsia="Arial"/>
          <w:b/>
          <w:lang w:val="en-GB"/>
          <w:rPrChange w:id="1232" w:author="Nallamothu, Brahmajee" w:date="2019-12-16T12:13:00Z">
            <w:rPr>
              <w:rFonts w:eastAsia="Arial"/>
            </w:rPr>
          </w:rPrChange>
        </w:rPr>
        <w:t xml:space="preserve"> and </w:t>
      </w:r>
      <w:del w:id="1233" w:author="Nallamothu, Brahmajee" w:date="2019-12-16T12:13:00Z">
        <w:r w:rsidR="007F03FC" w:rsidRPr="007F03FC">
          <w:delText xml:space="preserve">pneumonia (PNA), generated by hierarchical logistic regression (HLR) model and the </w:delText>
        </w:r>
        <w:r w:rsidR="00F95288">
          <w:delText>medical code</w:delText>
        </w:r>
        <w:r w:rsidR="007F03FC" w:rsidRPr="007F03FC">
          <w:delText xml:space="preserve"> embedding Deep Set architecture </w:delText>
        </w:r>
        <w:r w:rsidR="00F95288">
          <w:delText>ANN</w:delText>
        </w:r>
        <w:r w:rsidR="007F03FC" w:rsidRPr="007F03FC">
          <w:delText xml:space="preserve"> (</w:delText>
        </w:r>
        <w:r w:rsidR="00F95288">
          <w:delText>ME-DS</w:delText>
        </w:r>
        <w:r w:rsidR="007F03FC" w:rsidRPr="007F03FC">
          <w:delText>) model</w:delText>
        </w:r>
      </w:del>
      <w:ins w:id="1234" w:author="Nallamothu, Brahmajee" w:date="2019-12-16T12:13:00Z">
        <w:r w:rsidRPr="00F767C7">
          <w:rPr>
            <w:rFonts w:eastAsia="Arial"/>
            <w:b/>
            <w:bCs/>
            <w:lang w:val="en-GB" w:eastAsia="zh-CN"/>
          </w:rPr>
          <w:t>procedure codes for each cohort</w:t>
        </w:r>
      </w:ins>
      <w:r w:rsidRPr="00F767C7">
        <w:rPr>
          <w:rFonts w:eastAsia="Arial"/>
          <w:b/>
          <w:lang w:val="en-GB"/>
          <w:rPrChange w:id="1235" w:author="Nallamothu, Brahmajee" w:date="2019-12-16T12:13:00Z">
            <w:rPr>
              <w:rFonts w:eastAsia="Arial"/>
            </w:rPr>
          </w:rPrChange>
        </w:rPr>
        <w:t>.</w:t>
      </w:r>
    </w:p>
    <w:p w14:paraId="57DB3B55" w14:textId="77777777" w:rsidR="002244AE" w:rsidRDefault="007F03FC" w:rsidP="002B4442">
      <w:pPr>
        <w:rPr>
          <w:del w:id="1236" w:author="Nallamothu, Brahmajee" w:date="2019-12-16T12:13:00Z"/>
          <w:rFonts w:ascii="Arial" w:hAnsi="Arial" w:cs="Arial"/>
          <w:sz w:val="22"/>
          <w:szCs w:val="22"/>
        </w:rPr>
      </w:pPr>
      <w:del w:id="1237" w:author="Nallamothu, Brahmajee" w:date="2019-12-16T12:13:00Z">
        <w:r>
          <w:rPr>
            <w:noProof/>
          </w:rPr>
          <w:drawing>
            <wp:inline distT="0" distB="0" distL="0" distR="0" wp14:anchorId="1962A149" wp14:editId="77D23E4A">
              <wp:extent cx="8229359" cy="2489870"/>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RR_hist.png"/>
                      <pic:cNvPicPr/>
                    </pic:nvPicPr>
                    <pic:blipFill>
                      <a:blip r:embed="rId11">
                        <a:extLst>
                          <a:ext uri="{28A0092B-C50C-407E-A947-70E740481C1C}">
                            <a14:useLocalDpi xmlns:a14="http://schemas.microsoft.com/office/drawing/2010/main" val="0"/>
                          </a:ext>
                        </a:extLst>
                      </a:blip>
                      <a:stretch>
                        <a:fillRect/>
                      </a:stretch>
                    </pic:blipFill>
                    <pic:spPr>
                      <a:xfrm>
                        <a:off x="0" y="0"/>
                        <a:ext cx="8229359" cy="2489870"/>
                      </a:xfrm>
                      <a:prstGeom prst="rect">
                        <a:avLst/>
                      </a:prstGeom>
                    </pic:spPr>
                  </pic:pic>
                </a:graphicData>
              </a:graphic>
            </wp:inline>
          </w:drawing>
        </w:r>
      </w:del>
    </w:p>
    <w:p w14:paraId="107FFEE7" w14:textId="77777777" w:rsidR="007F03FC" w:rsidRPr="009931E3" w:rsidRDefault="007F03FC" w:rsidP="002B4442">
      <w:pPr>
        <w:rPr>
          <w:del w:id="1238" w:author="Nallamothu, Brahmajee" w:date="2019-12-16T12:13:00Z"/>
          <w:rFonts w:ascii="Arial" w:hAnsi="Arial" w:cs="Arial"/>
          <w:sz w:val="22"/>
          <w:szCs w:val="22"/>
        </w:rPr>
      </w:pPr>
    </w:p>
    <w:p w14:paraId="09BA724A" w14:textId="77777777" w:rsidR="00E14394" w:rsidRDefault="00E14394" w:rsidP="00E14394">
      <w:pPr>
        <w:pStyle w:val="normalJAMA"/>
        <w:spacing w:line="240" w:lineRule="auto"/>
        <w:rPr>
          <w:ins w:id="1239" w:author="Nallamothu, Brahmajee" w:date="2019-12-16T12:13:00Z"/>
          <w:rFonts w:eastAsia="Arial"/>
          <w:b/>
          <w:bCs/>
          <w:lang w:val="en-GB" w:eastAsia="zh-CN"/>
        </w:rPr>
      </w:pPr>
    </w:p>
    <w:tbl>
      <w:tblPr>
        <w:tblStyle w:val="PlainTable21"/>
        <w:tblW w:w="9900" w:type="dxa"/>
        <w:tblLayout w:type="fixed"/>
        <w:tblLook w:val="0400" w:firstRow="0" w:lastRow="0" w:firstColumn="0" w:lastColumn="0" w:noHBand="0" w:noVBand="1"/>
      </w:tblPr>
      <w:tblGrid>
        <w:gridCol w:w="1440"/>
        <w:gridCol w:w="2430"/>
        <w:gridCol w:w="1170"/>
        <w:gridCol w:w="1350"/>
        <w:gridCol w:w="1800"/>
        <w:gridCol w:w="1710"/>
      </w:tblGrid>
      <w:tr w:rsidR="00E14394" w:rsidRPr="006F2CAB" w14:paraId="3958E9EC" w14:textId="77777777" w:rsidTr="00D75E0F">
        <w:trPr>
          <w:cnfStyle w:val="000000100000" w:firstRow="0" w:lastRow="0" w:firstColumn="0" w:lastColumn="0" w:oddVBand="0" w:evenVBand="0" w:oddHBand="1" w:evenHBand="0" w:firstRowFirstColumn="0" w:firstRowLastColumn="0" w:lastRowFirstColumn="0" w:lastRowLastColumn="0"/>
          <w:ins w:id="1240" w:author="Nallamothu, Brahmajee" w:date="2019-12-16T12:13:00Z"/>
        </w:trPr>
        <w:tc>
          <w:tcPr>
            <w:tcW w:w="1440" w:type="dxa"/>
            <w:tcBorders>
              <w:top w:val="single" w:sz="8" w:space="0" w:color="000000"/>
              <w:bottom w:val="single" w:sz="8" w:space="0" w:color="000000"/>
            </w:tcBorders>
          </w:tcPr>
          <w:p w14:paraId="50BF357B" w14:textId="77777777" w:rsidR="00E14394" w:rsidRPr="00706C5A" w:rsidRDefault="00E14394" w:rsidP="00CD43AB">
            <w:pPr>
              <w:pBdr>
                <w:top w:val="nil"/>
                <w:left w:val="nil"/>
                <w:bottom w:val="nil"/>
                <w:right w:val="nil"/>
                <w:between w:val="nil"/>
              </w:pBdr>
              <w:spacing w:line="360" w:lineRule="auto"/>
              <w:rPr>
                <w:ins w:id="1241" w:author="Nallamothu, Brahmajee" w:date="2019-12-16T12:13:00Z"/>
                <w:rFonts w:ascii="Arial" w:eastAsia="Arial" w:hAnsi="Arial" w:cs="Arial"/>
                <w:color w:val="000000"/>
                <w:sz w:val="20"/>
                <w:szCs w:val="20"/>
              </w:rPr>
            </w:pPr>
          </w:p>
        </w:tc>
        <w:tc>
          <w:tcPr>
            <w:tcW w:w="3600" w:type="dxa"/>
            <w:gridSpan w:val="2"/>
            <w:tcBorders>
              <w:top w:val="single" w:sz="8" w:space="0" w:color="000000"/>
              <w:bottom w:val="single" w:sz="8" w:space="0" w:color="000000"/>
            </w:tcBorders>
          </w:tcPr>
          <w:p w14:paraId="52739D27" w14:textId="77777777" w:rsidR="00E14394" w:rsidRPr="00706C5A" w:rsidRDefault="00E14394" w:rsidP="00CD43AB">
            <w:pPr>
              <w:pBdr>
                <w:top w:val="nil"/>
                <w:left w:val="nil"/>
                <w:bottom w:val="nil"/>
                <w:right w:val="nil"/>
                <w:between w:val="nil"/>
              </w:pBdr>
              <w:spacing w:line="360" w:lineRule="auto"/>
              <w:rPr>
                <w:ins w:id="1242" w:author="Nallamothu, Brahmajee" w:date="2019-12-16T12:13:00Z"/>
                <w:rFonts w:ascii="Arial" w:eastAsia="Arial" w:hAnsi="Arial" w:cs="Arial"/>
                <w:color w:val="000000"/>
                <w:sz w:val="20"/>
                <w:szCs w:val="20"/>
              </w:rPr>
            </w:pPr>
          </w:p>
        </w:tc>
        <w:tc>
          <w:tcPr>
            <w:tcW w:w="1350" w:type="dxa"/>
            <w:tcBorders>
              <w:top w:val="single" w:sz="8" w:space="0" w:color="000000"/>
              <w:bottom w:val="single" w:sz="8" w:space="0" w:color="000000"/>
            </w:tcBorders>
          </w:tcPr>
          <w:p w14:paraId="3860C978" w14:textId="77777777" w:rsidR="00E14394" w:rsidRPr="00706C5A" w:rsidRDefault="00E14394" w:rsidP="00CD43AB">
            <w:pPr>
              <w:pBdr>
                <w:top w:val="nil"/>
                <w:left w:val="nil"/>
                <w:bottom w:val="nil"/>
                <w:right w:val="nil"/>
                <w:between w:val="nil"/>
              </w:pBdr>
              <w:spacing w:line="360" w:lineRule="auto"/>
              <w:rPr>
                <w:ins w:id="1243" w:author="Nallamothu, Brahmajee" w:date="2019-12-16T12:13:00Z"/>
                <w:rFonts w:ascii="Arial" w:eastAsia="Arial" w:hAnsi="Arial" w:cs="Arial"/>
                <w:b/>
                <w:color w:val="000000"/>
                <w:sz w:val="20"/>
                <w:szCs w:val="20"/>
              </w:rPr>
            </w:pPr>
            <w:ins w:id="1244" w:author="Nallamothu, Brahmajee" w:date="2019-12-16T12:13:00Z">
              <w:r w:rsidRPr="00706C5A">
                <w:rPr>
                  <w:rFonts w:ascii="Arial" w:eastAsia="Arial" w:hAnsi="Arial" w:cs="Arial"/>
                  <w:b/>
                  <w:color w:val="000000"/>
                  <w:sz w:val="20"/>
                  <w:szCs w:val="20"/>
                </w:rPr>
                <w:t>Acute Myocardial Infarction</w:t>
              </w:r>
            </w:ins>
          </w:p>
        </w:tc>
        <w:tc>
          <w:tcPr>
            <w:tcW w:w="1800" w:type="dxa"/>
            <w:tcBorders>
              <w:top w:val="single" w:sz="8" w:space="0" w:color="000000"/>
              <w:bottom w:val="single" w:sz="8" w:space="0" w:color="000000"/>
            </w:tcBorders>
          </w:tcPr>
          <w:p w14:paraId="741DD470" w14:textId="77777777" w:rsidR="00E14394" w:rsidRPr="00706C5A" w:rsidRDefault="00E14394" w:rsidP="00CD43AB">
            <w:pPr>
              <w:pBdr>
                <w:top w:val="nil"/>
                <w:left w:val="nil"/>
                <w:bottom w:val="nil"/>
                <w:right w:val="nil"/>
                <w:between w:val="nil"/>
              </w:pBdr>
              <w:spacing w:line="360" w:lineRule="auto"/>
              <w:rPr>
                <w:ins w:id="1245" w:author="Nallamothu, Brahmajee" w:date="2019-12-16T12:13:00Z"/>
                <w:rFonts w:ascii="Arial" w:eastAsia="Arial" w:hAnsi="Arial" w:cs="Arial"/>
                <w:b/>
                <w:color w:val="000000"/>
                <w:sz w:val="20"/>
                <w:szCs w:val="20"/>
              </w:rPr>
            </w:pPr>
            <w:ins w:id="1246" w:author="Nallamothu, Brahmajee" w:date="2019-12-16T12:13:00Z">
              <w:r w:rsidRPr="00706C5A">
                <w:rPr>
                  <w:rFonts w:ascii="Arial" w:eastAsia="Arial" w:hAnsi="Arial" w:cs="Arial"/>
                  <w:b/>
                  <w:color w:val="000000"/>
                  <w:sz w:val="20"/>
                  <w:szCs w:val="20"/>
                </w:rPr>
                <w:t>Heart Failure</w:t>
              </w:r>
            </w:ins>
          </w:p>
        </w:tc>
        <w:tc>
          <w:tcPr>
            <w:tcW w:w="1710" w:type="dxa"/>
            <w:tcBorders>
              <w:top w:val="single" w:sz="8" w:space="0" w:color="000000"/>
              <w:bottom w:val="single" w:sz="8" w:space="0" w:color="000000"/>
            </w:tcBorders>
          </w:tcPr>
          <w:p w14:paraId="376BB058" w14:textId="77777777" w:rsidR="00E14394" w:rsidRPr="00706C5A" w:rsidRDefault="00E14394" w:rsidP="00CD43AB">
            <w:pPr>
              <w:pBdr>
                <w:top w:val="nil"/>
                <w:left w:val="nil"/>
                <w:bottom w:val="nil"/>
                <w:right w:val="nil"/>
                <w:between w:val="nil"/>
              </w:pBdr>
              <w:spacing w:line="360" w:lineRule="auto"/>
              <w:rPr>
                <w:ins w:id="1247" w:author="Nallamothu, Brahmajee" w:date="2019-12-16T12:13:00Z"/>
                <w:rFonts w:ascii="Arial" w:eastAsia="Arial" w:hAnsi="Arial" w:cs="Arial"/>
                <w:b/>
                <w:color w:val="000000"/>
                <w:sz w:val="20"/>
                <w:szCs w:val="20"/>
              </w:rPr>
            </w:pPr>
            <w:ins w:id="1248" w:author="Nallamothu, Brahmajee" w:date="2019-12-16T12:13:00Z">
              <w:r w:rsidRPr="00706C5A">
                <w:rPr>
                  <w:rFonts w:ascii="Arial" w:eastAsia="Arial" w:hAnsi="Arial" w:cs="Arial"/>
                  <w:b/>
                  <w:color w:val="000000"/>
                  <w:sz w:val="20"/>
                  <w:szCs w:val="20"/>
                </w:rPr>
                <w:t>Pneumonia</w:t>
              </w:r>
            </w:ins>
          </w:p>
        </w:tc>
      </w:tr>
      <w:tr w:rsidR="00E14394" w:rsidRPr="006F2CAB" w14:paraId="5FD77CB7" w14:textId="77777777" w:rsidTr="00D75E0F">
        <w:trPr>
          <w:ins w:id="1249" w:author="Nallamothu, Brahmajee" w:date="2019-12-16T12:13:00Z"/>
        </w:trPr>
        <w:tc>
          <w:tcPr>
            <w:tcW w:w="1440" w:type="dxa"/>
            <w:tcBorders>
              <w:top w:val="single" w:sz="8" w:space="0" w:color="000000"/>
              <w:bottom w:val="single" w:sz="8" w:space="0" w:color="000000"/>
            </w:tcBorders>
          </w:tcPr>
          <w:p w14:paraId="2312E74A" w14:textId="77777777" w:rsidR="00E14394" w:rsidRPr="00706C5A" w:rsidRDefault="00E14394" w:rsidP="00CD43AB">
            <w:pPr>
              <w:pBdr>
                <w:top w:val="nil"/>
                <w:left w:val="nil"/>
                <w:bottom w:val="nil"/>
                <w:right w:val="nil"/>
                <w:between w:val="nil"/>
              </w:pBdr>
              <w:spacing w:line="360" w:lineRule="auto"/>
              <w:rPr>
                <w:ins w:id="1250" w:author="Nallamothu, Brahmajee" w:date="2019-12-16T12:13:00Z"/>
                <w:rFonts w:ascii="Arial" w:eastAsia="Arial" w:hAnsi="Arial" w:cs="Arial"/>
                <w:color w:val="000000"/>
                <w:sz w:val="20"/>
                <w:szCs w:val="20"/>
              </w:rPr>
            </w:pPr>
            <w:ins w:id="1251" w:author="Nallamothu, Brahmajee" w:date="2019-12-16T12:13:00Z">
              <w:r w:rsidRPr="00706C5A">
                <w:rPr>
                  <w:rFonts w:ascii="Arial" w:eastAsia="Arial" w:hAnsi="Arial" w:cs="Arial"/>
                  <w:color w:val="000000"/>
                  <w:sz w:val="20"/>
                  <w:szCs w:val="20"/>
                </w:rPr>
                <w:t>Principal diagnosis</w:t>
              </w:r>
            </w:ins>
          </w:p>
        </w:tc>
        <w:tc>
          <w:tcPr>
            <w:tcW w:w="3600" w:type="dxa"/>
            <w:gridSpan w:val="2"/>
            <w:tcBorders>
              <w:top w:val="single" w:sz="8" w:space="0" w:color="000000"/>
              <w:bottom w:val="single" w:sz="8" w:space="0" w:color="000000"/>
            </w:tcBorders>
          </w:tcPr>
          <w:p w14:paraId="273FD295" w14:textId="77777777" w:rsidR="00E14394" w:rsidRPr="00706C5A" w:rsidRDefault="00E14394" w:rsidP="00CD43AB">
            <w:pPr>
              <w:pBdr>
                <w:top w:val="nil"/>
                <w:left w:val="nil"/>
                <w:bottom w:val="nil"/>
                <w:right w:val="nil"/>
                <w:between w:val="nil"/>
              </w:pBdr>
              <w:spacing w:line="360" w:lineRule="auto"/>
              <w:rPr>
                <w:ins w:id="1252" w:author="Nallamothu, Brahmajee" w:date="2019-12-16T12:13:00Z"/>
                <w:rFonts w:ascii="Arial" w:eastAsia="Arial" w:hAnsi="Arial" w:cs="Arial"/>
                <w:color w:val="000000"/>
                <w:sz w:val="20"/>
                <w:szCs w:val="20"/>
              </w:rPr>
            </w:pPr>
            <w:ins w:id="1253" w:author="Nallamothu, Brahmajee" w:date="2019-12-16T12:13:00Z">
              <w:r w:rsidRPr="00706C5A">
                <w:rPr>
                  <w:rFonts w:ascii="Arial" w:eastAsia="Arial" w:hAnsi="Arial" w:cs="Arial"/>
                  <w:color w:val="000000"/>
                  <w:sz w:val="20"/>
                  <w:szCs w:val="20"/>
                </w:rPr>
                <w:t>No. of distinct codes</w:t>
              </w:r>
            </w:ins>
          </w:p>
        </w:tc>
        <w:tc>
          <w:tcPr>
            <w:tcW w:w="1350" w:type="dxa"/>
            <w:tcBorders>
              <w:top w:val="single" w:sz="8" w:space="0" w:color="000000"/>
              <w:bottom w:val="single" w:sz="8" w:space="0" w:color="000000"/>
            </w:tcBorders>
          </w:tcPr>
          <w:p w14:paraId="567E69A8" w14:textId="77777777" w:rsidR="00E14394" w:rsidRPr="00706C5A" w:rsidRDefault="00E14394" w:rsidP="00CD43AB">
            <w:pPr>
              <w:pBdr>
                <w:top w:val="nil"/>
                <w:left w:val="nil"/>
                <w:bottom w:val="nil"/>
                <w:right w:val="nil"/>
                <w:between w:val="nil"/>
              </w:pBdr>
              <w:spacing w:line="360" w:lineRule="auto"/>
              <w:rPr>
                <w:ins w:id="1254" w:author="Nallamothu, Brahmajee" w:date="2019-12-16T12:13:00Z"/>
                <w:rFonts w:ascii="Arial" w:eastAsia="Arial" w:hAnsi="Arial" w:cs="Arial"/>
                <w:color w:val="000000"/>
                <w:sz w:val="20"/>
                <w:szCs w:val="20"/>
              </w:rPr>
            </w:pPr>
            <w:ins w:id="1255" w:author="Nallamothu, Brahmajee" w:date="2019-12-16T12:13:00Z">
              <w:r w:rsidRPr="00706C5A">
                <w:rPr>
                  <w:rFonts w:ascii="Arial" w:eastAsia="Arial" w:hAnsi="Arial" w:cs="Arial"/>
                  <w:color w:val="000000"/>
                  <w:sz w:val="20"/>
                  <w:szCs w:val="20"/>
                </w:rPr>
                <w:t>20</w:t>
              </w:r>
            </w:ins>
          </w:p>
        </w:tc>
        <w:tc>
          <w:tcPr>
            <w:tcW w:w="1800" w:type="dxa"/>
            <w:tcBorders>
              <w:top w:val="single" w:sz="8" w:space="0" w:color="000000"/>
              <w:bottom w:val="single" w:sz="8" w:space="0" w:color="000000"/>
            </w:tcBorders>
          </w:tcPr>
          <w:p w14:paraId="4AA82F77" w14:textId="77777777" w:rsidR="00E14394" w:rsidRPr="00706C5A" w:rsidRDefault="00E14394" w:rsidP="00CD43AB">
            <w:pPr>
              <w:pBdr>
                <w:top w:val="nil"/>
                <w:left w:val="nil"/>
                <w:bottom w:val="nil"/>
                <w:right w:val="nil"/>
                <w:between w:val="nil"/>
              </w:pBdr>
              <w:spacing w:line="360" w:lineRule="auto"/>
              <w:rPr>
                <w:ins w:id="1256" w:author="Nallamothu, Brahmajee" w:date="2019-12-16T12:13:00Z"/>
                <w:rFonts w:ascii="Arial" w:eastAsia="Arial" w:hAnsi="Arial" w:cs="Arial"/>
                <w:color w:val="000000"/>
                <w:sz w:val="20"/>
                <w:szCs w:val="20"/>
              </w:rPr>
            </w:pPr>
            <w:ins w:id="1257" w:author="Nallamothu, Brahmajee" w:date="2019-12-16T12:13:00Z">
              <w:r w:rsidRPr="00706C5A">
                <w:rPr>
                  <w:rFonts w:ascii="Arial" w:eastAsia="Arial" w:hAnsi="Arial" w:cs="Arial"/>
                  <w:color w:val="000000"/>
                  <w:sz w:val="20"/>
                  <w:szCs w:val="20"/>
                </w:rPr>
                <w:t>24</w:t>
              </w:r>
            </w:ins>
          </w:p>
        </w:tc>
        <w:tc>
          <w:tcPr>
            <w:tcW w:w="1710" w:type="dxa"/>
            <w:tcBorders>
              <w:top w:val="single" w:sz="8" w:space="0" w:color="000000"/>
              <w:bottom w:val="single" w:sz="8" w:space="0" w:color="000000"/>
            </w:tcBorders>
          </w:tcPr>
          <w:p w14:paraId="3131D57A" w14:textId="77777777" w:rsidR="00E14394" w:rsidRPr="00706C5A" w:rsidRDefault="00E14394" w:rsidP="00CD43AB">
            <w:pPr>
              <w:pBdr>
                <w:top w:val="nil"/>
                <w:left w:val="nil"/>
                <w:bottom w:val="nil"/>
                <w:right w:val="nil"/>
                <w:between w:val="nil"/>
              </w:pBdr>
              <w:spacing w:line="360" w:lineRule="auto"/>
              <w:rPr>
                <w:ins w:id="1258" w:author="Nallamothu, Brahmajee" w:date="2019-12-16T12:13:00Z"/>
                <w:rFonts w:ascii="Arial" w:eastAsia="Arial" w:hAnsi="Arial" w:cs="Arial"/>
                <w:color w:val="000000"/>
                <w:sz w:val="20"/>
                <w:szCs w:val="20"/>
              </w:rPr>
            </w:pPr>
            <w:ins w:id="1259" w:author="Nallamothu, Brahmajee" w:date="2019-12-16T12:13:00Z">
              <w:r w:rsidRPr="00706C5A">
                <w:rPr>
                  <w:rFonts w:ascii="Arial" w:eastAsia="Arial" w:hAnsi="Arial" w:cs="Arial"/>
                  <w:color w:val="000000"/>
                  <w:sz w:val="20"/>
                  <w:szCs w:val="20"/>
                </w:rPr>
                <w:t>32</w:t>
              </w:r>
            </w:ins>
          </w:p>
        </w:tc>
      </w:tr>
      <w:tr w:rsidR="00E14394" w:rsidRPr="006F2CAB" w14:paraId="19C779D7" w14:textId="77777777" w:rsidTr="00D75E0F">
        <w:trPr>
          <w:cnfStyle w:val="000000100000" w:firstRow="0" w:lastRow="0" w:firstColumn="0" w:lastColumn="0" w:oddVBand="0" w:evenVBand="0" w:oddHBand="1" w:evenHBand="0" w:firstRowFirstColumn="0" w:firstRowLastColumn="0" w:lastRowFirstColumn="0" w:lastRowLastColumn="0"/>
          <w:ins w:id="1260" w:author="Nallamothu, Brahmajee" w:date="2019-12-16T12:13:00Z"/>
        </w:trPr>
        <w:tc>
          <w:tcPr>
            <w:tcW w:w="1440" w:type="dxa"/>
            <w:vMerge w:val="restart"/>
            <w:tcBorders>
              <w:top w:val="single" w:sz="8" w:space="0" w:color="000000"/>
            </w:tcBorders>
          </w:tcPr>
          <w:p w14:paraId="68D858B0" w14:textId="77777777" w:rsidR="00E14394" w:rsidRPr="00706C5A" w:rsidRDefault="00E14394" w:rsidP="00CD43AB">
            <w:pPr>
              <w:pBdr>
                <w:top w:val="nil"/>
                <w:left w:val="nil"/>
                <w:bottom w:val="nil"/>
                <w:right w:val="nil"/>
                <w:between w:val="nil"/>
              </w:pBdr>
              <w:spacing w:line="360" w:lineRule="auto"/>
              <w:rPr>
                <w:ins w:id="1261" w:author="Nallamothu, Brahmajee" w:date="2019-12-16T12:13:00Z"/>
                <w:rFonts w:ascii="Arial" w:eastAsia="Arial" w:hAnsi="Arial" w:cs="Arial"/>
                <w:color w:val="000000"/>
                <w:sz w:val="20"/>
                <w:szCs w:val="20"/>
              </w:rPr>
            </w:pPr>
            <w:ins w:id="1262" w:author="Nallamothu, Brahmajee" w:date="2019-12-16T12:13:00Z">
              <w:r w:rsidRPr="00706C5A">
                <w:rPr>
                  <w:rFonts w:ascii="Arial" w:eastAsia="Arial" w:hAnsi="Arial" w:cs="Arial"/>
                  <w:color w:val="000000"/>
                  <w:sz w:val="20"/>
                  <w:szCs w:val="20"/>
                </w:rPr>
                <w:t>Secondary diagnosis</w:t>
              </w:r>
            </w:ins>
          </w:p>
        </w:tc>
        <w:tc>
          <w:tcPr>
            <w:tcW w:w="3600" w:type="dxa"/>
            <w:gridSpan w:val="2"/>
            <w:tcBorders>
              <w:top w:val="single" w:sz="8" w:space="0" w:color="000000"/>
            </w:tcBorders>
          </w:tcPr>
          <w:p w14:paraId="4ECF3A78" w14:textId="77777777" w:rsidR="00E14394" w:rsidRPr="00706C5A" w:rsidRDefault="00E14394" w:rsidP="00CD43AB">
            <w:pPr>
              <w:pBdr>
                <w:top w:val="nil"/>
                <w:left w:val="nil"/>
                <w:bottom w:val="nil"/>
                <w:right w:val="nil"/>
                <w:between w:val="nil"/>
              </w:pBdr>
              <w:spacing w:line="360" w:lineRule="auto"/>
              <w:rPr>
                <w:ins w:id="1263" w:author="Nallamothu, Brahmajee" w:date="2019-12-16T12:13:00Z"/>
                <w:rFonts w:ascii="Arial" w:eastAsia="Arial" w:hAnsi="Arial" w:cs="Arial"/>
                <w:color w:val="000000"/>
                <w:sz w:val="20"/>
                <w:szCs w:val="20"/>
              </w:rPr>
            </w:pPr>
            <w:ins w:id="1264" w:author="Nallamothu, Brahmajee" w:date="2019-12-16T12:13:00Z">
              <w:r w:rsidRPr="00706C5A">
                <w:rPr>
                  <w:rFonts w:ascii="Arial" w:eastAsia="Arial" w:hAnsi="Arial" w:cs="Arial"/>
                  <w:color w:val="000000"/>
                  <w:sz w:val="20"/>
                  <w:szCs w:val="20"/>
                </w:rPr>
                <w:t>No. of distinct codes</w:t>
              </w:r>
            </w:ins>
          </w:p>
        </w:tc>
        <w:tc>
          <w:tcPr>
            <w:tcW w:w="1350" w:type="dxa"/>
            <w:tcBorders>
              <w:top w:val="single" w:sz="8" w:space="0" w:color="000000"/>
            </w:tcBorders>
          </w:tcPr>
          <w:p w14:paraId="7F02E1F6" w14:textId="77777777" w:rsidR="00E14394" w:rsidRPr="00706C5A" w:rsidRDefault="00E14394" w:rsidP="00CD43AB">
            <w:pPr>
              <w:pBdr>
                <w:top w:val="nil"/>
                <w:left w:val="nil"/>
                <w:bottom w:val="nil"/>
                <w:right w:val="nil"/>
                <w:between w:val="nil"/>
              </w:pBdr>
              <w:spacing w:line="360" w:lineRule="auto"/>
              <w:rPr>
                <w:ins w:id="1265" w:author="Nallamothu, Brahmajee" w:date="2019-12-16T12:13:00Z"/>
                <w:rFonts w:ascii="Arial" w:eastAsia="Arial" w:hAnsi="Arial" w:cs="Arial"/>
                <w:color w:val="000000"/>
                <w:sz w:val="20"/>
                <w:szCs w:val="20"/>
              </w:rPr>
            </w:pPr>
            <w:ins w:id="1266" w:author="Nallamothu, Brahmajee" w:date="2019-12-16T12:13:00Z">
              <w:r w:rsidRPr="00706C5A">
                <w:rPr>
                  <w:rFonts w:ascii="Arial" w:eastAsia="Arial" w:hAnsi="Arial" w:cs="Arial"/>
                  <w:color w:val="000000"/>
                  <w:sz w:val="20"/>
                  <w:szCs w:val="20"/>
                </w:rPr>
                <w:t>5,614</w:t>
              </w:r>
            </w:ins>
          </w:p>
        </w:tc>
        <w:tc>
          <w:tcPr>
            <w:tcW w:w="1800" w:type="dxa"/>
            <w:tcBorders>
              <w:top w:val="single" w:sz="8" w:space="0" w:color="000000"/>
            </w:tcBorders>
          </w:tcPr>
          <w:p w14:paraId="2CA38870" w14:textId="77777777" w:rsidR="00E14394" w:rsidRPr="00706C5A" w:rsidRDefault="00E14394" w:rsidP="00CD43AB">
            <w:pPr>
              <w:pBdr>
                <w:top w:val="nil"/>
                <w:left w:val="nil"/>
                <w:bottom w:val="nil"/>
                <w:right w:val="nil"/>
                <w:between w:val="nil"/>
              </w:pBdr>
              <w:spacing w:line="360" w:lineRule="auto"/>
              <w:rPr>
                <w:ins w:id="1267" w:author="Nallamothu, Brahmajee" w:date="2019-12-16T12:13:00Z"/>
                <w:rFonts w:ascii="Arial" w:eastAsia="Arial" w:hAnsi="Arial" w:cs="Arial"/>
                <w:color w:val="000000"/>
                <w:sz w:val="20"/>
                <w:szCs w:val="20"/>
              </w:rPr>
            </w:pPr>
            <w:ins w:id="1268" w:author="Nallamothu, Brahmajee" w:date="2019-12-16T12:13:00Z">
              <w:r w:rsidRPr="00706C5A">
                <w:rPr>
                  <w:rFonts w:ascii="Arial" w:eastAsia="Arial" w:hAnsi="Arial" w:cs="Arial"/>
                  <w:color w:val="000000"/>
                  <w:sz w:val="20"/>
                  <w:szCs w:val="20"/>
                </w:rPr>
                <w:t>6,032</w:t>
              </w:r>
            </w:ins>
          </w:p>
        </w:tc>
        <w:tc>
          <w:tcPr>
            <w:tcW w:w="1710" w:type="dxa"/>
            <w:tcBorders>
              <w:top w:val="single" w:sz="8" w:space="0" w:color="000000"/>
            </w:tcBorders>
          </w:tcPr>
          <w:p w14:paraId="18B60416" w14:textId="77777777" w:rsidR="00E14394" w:rsidRPr="00706C5A" w:rsidRDefault="00E14394" w:rsidP="00CD43AB">
            <w:pPr>
              <w:pBdr>
                <w:top w:val="nil"/>
                <w:left w:val="nil"/>
                <w:bottom w:val="nil"/>
                <w:right w:val="nil"/>
                <w:between w:val="nil"/>
              </w:pBdr>
              <w:spacing w:line="360" w:lineRule="auto"/>
              <w:rPr>
                <w:ins w:id="1269" w:author="Nallamothu, Brahmajee" w:date="2019-12-16T12:13:00Z"/>
                <w:rFonts w:ascii="Arial" w:eastAsia="Arial" w:hAnsi="Arial" w:cs="Arial"/>
                <w:color w:val="000000"/>
                <w:sz w:val="20"/>
                <w:szCs w:val="20"/>
              </w:rPr>
            </w:pPr>
            <w:ins w:id="1270" w:author="Nallamothu, Brahmajee" w:date="2019-12-16T12:13:00Z">
              <w:r w:rsidRPr="00706C5A">
                <w:rPr>
                  <w:rFonts w:ascii="Arial" w:eastAsia="Arial" w:hAnsi="Arial" w:cs="Arial"/>
                  <w:color w:val="000000"/>
                  <w:sz w:val="20"/>
                  <w:szCs w:val="20"/>
                </w:rPr>
                <w:t>6,690</w:t>
              </w:r>
            </w:ins>
          </w:p>
        </w:tc>
      </w:tr>
      <w:tr w:rsidR="00E14394" w:rsidRPr="006F2CAB" w14:paraId="3818C714" w14:textId="77777777" w:rsidTr="00D75E0F">
        <w:trPr>
          <w:ins w:id="1271" w:author="Nallamothu, Brahmajee" w:date="2019-12-16T12:13:00Z"/>
        </w:trPr>
        <w:tc>
          <w:tcPr>
            <w:tcW w:w="1440" w:type="dxa"/>
            <w:vMerge/>
          </w:tcPr>
          <w:p w14:paraId="1499E947" w14:textId="77777777" w:rsidR="00E14394" w:rsidRPr="00706C5A" w:rsidRDefault="00E14394" w:rsidP="00CD43AB">
            <w:pPr>
              <w:pBdr>
                <w:top w:val="nil"/>
                <w:left w:val="nil"/>
                <w:bottom w:val="nil"/>
                <w:right w:val="nil"/>
                <w:between w:val="nil"/>
              </w:pBdr>
              <w:spacing w:line="360" w:lineRule="auto"/>
              <w:rPr>
                <w:ins w:id="1272" w:author="Nallamothu, Brahmajee" w:date="2019-12-16T12:13:00Z"/>
                <w:rFonts w:ascii="Arial" w:eastAsia="Arial" w:hAnsi="Arial" w:cs="Arial"/>
                <w:color w:val="000000"/>
                <w:sz w:val="20"/>
                <w:szCs w:val="20"/>
              </w:rPr>
            </w:pPr>
          </w:p>
        </w:tc>
        <w:tc>
          <w:tcPr>
            <w:tcW w:w="2430" w:type="dxa"/>
            <w:vMerge w:val="restart"/>
          </w:tcPr>
          <w:p w14:paraId="6F96F6CC" w14:textId="77777777" w:rsidR="00E14394" w:rsidRPr="00706C5A" w:rsidRDefault="00E14394" w:rsidP="00CD43AB">
            <w:pPr>
              <w:pBdr>
                <w:top w:val="nil"/>
                <w:left w:val="nil"/>
                <w:bottom w:val="nil"/>
                <w:right w:val="nil"/>
                <w:between w:val="nil"/>
              </w:pBdr>
              <w:spacing w:line="360" w:lineRule="auto"/>
              <w:rPr>
                <w:ins w:id="1273" w:author="Nallamothu, Brahmajee" w:date="2019-12-16T12:13:00Z"/>
                <w:rFonts w:ascii="Arial" w:eastAsia="Arial" w:hAnsi="Arial" w:cs="Arial"/>
                <w:color w:val="000000"/>
                <w:sz w:val="20"/>
                <w:szCs w:val="20"/>
              </w:rPr>
            </w:pPr>
            <w:ins w:id="1274" w:author="Nallamothu, Brahmajee" w:date="2019-12-16T12:13:00Z">
              <w:r w:rsidRPr="00706C5A">
                <w:rPr>
                  <w:rFonts w:ascii="Arial" w:eastAsia="Arial" w:hAnsi="Arial" w:cs="Arial"/>
                  <w:color w:val="000000"/>
                  <w:sz w:val="20"/>
                  <w:szCs w:val="20"/>
                </w:rPr>
                <w:t>Frequency</w:t>
              </w:r>
            </w:ins>
          </w:p>
          <w:p w14:paraId="0D86DE2F" w14:textId="091763A6" w:rsidR="00E14394" w:rsidRPr="00706C5A" w:rsidRDefault="00217893" w:rsidP="00CD43AB">
            <w:pPr>
              <w:pBdr>
                <w:top w:val="nil"/>
                <w:left w:val="nil"/>
                <w:bottom w:val="nil"/>
                <w:right w:val="nil"/>
                <w:between w:val="nil"/>
              </w:pBdr>
              <w:spacing w:line="360" w:lineRule="auto"/>
              <w:rPr>
                <w:ins w:id="1275" w:author="Nallamothu, Brahmajee" w:date="2019-12-16T12:13:00Z"/>
                <w:rFonts w:ascii="Arial" w:eastAsia="Arial" w:hAnsi="Arial" w:cs="Arial"/>
                <w:color w:val="000000"/>
                <w:sz w:val="20"/>
                <w:szCs w:val="20"/>
              </w:rPr>
            </w:pPr>
            <w:ins w:id="1276" w:author="Nallamothu, Brahmajee" w:date="2019-12-16T12:13:00Z">
              <w:r w:rsidRPr="00706C5A">
                <w:rPr>
                  <w:rFonts w:ascii="Arial" w:eastAsia="Arial" w:hAnsi="Arial" w:cs="Arial"/>
                  <w:color w:val="000000"/>
                  <w:sz w:val="20"/>
                  <w:szCs w:val="20"/>
                </w:rPr>
                <w:t>Q</w:t>
              </w:r>
              <w:r w:rsidR="00E14394" w:rsidRPr="00706C5A">
                <w:rPr>
                  <w:rFonts w:ascii="Arial" w:eastAsia="Arial" w:hAnsi="Arial" w:cs="Arial"/>
                  <w:color w:val="000000"/>
                  <w:sz w:val="20"/>
                  <w:szCs w:val="20"/>
                </w:rPr>
                <w:t>uartiles</w:t>
              </w:r>
            </w:ins>
          </w:p>
        </w:tc>
        <w:tc>
          <w:tcPr>
            <w:tcW w:w="1170" w:type="dxa"/>
            <w:tcBorders>
              <w:bottom w:val="single" w:sz="0" w:space="0" w:color="000000"/>
            </w:tcBorders>
          </w:tcPr>
          <w:p w14:paraId="0A065E1C" w14:textId="77777777" w:rsidR="00E14394" w:rsidRPr="00706C5A" w:rsidRDefault="00E14394" w:rsidP="00CD43AB">
            <w:pPr>
              <w:pBdr>
                <w:top w:val="nil"/>
                <w:left w:val="nil"/>
                <w:bottom w:val="nil"/>
                <w:right w:val="nil"/>
                <w:between w:val="nil"/>
              </w:pBdr>
              <w:spacing w:line="360" w:lineRule="auto"/>
              <w:rPr>
                <w:ins w:id="1277" w:author="Nallamothu, Brahmajee" w:date="2019-12-16T12:13:00Z"/>
                <w:rFonts w:ascii="Arial" w:eastAsia="Arial" w:hAnsi="Arial" w:cs="Arial"/>
                <w:color w:val="000000"/>
                <w:sz w:val="20"/>
                <w:szCs w:val="20"/>
              </w:rPr>
            </w:pPr>
            <w:ins w:id="1278" w:author="Nallamothu, Brahmajee" w:date="2019-12-16T12:13:00Z">
              <w:r w:rsidRPr="00706C5A">
                <w:rPr>
                  <w:rFonts w:ascii="Arial" w:eastAsia="Arial" w:hAnsi="Arial" w:cs="Arial"/>
                  <w:color w:val="000000"/>
                  <w:sz w:val="20"/>
                  <w:szCs w:val="20"/>
                </w:rPr>
                <w:t>25%</w:t>
              </w:r>
            </w:ins>
          </w:p>
        </w:tc>
        <w:tc>
          <w:tcPr>
            <w:tcW w:w="1350" w:type="dxa"/>
            <w:tcBorders>
              <w:bottom w:val="single" w:sz="0" w:space="0" w:color="000000"/>
            </w:tcBorders>
          </w:tcPr>
          <w:p w14:paraId="31551205" w14:textId="77777777" w:rsidR="00E14394" w:rsidRPr="00706C5A" w:rsidRDefault="00E14394" w:rsidP="00CD43AB">
            <w:pPr>
              <w:pBdr>
                <w:top w:val="nil"/>
                <w:left w:val="nil"/>
                <w:bottom w:val="nil"/>
                <w:right w:val="nil"/>
                <w:between w:val="nil"/>
              </w:pBdr>
              <w:spacing w:line="360" w:lineRule="auto"/>
              <w:rPr>
                <w:ins w:id="1279" w:author="Nallamothu, Brahmajee" w:date="2019-12-16T12:13:00Z"/>
                <w:rFonts w:ascii="Arial" w:eastAsia="Arial" w:hAnsi="Arial" w:cs="Arial"/>
                <w:color w:val="000000"/>
                <w:sz w:val="20"/>
                <w:szCs w:val="20"/>
              </w:rPr>
            </w:pPr>
            <w:ins w:id="1280" w:author="Nallamothu, Brahmajee" w:date="2019-12-16T12:13:00Z">
              <w:r w:rsidRPr="00706C5A">
                <w:rPr>
                  <w:rFonts w:ascii="Arial" w:eastAsia="Arial" w:hAnsi="Arial" w:cs="Arial"/>
                  <w:color w:val="000000"/>
                  <w:sz w:val="20"/>
                  <w:szCs w:val="20"/>
                </w:rPr>
                <w:t>2</w:t>
              </w:r>
            </w:ins>
          </w:p>
        </w:tc>
        <w:tc>
          <w:tcPr>
            <w:tcW w:w="1800" w:type="dxa"/>
            <w:tcBorders>
              <w:bottom w:val="single" w:sz="0" w:space="0" w:color="000000"/>
            </w:tcBorders>
          </w:tcPr>
          <w:p w14:paraId="27A105FC" w14:textId="77777777" w:rsidR="00E14394" w:rsidRPr="00706C5A" w:rsidRDefault="00E14394" w:rsidP="00CD43AB">
            <w:pPr>
              <w:pBdr>
                <w:top w:val="nil"/>
                <w:left w:val="nil"/>
                <w:bottom w:val="nil"/>
                <w:right w:val="nil"/>
                <w:between w:val="nil"/>
              </w:pBdr>
              <w:spacing w:line="360" w:lineRule="auto"/>
              <w:rPr>
                <w:ins w:id="1281" w:author="Nallamothu, Brahmajee" w:date="2019-12-16T12:13:00Z"/>
                <w:rFonts w:ascii="Arial" w:eastAsia="Arial" w:hAnsi="Arial" w:cs="Arial"/>
                <w:color w:val="000000"/>
                <w:sz w:val="20"/>
                <w:szCs w:val="20"/>
              </w:rPr>
            </w:pPr>
            <w:ins w:id="1282" w:author="Nallamothu, Brahmajee" w:date="2019-12-16T12:13:00Z">
              <w:r w:rsidRPr="00706C5A">
                <w:rPr>
                  <w:rFonts w:ascii="Arial" w:eastAsia="Arial" w:hAnsi="Arial" w:cs="Arial"/>
                  <w:color w:val="000000"/>
                  <w:sz w:val="20"/>
                  <w:szCs w:val="20"/>
                </w:rPr>
                <w:t>2</w:t>
              </w:r>
            </w:ins>
          </w:p>
        </w:tc>
        <w:tc>
          <w:tcPr>
            <w:tcW w:w="1710" w:type="dxa"/>
            <w:tcBorders>
              <w:bottom w:val="single" w:sz="0" w:space="0" w:color="000000"/>
            </w:tcBorders>
          </w:tcPr>
          <w:p w14:paraId="676F68EA" w14:textId="77777777" w:rsidR="00E14394" w:rsidRPr="00706C5A" w:rsidRDefault="00E14394" w:rsidP="00CD43AB">
            <w:pPr>
              <w:pBdr>
                <w:top w:val="nil"/>
                <w:left w:val="nil"/>
                <w:bottom w:val="nil"/>
                <w:right w:val="nil"/>
                <w:between w:val="nil"/>
              </w:pBdr>
              <w:spacing w:line="360" w:lineRule="auto"/>
              <w:rPr>
                <w:ins w:id="1283" w:author="Nallamothu, Brahmajee" w:date="2019-12-16T12:13:00Z"/>
                <w:rFonts w:ascii="Arial" w:eastAsia="Arial" w:hAnsi="Arial" w:cs="Arial"/>
                <w:color w:val="000000"/>
                <w:sz w:val="20"/>
                <w:szCs w:val="20"/>
              </w:rPr>
            </w:pPr>
            <w:ins w:id="1284" w:author="Nallamothu, Brahmajee" w:date="2019-12-16T12:13:00Z">
              <w:r w:rsidRPr="00706C5A">
                <w:rPr>
                  <w:rFonts w:ascii="Arial" w:eastAsia="Arial" w:hAnsi="Arial" w:cs="Arial"/>
                  <w:color w:val="000000"/>
                  <w:sz w:val="20"/>
                  <w:szCs w:val="20"/>
                </w:rPr>
                <w:t>3</w:t>
              </w:r>
            </w:ins>
          </w:p>
        </w:tc>
      </w:tr>
      <w:tr w:rsidR="00E14394" w:rsidRPr="006F2CAB" w14:paraId="6B303184" w14:textId="77777777" w:rsidTr="00D75E0F">
        <w:trPr>
          <w:cnfStyle w:val="000000100000" w:firstRow="0" w:lastRow="0" w:firstColumn="0" w:lastColumn="0" w:oddVBand="0" w:evenVBand="0" w:oddHBand="1" w:evenHBand="0" w:firstRowFirstColumn="0" w:firstRowLastColumn="0" w:lastRowFirstColumn="0" w:lastRowLastColumn="0"/>
          <w:ins w:id="1285" w:author="Nallamothu, Brahmajee" w:date="2019-12-16T12:13:00Z"/>
        </w:trPr>
        <w:tc>
          <w:tcPr>
            <w:tcW w:w="1440" w:type="dxa"/>
            <w:vMerge/>
          </w:tcPr>
          <w:p w14:paraId="299A1D96" w14:textId="77777777" w:rsidR="00E14394" w:rsidRPr="00706C5A" w:rsidRDefault="00E14394" w:rsidP="00CD43AB">
            <w:pPr>
              <w:pBdr>
                <w:top w:val="nil"/>
                <w:left w:val="nil"/>
                <w:bottom w:val="nil"/>
                <w:right w:val="nil"/>
                <w:between w:val="nil"/>
              </w:pBdr>
              <w:spacing w:line="360" w:lineRule="auto"/>
              <w:rPr>
                <w:ins w:id="1286" w:author="Nallamothu, Brahmajee" w:date="2019-12-16T12:13:00Z"/>
                <w:rFonts w:ascii="Arial" w:eastAsia="Arial" w:hAnsi="Arial" w:cs="Arial"/>
                <w:color w:val="000000"/>
                <w:sz w:val="20"/>
                <w:szCs w:val="20"/>
              </w:rPr>
            </w:pPr>
          </w:p>
        </w:tc>
        <w:tc>
          <w:tcPr>
            <w:tcW w:w="2430" w:type="dxa"/>
            <w:vMerge/>
          </w:tcPr>
          <w:p w14:paraId="186DDCBC" w14:textId="77777777" w:rsidR="00E14394" w:rsidRPr="00706C5A" w:rsidRDefault="00E14394" w:rsidP="00CD43AB">
            <w:pPr>
              <w:pBdr>
                <w:top w:val="nil"/>
                <w:left w:val="nil"/>
                <w:bottom w:val="nil"/>
                <w:right w:val="nil"/>
                <w:between w:val="nil"/>
              </w:pBdr>
              <w:spacing w:line="360" w:lineRule="auto"/>
              <w:rPr>
                <w:ins w:id="1287" w:author="Nallamothu, Brahmajee" w:date="2019-12-16T12:13:00Z"/>
                <w:rFonts w:ascii="Arial" w:eastAsia="Arial" w:hAnsi="Arial" w:cs="Arial"/>
                <w:color w:val="000000"/>
                <w:sz w:val="20"/>
                <w:szCs w:val="20"/>
              </w:rPr>
            </w:pPr>
          </w:p>
        </w:tc>
        <w:tc>
          <w:tcPr>
            <w:tcW w:w="1170" w:type="dxa"/>
            <w:tcBorders>
              <w:top w:val="single" w:sz="0" w:space="0" w:color="000000"/>
              <w:bottom w:val="single" w:sz="0" w:space="0" w:color="000000"/>
            </w:tcBorders>
          </w:tcPr>
          <w:p w14:paraId="49B9D896" w14:textId="77777777" w:rsidR="00E14394" w:rsidRPr="00706C5A" w:rsidRDefault="00E14394" w:rsidP="00CD43AB">
            <w:pPr>
              <w:pBdr>
                <w:top w:val="nil"/>
                <w:left w:val="nil"/>
                <w:bottom w:val="nil"/>
                <w:right w:val="nil"/>
                <w:between w:val="nil"/>
              </w:pBdr>
              <w:spacing w:line="360" w:lineRule="auto"/>
              <w:rPr>
                <w:ins w:id="1288" w:author="Nallamothu, Brahmajee" w:date="2019-12-16T12:13:00Z"/>
                <w:rFonts w:ascii="Arial" w:eastAsia="Arial" w:hAnsi="Arial" w:cs="Arial"/>
                <w:color w:val="000000"/>
                <w:sz w:val="20"/>
                <w:szCs w:val="20"/>
              </w:rPr>
            </w:pPr>
            <w:ins w:id="1289" w:author="Nallamothu, Brahmajee" w:date="2019-12-16T12:13:00Z">
              <w:r w:rsidRPr="00706C5A">
                <w:rPr>
                  <w:rFonts w:ascii="Arial" w:eastAsia="Arial" w:hAnsi="Arial" w:cs="Arial"/>
                  <w:color w:val="000000"/>
                  <w:sz w:val="20"/>
                  <w:szCs w:val="20"/>
                </w:rPr>
                <w:t>50%</w:t>
              </w:r>
            </w:ins>
          </w:p>
        </w:tc>
        <w:tc>
          <w:tcPr>
            <w:tcW w:w="1350" w:type="dxa"/>
            <w:tcBorders>
              <w:top w:val="single" w:sz="0" w:space="0" w:color="000000"/>
              <w:bottom w:val="single" w:sz="0" w:space="0" w:color="000000"/>
            </w:tcBorders>
          </w:tcPr>
          <w:p w14:paraId="79B6C67C" w14:textId="77777777" w:rsidR="00E14394" w:rsidRPr="00706C5A" w:rsidRDefault="00E14394" w:rsidP="00CD43AB">
            <w:pPr>
              <w:pBdr>
                <w:top w:val="nil"/>
                <w:left w:val="nil"/>
                <w:bottom w:val="nil"/>
                <w:right w:val="nil"/>
                <w:between w:val="nil"/>
              </w:pBdr>
              <w:spacing w:line="360" w:lineRule="auto"/>
              <w:rPr>
                <w:ins w:id="1290" w:author="Nallamothu, Brahmajee" w:date="2019-12-16T12:13:00Z"/>
                <w:rFonts w:ascii="Arial" w:eastAsia="Arial" w:hAnsi="Arial" w:cs="Arial"/>
                <w:color w:val="000000"/>
                <w:sz w:val="20"/>
                <w:szCs w:val="20"/>
              </w:rPr>
            </w:pPr>
            <w:ins w:id="1291" w:author="Nallamothu, Brahmajee" w:date="2019-12-16T12:13:00Z">
              <w:r w:rsidRPr="00706C5A">
                <w:rPr>
                  <w:rFonts w:ascii="Arial" w:eastAsia="Arial" w:hAnsi="Arial" w:cs="Arial"/>
                  <w:color w:val="000000"/>
                  <w:sz w:val="20"/>
                  <w:szCs w:val="20"/>
                </w:rPr>
                <w:t>7</w:t>
              </w:r>
            </w:ins>
          </w:p>
        </w:tc>
        <w:tc>
          <w:tcPr>
            <w:tcW w:w="1800" w:type="dxa"/>
            <w:tcBorders>
              <w:top w:val="single" w:sz="0" w:space="0" w:color="000000"/>
              <w:bottom w:val="single" w:sz="0" w:space="0" w:color="000000"/>
            </w:tcBorders>
          </w:tcPr>
          <w:p w14:paraId="73E974A3" w14:textId="77777777" w:rsidR="00E14394" w:rsidRPr="00706C5A" w:rsidRDefault="00E14394" w:rsidP="00CD43AB">
            <w:pPr>
              <w:pBdr>
                <w:top w:val="nil"/>
                <w:left w:val="nil"/>
                <w:bottom w:val="nil"/>
                <w:right w:val="nil"/>
                <w:between w:val="nil"/>
              </w:pBdr>
              <w:spacing w:line="360" w:lineRule="auto"/>
              <w:rPr>
                <w:ins w:id="1292" w:author="Nallamothu, Brahmajee" w:date="2019-12-16T12:13:00Z"/>
                <w:rFonts w:ascii="Arial" w:eastAsia="Arial" w:hAnsi="Arial" w:cs="Arial"/>
                <w:color w:val="000000"/>
                <w:sz w:val="20"/>
                <w:szCs w:val="20"/>
              </w:rPr>
            </w:pPr>
            <w:ins w:id="1293" w:author="Nallamothu, Brahmajee" w:date="2019-12-16T12:13:00Z">
              <w:r w:rsidRPr="00706C5A">
                <w:rPr>
                  <w:rFonts w:ascii="Arial" w:eastAsia="Arial" w:hAnsi="Arial" w:cs="Arial"/>
                  <w:color w:val="000000"/>
                  <w:sz w:val="20"/>
                  <w:szCs w:val="20"/>
                </w:rPr>
                <w:t>10</w:t>
              </w:r>
            </w:ins>
          </w:p>
        </w:tc>
        <w:tc>
          <w:tcPr>
            <w:tcW w:w="1710" w:type="dxa"/>
            <w:tcBorders>
              <w:top w:val="single" w:sz="0" w:space="0" w:color="000000"/>
              <w:bottom w:val="single" w:sz="0" w:space="0" w:color="000000"/>
            </w:tcBorders>
          </w:tcPr>
          <w:p w14:paraId="5E2C7924" w14:textId="77777777" w:rsidR="00E14394" w:rsidRPr="00706C5A" w:rsidRDefault="00E14394" w:rsidP="00CD43AB">
            <w:pPr>
              <w:pBdr>
                <w:top w:val="nil"/>
                <w:left w:val="nil"/>
                <w:bottom w:val="nil"/>
                <w:right w:val="nil"/>
                <w:between w:val="nil"/>
              </w:pBdr>
              <w:spacing w:line="360" w:lineRule="auto"/>
              <w:rPr>
                <w:ins w:id="1294" w:author="Nallamothu, Brahmajee" w:date="2019-12-16T12:13:00Z"/>
                <w:rFonts w:ascii="Arial" w:eastAsia="Arial" w:hAnsi="Arial" w:cs="Arial"/>
                <w:color w:val="000000"/>
                <w:sz w:val="20"/>
                <w:szCs w:val="20"/>
              </w:rPr>
            </w:pPr>
            <w:ins w:id="1295" w:author="Nallamothu, Brahmajee" w:date="2019-12-16T12:13:00Z">
              <w:r w:rsidRPr="00706C5A">
                <w:rPr>
                  <w:rFonts w:ascii="Arial" w:eastAsia="Arial" w:hAnsi="Arial" w:cs="Arial"/>
                  <w:color w:val="000000"/>
                  <w:sz w:val="20"/>
                  <w:szCs w:val="20"/>
                </w:rPr>
                <w:t>12</w:t>
              </w:r>
            </w:ins>
          </w:p>
        </w:tc>
      </w:tr>
      <w:tr w:rsidR="00E14394" w:rsidRPr="006F2CAB" w14:paraId="3A8746D9" w14:textId="77777777" w:rsidTr="00D75E0F">
        <w:trPr>
          <w:ins w:id="1296" w:author="Nallamothu, Brahmajee" w:date="2019-12-16T12:13:00Z"/>
        </w:trPr>
        <w:tc>
          <w:tcPr>
            <w:tcW w:w="1440" w:type="dxa"/>
            <w:vMerge/>
          </w:tcPr>
          <w:p w14:paraId="32E8942F" w14:textId="77777777" w:rsidR="00E14394" w:rsidRPr="00706C5A" w:rsidRDefault="00E14394" w:rsidP="00CD43AB">
            <w:pPr>
              <w:pBdr>
                <w:top w:val="nil"/>
                <w:left w:val="nil"/>
                <w:bottom w:val="nil"/>
                <w:right w:val="nil"/>
                <w:between w:val="nil"/>
              </w:pBdr>
              <w:spacing w:line="360" w:lineRule="auto"/>
              <w:rPr>
                <w:ins w:id="1297" w:author="Nallamothu, Brahmajee" w:date="2019-12-16T12:13:00Z"/>
                <w:rFonts w:ascii="Arial" w:eastAsia="Arial" w:hAnsi="Arial" w:cs="Arial"/>
                <w:color w:val="000000"/>
                <w:sz w:val="20"/>
                <w:szCs w:val="20"/>
              </w:rPr>
            </w:pPr>
          </w:p>
        </w:tc>
        <w:tc>
          <w:tcPr>
            <w:tcW w:w="2430" w:type="dxa"/>
            <w:vMerge/>
          </w:tcPr>
          <w:p w14:paraId="1F899309" w14:textId="77777777" w:rsidR="00E14394" w:rsidRPr="00706C5A" w:rsidRDefault="00E14394" w:rsidP="00CD43AB">
            <w:pPr>
              <w:pBdr>
                <w:top w:val="nil"/>
                <w:left w:val="nil"/>
                <w:bottom w:val="nil"/>
                <w:right w:val="nil"/>
                <w:between w:val="nil"/>
              </w:pBdr>
              <w:spacing w:line="360" w:lineRule="auto"/>
              <w:rPr>
                <w:ins w:id="1298" w:author="Nallamothu, Brahmajee" w:date="2019-12-16T12:13:00Z"/>
                <w:rFonts w:ascii="Arial" w:eastAsia="Arial" w:hAnsi="Arial" w:cs="Arial"/>
                <w:color w:val="000000"/>
                <w:sz w:val="20"/>
                <w:szCs w:val="20"/>
              </w:rPr>
            </w:pPr>
          </w:p>
        </w:tc>
        <w:tc>
          <w:tcPr>
            <w:tcW w:w="1170" w:type="dxa"/>
            <w:tcBorders>
              <w:top w:val="single" w:sz="0" w:space="0" w:color="000000"/>
              <w:bottom w:val="single" w:sz="0" w:space="0" w:color="000000"/>
            </w:tcBorders>
          </w:tcPr>
          <w:p w14:paraId="7BDA9071" w14:textId="77777777" w:rsidR="00E14394" w:rsidRPr="00706C5A" w:rsidRDefault="00E14394" w:rsidP="00CD43AB">
            <w:pPr>
              <w:pBdr>
                <w:top w:val="nil"/>
                <w:left w:val="nil"/>
                <w:bottom w:val="nil"/>
                <w:right w:val="nil"/>
                <w:between w:val="nil"/>
              </w:pBdr>
              <w:spacing w:line="360" w:lineRule="auto"/>
              <w:rPr>
                <w:ins w:id="1299" w:author="Nallamothu, Brahmajee" w:date="2019-12-16T12:13:00Z"/>
                <w:rFonts w:ascii="Arial" w:eastAsia="Arial" w:hAnsi="Arial" w:cs="Arial"/>
                <w:color w:val="000000"/>
                <w:sz w:val="20"/>
                <w:szCs w:val="20"/>
              </w:rPr>
            </w:pPr>
            <w:ins w:id="1300" w:author="Nallamothu, Brahmajee" w:date="2019-12-16T12:13:00Z">
              <w:r w:rsidRPr="00706C5A">
                <w:rPr>
                  <w:rFonts w:ascii="Arial" w:eastAsia="Arial" w:hAnsi="Arial" w:cs="Arial"/>
                  <w:color w:val="000000"/>
                  <w:sz w:val="20"/>
                  <w:szCs w:val="20"/>
                </w:rPr>
                <w:t>75%</w:t>
              </w:r>
            </w:ins>
          </w:p>
        </w:tc>
        <w:tc>
          <w:tcPr>
            <w:tcW w:w="1350" w:type="dxa"/>
            <w:tcBorders>
              <w:top w:val="single" w:sz="0" w:space="0" w:color="000000"/>
              <w:bottom w:val="single" w:sz="0" w:space="0" w:color="000000"/>
            </w:tcBorders>
          </w:tcPr>
          <w:p w14:paraId="0AE42688" w14:textId="77777777" w:rsidR="00E14394" w:rsidRPr="00706C5A" w:rsidRDefault="00E14394" w:rsidP="00CD43AB">
            <w:pPr>
              <w:pBdr>
                <w:top w:val="nil"/>
                <w:left w:val="nil"/>
                <w:bottom w:val="nil"/>
                <w:right w:val="nil"/>
                <w:between w:val="nil"/>
              </w:pBdr>
              <w:spacing w:line="360" w:lineRule="auto"/>
              <w:rPr>
                <w:ins w:id="1301" w:author="Nallamothu, Brahmajee" w:date="2019-12-16T12:13:00Z"/>
                <w:rFonts w:ascii="Arial" w:eastAsia="Arial" w:hAnsi="Arial" w:cs="Arial"/>
                <w:color w:val="000000"/>
                <w:sz w:val="20"/>
                <w:szCs w:val="20"/>
              </w:rPr>
            </w:pPr>
            <w:ins w:id="1302" w:author="Nallamothu, Brahmajee" w:date="2019-12-16T12:13:00Z">
              <w:r w:rsidRPr="00706C5A">
                <w:rPr>
                  <w:rFonts w:ascii="Arial" w:eastAsia="Arial" w:hAnsi="Arial" w:cs="Arial"/>
                  <w:color w:val="000000"/>
                  <w:sz w:val="20"/>
                  <w:szCs w:val="20"/>
                </w:rPr>
                <w:t>49</w:t>
              </w:r>
            </w:ins>
          </w:p>
        </w:tc>
        <w:tc>
          <w:tcPr>
            <w:tcW w:w="1800" w:type="dxa"/>
            <w:tcBorders>
              <w:top w:val="single" w:sz="0" w:space="0" w:color="000000"/>
              <w:bottom w:val="single" w:sz="0" w:space="0" w:color="000000"/>
            </w:tcBorders>
          </w:tcPr>
          <w:p w14:paraId="6DA6DD09" w14:textId="77777777" w:rsidR="00E14394" w:rsidRPr="00706C5A" w:rsidRDefault="00E14394" w:rsidP="00CD43AB">
            <w:pPr>
              <w:pBdr>
                <w:top w:val="nil"/>
                <w:left w:val="nil"/>
                <w:bottom w:val="nil"/>
                <w:right w:val="nil"/>
                <w:between w:val="nil"/>
              </w:pBdr>
              <w:spacing w:line="360" w:lineRule="auto"/>
              <w:rPr>
                <w:ins w:id="1303" w:author="Nallamothu, Brahmajee" w:date="2019-12-16T12:13:00Z"/>
                <w:rFonts w:ascii="Arial" w:eastAsia="Arial" w:hAnsi="Arial" w:cs="Arial"/>
                <w:color w:val="000000"/>
                <w:sz w:val="20"/>
                <w:szCs w:val="20"/>
              </w:rPr>
            </w:pPr>
            <w:ins w:id="1304" w:author="Nallamothu, Brahmajee" w:date="2019-12-16T12:13:00Z">
              <w:r w:rsidRPr="00706C5A">
                <w:rPr>
                  <w:rFonts w:ascii="Arial" w:eastAsia="Arial" w:hAnsi="Arial" w:cs="Arial"/>
                  <w:color w:val="000000"/>
                  <w:sz w:val="20"/>
                  <w:szCs w:val="20"/>
                </w:rPr>
                <w:t>69</w:t>
              </w:r>
            </w:ins>
          </w:p>
        </w:tc>
        <w:tc>
          <w:tcPr>
            <w:tcW w:w="1710" w:type="dxa"/>
            <w:tcBorders>
              <w:top w:val="single" w:sz="0" w:space="0" w:color="000000"/>
              <w:bottom w:val="single" w:sz="0" w:space="0" w:color="000000"/>
            </w:tcBorders>
          </w:tcPr>
          <w:p w14:paraId="357A93DD" w14:textId="77777777" w:rsidR="00E14394" w:rsidRPr="00706C5A" w:rsidRDefault="00E14394" w:rsidP="00CD43AB">
            <w:pPr>
              <w:pBdr>
                <w:top w:val="nil"/>
                <w:left w:val="nil"/>
                <w:bottom w:val="nil"/>
                <w:right w:val="nil"/>
                <w:between w:val="nil"/>
              </w:pBdr>
              <w:spacing w:line="360" w:lineRule="auto"/>
              <w:rPr>
                <w:ins w:id="1305" w:author="Nallamothu, Brahmajee" w:date="2019-12-16T12:13:00Z"/>
                <w:rFonts w:ascii="Arial" w:eastAsia="Arial" w:hAnsi="Arial" w:cs="Arial"/>
                <w:color w:val="000000"/>
                <w:sz w:val="20"/>
                <w:szCs w:val="20"/>
              </w:rPr>
            </w:pPr>
            <w:ins w:id="1306" w:author="Nallamothu, Brahmajee" w:date="2019-12-16T12:13:00Z">
              <w:r w:rsidRPr="00706C5A">
                <w:rPr>
                  <w:rFonts w:ascii="Arial" w:eastAsia="Arial" w:hAnsi="Arial" w:cs="Arial"/>
                  <w:color w:val="000000"/>
                  <w:sz w:val="20"/>
                  <w:szCs w:val="20"/>
                </w:rPr>
                <w:t>77</w:t>
              </w:r>
            </w:ins>
          </w:p>
        </w:tc>
      </w:tr>
      <w:tr w:rsidR="00E14394" w:rsidRPr="006F2CAB" w14:paraId="2432B730" w14:textId="77777777" w:rsidTr="00D75E0F">
        <w:trPr>
          <w:cnfStyle w:val="000000100000" w:firstRow="0" w:lastRow="0" w:firstColumn="0" w:lastColumn="0" w:oddVBand="0" w:evenVBand="0" w:oddHBand="1" w:evenHBand="0" w:firstRowFirstColumn="0" w:firstRowLastColumn="0" w:lastRowFirstColumn="0" w:lastRowLastColumn="0"/>
          <w:ins w:id="1307" w:author="Nallamothu, Brahmajee" w:date="2019-12-16T12:13:00Z"/>
        </w:trPr>
        <w:tc>
          <w:tcPr>
            <w:tcW w:w="1440" w:type="dxa"/>
            <w:vMerge/>
            <w:tcBorders>
              <w:bottom w:val="single" w:sz="8" w:space="0" w:color="000000"/>
            </w:tcBorders>
          </w:tcPr>
          <w:p w14:paraId="72B5CA32" w14:textId="77777777" w:rsidR="00E14394" w:rsidRPr="00706C5A" w:rsidRDefault="00E14394" w:rsidP="00CD43AB">
            <w:pPr>
              <w:pBdr>
                <w:top w:val="nil"/>
                <w:left w:val="nil"/>
                <w:bottom w:val="nil"/>
                <w:right w:val="nil"/>
                <w:between w:val="nil"/>
              </w:pBdr>
              <w:spacing w:line="360" w:lineRule="auto"/>
              <w:rPr>
                <w:ins w:id="1308" w:author="Nallamothu, Brahmajee" w:date="2019-12-16T12:13:00Z"/>
                <w:rFonts w:ascii="Arial" w:eastAsia="Arial" w:hAnsi="Arial" w:cs="Arial"/>
                <w:color w:val="000000"/>
                <w:sz w:val="20"/>
                <w:szCs w:val="20"/>
              </w:rPr>
            </w:pPr>
          </w:p>
        </w:tc>
        <w:tc>
          <w:tcPr>
            <w:tcW w:w="2430" w:type="dxa"/>
            <w:vMerge/>
            <w:tcBorders>
              <w:bottom w:val="single" w:sz="8" w:space="0" w:color="000000"/>
            </w:tcBorders>
          </w:tcPr>
          <w:p w14:paraId="431AD86D" w14:textId="77777777" w:rsidR="00E14394" w:rsidRPr="00706C5A" w:rsidRDefault="00E14394" w:rsidP="00CD43AB">
            <w:pPr>
              <w:pBdr>
                <w:top w:val="nil"/>
                <w:left w:val="nil"/>
                <w:bottom w:val="nil"/>
                <w:right w:val="nil"/>
                <w:between w:val="nil"/>
              </w:pBdr>
              <w:spacing w:line="360" w:lineRule="auto"/>
              <w:rPr>
                <w:ins w:id="1309" w:author="Nallamothu, Brahmajee" w:date="2019-12-16T12:13:00Z"/>
                <w:rFonts w:ascii="Arial" w:eastAsia="Arial" w:hAnsi="Arial" w:cs="Arial"/>
                <w:color w:val="000000"/>
                <w:sz w:val="20"/>
                <w:szCs w:val="20"/>
              </w:rPr>
            </w:pPr>
          </w:p>
        </w:tc>
        <w:tc>
          <w:tcPr>
            <w:tcW w:w="1170" w:type="dxa"/>
            <w:tcBorders>
              <w:top w:val="single" w:sz="0" w:space="0" w:color="000000"/>
              <w:bottom w:val="single" w:sz="8" w:space="0" w:color="000000"/>
            </w:tcBorders>
          </w:tcPr>
          <w:p w14:paraId="77ED959A" w14:textId="77777777" w:rsidR="00E14394" w:rsidRPr="00706C5A" w:rsidRDefault="00E14394" w:rsidP="00CD43AB">
            <w:pPr>
              <w:pBdr>
                <w:top w:val="nil"/>
                <w:left w:val="nil"/>
                <w:bottom w:val="nil"/>
                <w:right w:val="nil"/>
                <w:between w:val="nil"/>
              </w:pBdr>
              <w:spacing w:line="360" w:lineRule="auto"/>
              <w:rPr>
                <w:ins w:id="1310" w:author="Nallamothu, Brahmajee" w:date="2019-12-16T12:13:00Z"/>
                <w:rFonts w:ascii="Arial" w:eastAsia="Arial" w:hAnsi="Arial" w:cs="Arial"/>
                <w:color w:val="000000"/>
                <w:sz w:val="20"/>
                <w:szCs w:val="20"/>
              </w:rPr>
            </w:pPr>
            <w:ins w:id="1311" w:author="Nallamothu, Brahmajee" w:date="2019-12-16T12:13:00Z">
              <w:r w:rsidRPr="00706C5A">
                <w:rPr>
                  <w:rFonts w:ascii="Arial" w:eastAsia="Arial" w:hAnsi="Arial" w:cs="Arial"/>
                  <w:color w:val="000000"/>
                  <w:sz w:val="20"/>
                  <w:szCs w:val="20"/>
                </w:rPr>
                <w:t>maximum</w:t>
              </w:r>
            </w:ins>
          </w:p>
        </w:tc>
        <w:tc>
          <w:tcPr>
            <w:tcW w:w="1350" w:type="dxa"/>
            <w:tcBorders>
              <w:top w:val="single" w:sz="0" w:space="0" w:color="000000"/>
              <w:bottom w:val="single" w:sz="8" w:space="0" w:color="000000"/>
            </w:tcBorders>
          </w:tcPr>
          <w:p w14:paraId="70912423" w14:textId="77777777" w:rsidR="00E14394" w:rsidRPr="00706C5A" w:rsidRDefault="00E14394" w:rsidP="00CD43AB">
            <w:pPr>
              <w:pBdr>
                <w:top w:val="nil"/>
                <w:left w:val="nil"/>
                <w:bottom w:val="nil"/>
                <w:right w:val="nil"/>
                <w:between w:val="nil"/>
              </w:pBdr>
              <w:spacing w:line="360" w:lineRule="auto"/>
              <w:rPr>
                <w:ins w:id="1312" w:author="Nallamothu, Brahmajee" w:date="2019-12-16T12:13:00Z"/>
                <w:rFonts w:ascii="Arial" w:eastAsia="Arial" w:hAnsi="Arial" w:cs="Arial"/>
                <w:color w:val="000000"/>
                <w:sz w:val="20"/>
                <w:szCs w:val="20"/>
              </w:rPr>
            </w:pPr>
            <w:ins w:id="1313" w:author="Nallamothu, Brahmajee" w:date="2019-12-16T12:13:00Z">
              <w:r w:rsidRPr="00706C5A">
                <w:rPr>
                  <w:rFonts w:ascii="Arial" w:eastAsia="Arial" w:hAnsi="Arial" w:cs="Arial"/>
                  <w:color w:val="000000"/>
                  <w:sz w:val="20"/>
                  <w:szCs w:val="20"/>
                </w:rPr>
                <w:t>152,602</w:t>
              </w:r>
            </w:ins>
          </w:p>
        </w:tc>
        <w:tc>
          <w:tcPr>
            <w:tcW w:w="1800" w:type="dxa"/>
            <w:tcBorders>
              <w:top w:val="single" w:sz="0" w:space="0" w:color="000000"/>
              <w:bottom w:val="single" w:sz="8" w:space="0" w:color="000000"/>
            </w:tcBorders>
          </w:tcPr>
          <w:p w14:paraId="0B2441D6" w14:textId="77777777" w:rsidR="00E14394" w:rsidRPr="00706C5A" w:rsidRDefault="00E14394" w:rsidP="00CD43AB">
            <w:pPr>
              <w:pBdr>
                <w:top w:val="nil"/>
                <w:left w:val="nil"/>
                <w:bottom w:val="nil"/>
                <w:right w:val="nil"/>
                <w:between w:val="nil"/>
              </w:pBdr>
              <w:spacing w:line="360" w:lineRule="auto"/>
              <w:rPr>
                <w:ins w:id="1314" w:author="Nallamothu, Brahmajee" w:date="2019-12-16T12:13:00Z"/>
                <w:rFonts w:ascii="Arial" w:eastAsia="Arial" w:hAnsi="Arial" w:cs="Arial"/>
                <w:color w:val="000000"/>
                <w:sz w:val="20"/>
                <w:szCs w:val="20"/>
              </w:rPr>
            </w:pPr>
            <w:ins w:id="1315" w:author="Nallamothu, Brahmajee" w:date="2019-12-16T12:13:00Z">
              <w:r w:rsidRPr="00706C5A">
                <w:rPr>
                  <w:rFonts w:ascii="Arial" w:eastAsia="Arial" w:hAnsi="Arial" w:cs="Arial"/>
                  <w:color w:val="000000"/>
                  <w:sz w:val="20"/>
                  <w:szCs w:val="20"/>
                </w:rPr>
                <w:t>237,572</w:t>
              </w:r>
            </w:ins>
          </w:p>
        </w:tc>
        <w:tc>
          <w:tcPr>
            <w:tcW w:w="1710" w:type="dxa"/>
            <w:tcBorders>
              <w:top w:val="single" w:sz="0" w:space="0" w:color="000000"/>
              <w:bottom w:val="single" w:sz="8" w:space="0" w:color="000000"/>
            </w:tcBorders>
          </w:tcPr>
          <w:p w14:paraId="08FE709C" w14:textId="77777777" w:rsidR="00E14394" w:rsidRPr="00706C5A" w:rsidRDefault="00E14394" w:rsidP="00CD43AB">
            <w:pPr>
              <w:pBdr>
                <w:top w:val="nil"/>
                <w:left w:val="nil"/>
                <w:bottom w:val="nil"/>
                <w:right w:val="nil"/>
                <w:between w:val="nil"/>
              </w:pBdr>
              <w:spacing w:line="360" w:lineRule="auto"/>
              <w:rPr>
                <w:ins w:id="1316" w:author="Nallamothu, Brahmajee" w:date="2019-12-16T12:13:00Z"/>
                <w:rFonts w:ascii="Arial" w:eastAsia="Arial" w:hAnsi="Arial" w:cs="Arial"/>
                <w:color w:val="000000"/>
                <w:sz w:val="20"/>
                <w:szCs w:val="20"/>
              </w:rPr>
            </w:pPr>
            <w:ins w:id="1317" w:author="Nallamothu, Brahmajee" w:date="2019-12-16T12:13:00Z">
              <w:r w:rsidRPr="00706C5A">
                <w:rPr>
                  <w:rFonts w:ascii="Arial" w:eastAsia="Arial" w:hAnsi="Arial" w:cs="Arial"/>
                  <w:color w:val="000000"/>
                  <w:sz w:val="20"/>
                  <w:szCs w:val="20"/>
                </w:rPr>
                <w:t>143,155</w:t>
              </w:r>
            </w:ins>
          </w:p>
        </w:tc>
      </w:tr>
      <w:tr w:rsidR="00E14394" w:rsidRPr="006F2CAB" w14:paraId="76E4F4F9" w14:textId="77777777" w:rsidTr="00D75E0F">
        <w:trPr>
          <w:ins w:id="1318" w:author="Nallamothu, Brahmajee" w:date="2019-12-16T12:13:00Z"/>
        </w:trPr>
        <w:tc>
          <w:tcPr>
            <w:tcW w:w="1440" w:type="dxa"/>
            <w:vMerge w:val="restart"/>
            <w:tcBorders>
              <w:top w:val="single" w:sz="8" w:space="0" w:color="000000"/>
              <w:bottom w:val="single" w:sz="0" w:space="0" w:color="000000"/>
            </w:tcBorders>
          </w:tcPr>
          <w:p w14:paraId="48AA6DDA" w14:textId="77777777" w:rsidR="00E14394" w:rsidRPr="00706C5A" w:rsidRDefault="00E14394" w:rsidP="00CD43AB">
            <w:pPr>
              <w:pBdr>
                <w:top w:val="nil"/>
                <w:left w:val="nil"/>
                <w:bottom w:val="nil"/>
                <w:right w:val="nil"/>
                <w:between w:val="nil"/>
              </w:pBdr>
              <w:spacing w:line="360" w:lineRule="auto"/>
              <w:rPr>
                <w:ins w:id="1319" w:author="Nallamothu, Brahmajee" w:date="2019-12-16T12:13:00Z"/>
                <w:rFonts w:ascii="Arial" w:eastAsia="Arial" w:hAnsi="Arial" w:cs="Arial"/>
                <w:color w:val="000000"/>
                <w:sz w:val="20"/>
                <w:szCs w:val="20"/>
              </w:rPr>
            </w:pPr>
            <w:ins w:id="1320" w:author="Nallamothu, Brahmajee" w:date="2019-12-16T12:13:00Z">
              <w:r w:rsidRPr="00706C5A">
                <w:rPr>
                  <w:rFonts w:ascii="Arial" w:eastAsia="Arial" w:hAnsi="Arial" w:cs="Arial"/>
                  <w:color w:val="000000"/>
                  <w:sz w:val="20"/>
                  <w:szCs w:val="20"/>
                </w:rPr>
                <w:t>Procedure</w:t>
              </w:r>
            </w:ins>
          </w:p>
        </w:tc>
        <w:tc>
          <w:tcPr>
            <w:tcW w:w="3600" w:type="dxa"/>
            <w:gridSpan w:val="2"/>
            <w:tcBorders>
              <w:top w:val="single" w:sz="8" w:space="0" w:color="000000"/>
              <w:bottom w:val="single" w:sz="4" w:space="0" w:color="000000"/>
            </w:tcBorders>
          </w:tcPr>
          <w:p w14:paraId="4D450DA0" w14:textId="77777777" w:rsidR="00E14394" w:rsidRPr="00706C5A" w:rsidRDefault="00E14394" w:rsidP="00CD43AB">
            <w:pPr>
              <w:pBdr>
                <w:top w:val="nil"/>
                <w:left w:val="nil"/>
                <w:bottom w:val="nil"/>
                <w:right w:val="nil"/>
                <w:between w:val="nil"/>
              </w:pBdr>
              <w:spacing w:line="360" w:lineRule="auto"/>
              <w:rPr>
                <w:ins w:id="1321" w:author="Nallamothu, Brahmajee" w:date="2019-12-16T12:13:00Z"/>
                <w:rFonts w:ascii="Arial" w:eastAsia="Arial" w:hAnsi="Arial" w:cs="Arial"/>
                <w:color w:val="000000"/>
                <w:sz w:val="20"/>
                <w:szCs w:val="20"/>
              </w:rPr>
            </w:pPr>
            <w:ins w:id="1322" w:author="Nallamothu, Brahmajee" w:date="2019-12-16T12:13:00Z">
              <w:r w:rsidRPr="00706C5A">
                <w:rPr>
                  <w:rFonts w:ascii="Arial" w:eastAsia="Arial" w:hAnsi="Arial" w:cs="Arial"/>
                  <w:color w:val="000000"/>
                  <w:sz w:val="20"/>
                  <w:szCs w:val="20"/>
                </w:rPr>
                <w:t>No. of distinct codes</w:t>
              </w:r>
            </w:ins>
          </w:p>
        </w:tc>
        <w:tc>
          <w:tcPr>
            <w:tcW w:w="1350" w:type="dxa"/>
            <w:tcBorders>
              <w:top w:val="single" w:sz="8" w:space="0" w:color="000000"/>
              <w:bottom w:val="single" w:sz="4" w:space="0" w:color="000000"/>
            </w:tcBorders>
          </w:tcPr>
          <w:p w14:paraId="6D288D43" w14:textId="77777777" w:rsidR="00E14394" w:rsidRPr="00706C5A" w:rsidRDefault="00E14394" w:rsidP="00CD43AB">
            <w:pPr>
              <w:pBdr>
                <w:top w:val="nil"/>
                <w:left w:val="nil"/>
                <w:bottom w:val="nil"/>
                <w:right w:val="nil"/>
                <w:between w:val="nil"/>
              </w:pBdr>
              <w:spacing w:line="360" w:lineRule="auto"/>
              <w:rPr>
                <w:ins w:id="1323" w:author="Nallamothu, Brahmajee" w:date="2019-12-16T12:13:00Z"/>
                <w:rFonts w:ascii="Arial" w:eastAsia="Arial" w:hAnsi="Arial" w:cs="Arial"/>
                <w:color w:val="000000"/>
                <w:sz w:val="20"/>
                <w:szCs w:val="20"/>
              </w:rPr>
            </w:pPr>
            <w:ins w:id="1324" w:author="Nallamothu, Brahmajee" w:date="2019-12-16T12:13:00Z">
              <w:r w:rsidRPr="00706C5A">
                <w:rPr>
                  <w:rFonts w:ascii="Arial" w:eastAsia="Arial" w:hAnsi="Arial" w:cs="Arial"/>
                  <w:color w:val="000000"/>
                  <w:sz w:val="20"/>
                  <w:szCs w:val="20"/>
                </w:rPr>
                <w:t>1,295</w:t>
              </w:r>
            </w:ins>
          </w:p>
        </w:tc>
        <w:tc>
          <w:tcPr>
            <w:tcW w:w="1800" w:type="dxa"/>
            <w:tcBorders>
              <w:top w:val="single" w:sz="8" w:space="0" w:color="000000"/>
              <w:bottom w:val="single" w:sz="4" w:space="0" w:color="000000"/>
            </w:tcBorders>
          </w:tcPr>
          <w:p w14:paraId="47C030E3" w14:textId="77777777" w:rsidR="00E14394" w:rsidRPr="00706C5A" w:rsidRDefault="00E14394" w:rsidP="00CD43AB">
            <w:pPr>
              <w:pBdr>
                <w:top w:val="nil"/>
                <w:left w:val="nil"/>
                <w:bottom w:val="nil"/>
                <w:right w:val="nil"/>
                <w:between w:val="nil"/>
              </w:pBdr>
              <w:spacing w:line="360" w:lineRule="auto"/>
              <w:rPr>
                <w:ins w:id="1325" w:author="Nallamothu, Brahmajee" w:date="2019-12-16T12:13:00Z"/>
                <w:rFonts w:ascii="Arial" w:eastAsia="Arial" w:hAnsi="Arial" w:cs="Arial"/>
                <w:color w:val="000000"/>
                <w:sz w:val="20"/>
                <w:szCs w:val="20"/>
              </w:rPr>
            </w:pPr>
            <w:ins w:id="1326" w:author="Nallamothu, Brahmajee" w:date="2019-12-16T12:13:00Z">
              <w:r w:rsidRPr="00706C5A">
                <w:rPr>
                  <w:rFonts w:ascii="Arial" w:eastAsia="Arial" w:hAnsi="Arial" w:cs="Arial"/>
                  <w:color w:val="000000"/>
                  <w:sz w:val="20"/>
                  <w:szCs w:val="20"/>
                </w:rPr>
                <w:t>1360</w:t>
              </w:r>
            </w:ins>
          </w:p>
        </w:tc>
        <w:tc>
          <w:tcPr>
            <w:tcW w:w="1710" w:type="dxa"/>
            <w:tcBorders>
              <w:top w:val="single" w:sz="8" w:space="0" w:color="000000"/>
              <w:bottom w:val="single" w:sz="4" w:space="0" w:color="000000"/>
            </w:tcBorders>
          </w:tcPr>
          <w:p w14:paraId="33203D85" w14:textId="77777777" w:rsidR="00E14394" w:rsidRPr="00706C5A" w:rsidRDefault="00E14394" w:rsidP="00CD43AB">
            <w:pPr>
              <w:pBdr>
                <w:top w:val="nil"/>
                <w:left w:val="nil"/>
                <w:bottom w:val="nil"/>
                <w:right w:val="nil"/>
                <w:between w:val="nil"/>
              </w:pBdr>
              <w:spacing w:line="360" w:lineRule="auto"/>
              <w:rPr>
                <w:ins w:id="1327" w:author="Nallamothu, Brahmajee" w:date="2019-12-16T12:13:00Z"/>
                <w:rFonts w:ascii="Arial" w:eastAsia="Arial" w:hAnsi="Arial" w:cs="Arial"/>
                <w:color w:val="000000"/>
                <w:sz w:val="20"/>
                <w:szCs w:val="20"/>
              </w:rPr>
            </w:pPr>
            <w:ins w:id="1328" w:author="Nallamothu, Brahmajee" w:date="2019-12-16T12:13:00Z">
              <w:r w:rsidRPr="00706C5A">
                <w:rPr>
                  <w:rFonts w:ascii="Arial" w:eastAsia="Arial" w:hAnsi="Arial" w:cs="Arial"/>
                  <w:color w:val="000000"/>
                  <w:sz w:val="20"/>
                  <w:szCs w:val="20"/>
                </w:rPr>
                <w:t>1,443</w:t>
              </w:r>
            </w:ins>
          </w:p>
        </w:tc>
      </w:tr>
      <w:tr w:rsidR="00D75E0F" w:rsidRPr="006F2CAB" w14:paraId="63FEB66C" w14:textId="77777777" w:rsidTr="00D75E0F">
        <w:trPr>
          <w:cnfStyle w:val="000000100000" w:firstRow="0" w:lastRow="0" w:firstColumn="0" w:lastColumn="0" w:oddVBand="0" w:evenVBand="0" w:oddHBand="1" w:evenHBand="0" w:firstRowFirstColumn="0" w:firstRowLastColumn="0" w:lastRowFirstColumn="0" w:lastRowLastColumn="0"/>
          <w:ins w:id="1329" w:author="Nallamothu, Brahmajee" w:date="2019-12-16T12:13:00Z"/>
        </w:trPr>
        <w:tc>
          <w:tcPr>
            <w:tcW w:w="1440" w:type="dxa"/>
            <w:vMerge/>
            <w:tcBorders>
              <w:top w:val="single" w:sz="0" w:space="0" w:color="000000"/>
            </w:tcBorders>
          </w:tcPr>
          <w:p w14:paraId="4896F69B" w14:textId="77777777" w:rsidR="00E14394" w:rsidRPr="00706C5A" w:rsidRDefault="00E14394" w:rsidP="00CD43AB">
            <w:pPr>
              <w:pBdr>
                <w:top w:val="nil"/>
                <w:left w:val="nil"/>
                <w:bottom w:val="nil"/>
                <w:right w:val="nil"/>
                <w:between w:val="nil"/>
              </w:pBdr>
              <w:spacing w:line="360" w:lineRule="auto"/>
              <w:rPr>
                <w:ins w:id="1330" w:author="Nallamothu, Brahmajee" w:date="2019-12-16T12:13:00Z"/>
                <w:rFonts w:ascii="Arial" w:eastAsia="Arial" w:hAnsi="Arial" w:cs="Arial"/>
                <w:color w:val="000000"/>
                <w:sz w:val="20"/>
                <w:szCs w:val="20"/>
              </w:rPr>
            </w:pPr>
          </w:p>
        </w:tc>
        <w:tc>
          <w:tcPr>
            <w:tcW w:w="2430" w:type="dxa"/>
            <w:vMerge w:val="restart"/>
            <w:tcBorders>
              <w:top w:val="single" w:sz="4" w:space="0" w:color="000000"/>
            </w:tcBorders>
          </w:tcPr>
          <w:p w14:paraId="627F85C7" w14:textId="77777777" w:rsidR="00E14394" w:rsidRPr="00706C5A" w:rsidRDefault="00E14394" w:rsidP="00CD43AB">
            <w:pPr>
              <w:pBdr>
                <w:top w:val="nil"/>
                <w:left w:val="nil"/>
                <w:bottom w:val="nil"/>
                <w:right w:val="nil"/>
                <w:between w:val="nil"/>
              </w:pBdr>
              <w:spacing w:line="360" w:lineRule="auto"/>
              <w:rPr>
                <w:ins w:id="1331" w:author="Nallamothu, Brahmajee" w:date="2019-12-16T12:13:00Z"/>
                <w:rFonts w:ascii="Arial" w:eastAsia="Arial" w:hAnsi="Arial" w:cs="Arial"/>
                <w:color w:val="000000"/>
                <w:sz w:val="20"/>
                <w:szCs w:val="20"/>
              </w:rPr>
            </w:pPr>
            <w:ins w:id="1332" w:author="Nallamothu, Brahmajee" w:date="2019-12-16T12:13:00Z">
              <w:r w:rsidRPr="00706C5A">
                <w:rPr>
                  <w:rFonts w:ascii="Arial" w:eastAsia="Arial" w:hAnsi="Arial" w:cs="Arial"/>
                  <w:color w:val="000000"/>
                  <w:sz w:val="20"/>
                  <w:szCs w:val="20"/>
                </w:rPr>
                <w:t>Frequency</w:t>
              </w:r>
            </w:ins>
          </w:p>
          <w:p w14:paraId="513C0B98" w14:textId="1E28C0A6" w:rsidR="00E14394" w:rsidRPr="00706C5A" w:rsidRDefault="00217893" w:rsidP="00CD43AB">
            <w:pPr>
              <w:pBdr>
                <w:top w:val="nil"/>
                <w:left w:val="nil"/>
                <w:bottom w:val="nil"/>
                <w:right w:val="nil"/>
                <w:between w:val="nil"/>
              </w:pBdr>
              <w:spacing w:line="360" w:lineRule="auto"/>
              <w:rPr>
                <w:ins w:id="1333" w:author="Nallamothu, Brahmajee" w:date="2019-12-16T12:13:00Z"/>
                <w:rFonts w:ascii="Arial" w:eastAsia="Arial" w:hAnsi="Arial" w:cs="Arial"/>
                <w:color w:val="000000"/>
                <w:sz w:val="20"/>
                <w:szCs w:val="20"/>
              </w:rPr>
            </w:pPr>
            <w:ins w:id="1334" w:author="Nallamothu, Brahmajee" w:date="2019-12-16T12:13:00Z">
              <w:r w:rsidRPr="00706C5A">
                <w:rPr>
                  <w:rFonts w:ascii="Arial" w:eastAsia="Arial" w:hAnsi="Arial" w:cs="Arial"/>
                  <w:color w:val="000000"/>
                  <w:sz w:val="20"/>
                  <w:szCs w:val="20"/>
                </w:rPr>
                <w:t>Q</w:t>
              </w:r>
              <w:r w:rsidR="00E14394" w:rsidRPr="00706C5A">
                <w:rPr>
                  <w:rFonts w:ascii="Arial" w:eastAsia="Arial" w:hAnsi="Arial" w:cs="Arial"/>
                  <w:color w:val="000000"/>
                  <w:sz w:val="20"/>
                  <w:szCs w:val="20"/>
                </w:rPr>
                <w:t>uartiles</w:t>
              </w:r>
            </w:ins>
          </w:p>
        </w:tc>
        <w:tc>
          <w:tcPr>
            <w:tcW w:w="1170" w:type="dxa"/>
            <w:tcBorders>
              <w:top w:val="single" w:sz="4" w:space="0" w:color="000000"/>
              <w:bottom w:val="single" w:sz="0" w:space="0" w:color="000000"/>
            </w:tcBorders>
          </w:tcPr>
          <w:p w14:paraId="07959A11" w14:textId="77777777" w:rsidR="00E14394" w:rsidRPr="00706C5A" w:rsidRDefault="00E14394" w:rsidP="00CD43AB">
            <w:pPr>
              <w:pBdr>
                <w:top w:val="nil"/>
                <w:left w:val="nil"/>
                <w:bottom w:val="nil"/>
                <w:right w:val="nil"/>
                <w:between w:val="nil"/>
              </w:pBdr>
              <w:spacing w:line="360" w:lineRule="auto"/>
              <w:rPr>
                <w:ins w:id="1335" w:author="Nallamothu, Brahmajee" w:date="2019-12-16T12:13:00Z"/>
                <w:rFonts w:ascii="Arial" w:eastAsia="Arial" w:hAnsi="Arial" w:cs="Arial"/>
                <w:color w:val="000000"/>
                <w:sz w:val="20"/>
                <w:szCs w:val="20"/>
              </w:rPr>
            </w:pPr>
            <w:ins w:id="1336" w:author="Nallamothu, Brahmajee" w:date="2019-12-16T12:13:00Z">
              <w:r w:rsidRPr="00706C5A">
                <w:rPr>
                  <w:rFonts w:ascii="Arial" w:eastAsia="Arial" w:hAnsi="Arial" w:cs="Arial"/>
                  <w:color w:val="000000"/>
                  <w:sz w:val="20"/>
                  <w:szCs w:val="20"/>
                </w:rPr>
                <w:t>25%</w:t>
              </w:r>
            </w:ins>
          </w:p>
        </w:tc>
        <w:tc>
          <w:tcPr>
            <w:tcW w:w="1350" w:type="dxa"/>
            <w:tcBorders>
              <w:top w:val="single" w:sz="4" w:space="0" w:color="000000"/>
              <w:bottom w:val="single" w:sz="0" w:space="0" w:color="000000"/>
            </w:tcBorders>
          </w:tcPr>
          <w:p w14:paraId="11443B78" w14:textId="77777777" w:rsidR="00E14394" w:rsidRPr="00706C5A" w:rsidRDefault="00E14394" w:rsidP="00CD43AB">
            <w:pPr>
              <w:pBdr>
                <w:top w:val="nil"/>
                <w:left w:val="nil"/>
                <w:bottom w:val="nil"/>
                <w:right w:val="nil"/>
                <w:between w:val="nil"/>
              </w:pBdr>
              <w:spacing w:line="360" w:lineRule="auto"/>
              <w:rPr>
                <w:ins w:id="1337" w:author="Nallamothu, Brahmajee" w:date="2019-12-16T12:13:00Z"/>
                <w:rFonts w:ascii="Arial" w:eastAsia="Arial" w:hAnsi="Arial" w:cs="Arial"/>
                <w:color w:val="000000"/>
                <w:sz w:val="20"/>
                <w:szCs w:val="20"/>
              </w:rPr>
            </w:pPr>
            <w:ins w:id="1338" w:author="Nallamothu, Brahmajee" w:date="2019-12-16T12:13:00Z">
              <w:r w:rsidRPr="00706C5A">
                <w:rPr>
                  <w:rFonts w:ascii="Arial" w:eastAsia="Arial" w:hAnsi="Arial" w:cs="Arial"/>
                  <w:color w:val="000000"/>
                  <w:sz w:val="20"/>
                  <w:szCs w:val="20"/>
                </w:rPr>
                <w:t>1</w:t>
              </w:r>
            </w:ins>
          </w:p>
        </w:tc>
        <w:tc>
          <w:tcPr>
            <w:tcW w:w="1800" w:type="dxa"/>
            <w:tcBorders>
              <w:top w:val="single" w:sz="4" w:space="0" w:color="000000"/>
              <w:bottom w:val="single" w:sz="0" w:space="0" w:color="000000"/>
            </w:tcBorders>
          </w:tcPr>
          <w:p w14:paraId="01AA3467" w14:textId="77777777" w:rsidR="00E14394" w:rsidRPr="00706C5A" w:rsidRDefault="00E14394" w:rsidP="00CD43AB">
            <w:pPr>
              <w:pBdr>
                <w:top w:val="nil"/>
                <w:left w:val="nil"/>
                <w:bottom w:val="nil"/>
                <w:right w:val="nil"/>
                <w:between w:val="nil"/>
              </w:pBdr>
              <w:spacing w:line="360" w:lineRule="auto"/>
              <w:rPr>
                <w:ins w:id="1339" w:author="Nallamothu, Brahmajee" w:date="2019-12-16T12:13:00Z"/>
                <w:rFonts w:ascii="Arial" w:eastAsia="Arial" w:hAnsi="Arial" w:cs="Arial"/>
                <w:color w:val="000000"/>
                <w:sz w:val="20"/>
                <w:szCs w:val="20"/>
              </w:rPr>
            </w:pPr>
            <w:ins w:id="1340" w:author="Nallamothu, Brahmajee" w:date="2019-12-16T12:13:00Z">
              <w:r w:rsidRPr="00706C5A">
                <w:rPr>
                  <w:rFonts w:ascii="Arial" w:eastAsia="Arial" w:hAnsi="Arial" w:cs="Arial"/>
                  <w:color w:val="000000"/>
                  <w:sz w:val="20"/>
                  <w:szCs w:val="20"/>
                </w:rPr>
                <w:t>1</w:t>
              </w:r>
            </w:ins>
          </w:p>
        </w:tc>
        <w:tc>
          <w:tcPr>
            <w:tcW w:w="1710" w:type="dxa"/>
            <w:tcBorders>
              <w:top w:val="single" w:sz="4" w:space="0" w:color="000000"/>
              <w:bottom w:val="single" w:sz="0" w:space="0" w:color="000000"/>
            </w:tcBorders>
          </w:tcPr>
          <w:p w14:paraId="79A903AB" w14:textId="77777777" w:rsidR="00E14394" w:rsidRPr="00706C5A" w:rsidRDefault="00E14394" w:rsidP="00CD43AB">
            <w:pPr>
              <w:pBdr>
                <w:top w:val="nil"/>
                <w:left w:val="nil"/>
                <w:bottom w:val="nil"/>
                <w:right w:val="nil"/>
                <w:between w:val="nil"/>
              </w:pBdr>
              <w:spacing w:line="360" w:lineRule="auto"/>
              <w:rPr>
                <w:ins w:id="1341" w:author="Nallamothu, Brahmajee" w:date="2019-12-16T12:13:00Z"/>
                <w:rFonts w:ascii="Arial" w:eastAsia="Arial" w:hAnsi="Arial" w:cs="Arial"/>
                <w:color w:val="000000"/>
                <w:sz w:val="20"/>
                <w:szCs w:val="20"/>
              </w:rPr>
            </w:pPr>
            <w:ins w:id="1342" w:author="Nallamothu, Brahmajee" w:date="2019-12-16T12:13:00Z">
              <w:r w:rsidRPr="00706C5A">
                <w:rPr>
                  <w:rFonts w:ascii="Arial" w:eastAsia="Arial" w:hAnsi="Arial" w:cs="Arial"/>
                  <w:color w:val="000000"/>
                  <w:sz w:val="20"/>
                  <w:szCs w:val="20"/>
                </w:rPr>
                <w:t>1</w:t>
              </w:r>
            </w:ins>
          </w:p>
        </w:tc>
      </w:tr>
      <w:tr w:rsidR="00E14394" w:rsidRPr="006F2CAB" w14:paraId="1DBC1115" w14:textId="77777777" w:rsidTr="00D75E0F">
        <w:trPr>
          <w:ins w:id="1343" w:author="Nallamothu, Brahmajee" w:date="2019-12-16T12:13:00Z"/>
        </w:trPr>
        <w:tc>
          <w:tcPr>
            <w:tcW w:w="1440" w:type="dxa"/>
            <w:vMerge/>
          </w:tcPr>
          <w:p w14:paraId="3DA949FE" w14:textId="77777777" w:rsidR="00E14394" w:rsidRPr="00706C5A" w:rsidRDefault="00E14394" w:rsidP="00CD43AB">
            <w:pPr>
              <w:pBdr>
                <w:top w:val="nil"/>
                <w:left w:val="nil"/>
                <w:bottom w:val="nil"/>
                <w:right w:val="nil"/>
                <w:between w:val="nil"/>
              </w:pBdr>
              <w:spacing w:line="360" w:lineRule="auto"/>
              <w:rPr>
                <w:ins w:id="1344" w:author="Nallamothu, Brahmajee" w:date="2019-12-16T12:13:00Z"/>
                <w:rFonts w:ascii="Arial" w:eastAsia="Arial" w:hAnsi="Arial" w:cs="Arial"/>
                <w:color w:val="000000"/>
                <w:sz w:val="20"/>
                <w:szCs w:val="20"/>
              </w:rPr>
            </w:pPr>
          </w:p>
        </w:tc>
        <w:tc>
          <w:tcPr>
            <w:tcW w:w="2430" w:type="dxa"/>
            <w:vMerge/>
          </w:tcPr>
          <w:p w14:paraId="2288594F" w14:textId="77777777" w:rsidR="00E14394" w:rsidRPr="00706C5A" w:rsidRDefault="00E14394" w:rsidP="00CD43AB">
            <w:pPr>
              <w:pBdr>
                <w:top w:val="nil"/>
                <w:left w:val="nil"/>
                <w:bottom w:val="nil"/>
                <w:right w:val="nil"/>
                <w:between w:val="nil"/>
              </w:pBdr>
              <w:spacing w:line="360" w:lineRule="auto"/>
              <w:rPr>
                <w:ins w:id="1345" w:author="Nallamothu, Brahmajee" w:date="2019-12-16T12:13:00Z"/>
                <w:rFonts w:ascii="Arial" w:eastAsia="Arial" w:hAnsi="Arial" w:cs="Arial"/>
                <w:color w:val="000000"/>
                <w:sz w:val="20"/>
                <w:szCs w:val="20"/>
              </w:rPr>
            </w:pPr>
          </w:p>
        </w:tc>
        <w:tc>
          <w:tcPr>
            <w:tcW w:w="1170" w:type="dxa"/>
            <w:tcBorders>
              <w:top w:val="single" w:sz="0" w:space="0" w:color="000000"/>
              <w:bottom w:val="single" w:sz="0" w:space="0" w:color="000000"/>
            </w:tcBorders>
          </w:tcPr>
          <w:p w14:paraId="63D702D7" w14:textId="77777777" w:rsidR="00E14394" w:rsidRPr="00706C5A" w:rsidRDefault="00E14394" w:rsidP="00CD43AB">
            <w:pPr>
              <w:pBdr>
                <w:top w:val="nil"/>
                <w:left w:val="nil"/>
                <w:bottom w:val="nil"/>
                <w:right w:val="nil"/>
                <w:between w:val="nil"/>
              </w:pBdr>
              <w:spacing w:line="360" w:lineRule="auto"/>
              <w:rPr>
                <w:ins w:id="1346" w:author="Nallamothu, Brahmajee" w:date="2019-12-16T12:13:00Z"/>
                <w:rFonts w:ascii="Arial" w:eastAsia="Arial" w:hAnsi="Arial" w:cs="Arial"/>
                <w:color w:val="000000"/>
                <w:sz w:val="20"/>
                <w:szCs w:val="20"/>
              </w:rPr>
            </w:pPr>
            <w:ins w:id="1347" w:author="Nallamothu, Brahmajee" w:date="2019-12-16T12:13:00Z">
              <w:r w:rsidRPr="00706C5A">
                <w:rPr>
                  <w:rFonts w:ascii="Arial" w:eastAsia="Arial" w:hAnsi="Arial" w:cs="Arial"/>
                  <w:color w:val="000000"/>
                  <w:sz w:val="20"/>
                  <w:szCs w:val="20"/>
                </w:rPr>
                <w:t>50%</w:t>
              </w:r>
            </w:ins>
          </w:p>
        </w:tc>
        <w:tc>
          <w:tcPr>
            <w:tcW w:w="1350" w:type="dxa"/>
            <w:tcBorders>
              <w:top w:val="single" w:sz="0" w:space="0" w:color="000000"/>
              <w:bottom w:val="single" w:sz="0" w:space="0" w:color="000000"/>
            </w:tcBorders>
          </w:tcPr>
          <w:p w14:paraId="4A94D576" w14:textId="77777777" w:rsidR="00E14394" w:rsidRPr="00706C5A" w:rsidRDefault="00E14394" w:rsidP="00CD43AB">
            <w:pPr>
              <w:pBdr>
                <w:top w:val="nil"/>
                <w:left w:val="nil"/>
                <w:bottom w:val="nil"/>
                <w:right w:val="nil"/>
                <w:between w:val="nil"/>
              </w:pBdr>
              <w:spacing w:line="360" w:lineRule="auto"/>
              <w:rPr>
                <w:ins w:id="1348" w:author="Nallamothu, Brahmajee" w:date="2019-12-16T12:13:00Z"/>
                <w:rFonts w:ascii="Arial" w:eastAsia="Arial" w:hAnsi="Arial" w:cs="Arial"/>
                <w:color w:val="000000"/>
                <w:sz w:val="20"/>
                <w:szCs w:val="20"/>
              </w:rPr>
            </w:pPr>
            <w:ins w:id="1349" w:author="Nallamothu, Brahmajee" w:date="2019-12-16T12:13:00Z">
              <w:r w:rsidRPr="00706C5A">
                <w:rPr>
                  <w:rFonts w:ascii="Arial" w:eastAsia="Arial" w:hAnsi="Arial" w:cs="Arial"/>
                  <w:color w:val="000000"/>
                  <w:sz w:val="20"/>
                  <w:szCs w:val="20"/>
                </w:rPr>
                <w:t>4</w:t>
              </w:r>
            </w:ins>
          </w:p>
        </w:tc>
        <w:tc>
          <w:tcPr>
            <w:tcW w:w="1800" w:type="dxa"/>
            <w:tcBorders>
              <w:top w:val="single" w:sz="0" w:space="0" w:color="000000"/>
              <w:bottom w:val="single" w:sz="0" w:space="0" w:color="000000"/>
            </w:tcBorders>
          </w:tcPr>
          <w:p w14:paraId="4ACDE429" w14:textId="77777777" w:rsidR="00E14394" w:rsidRPr="00706C5A" w:rsidRDefault="00E14394" w:rsidP="00CD43AB">
            <w:pPr>
              <w:pBdr>
                <w:top w:val="nil"/>
                <w:left w:val="nil"/>
                <w:bottom w:val="nil"/>
                <w:right w:val="nil"/>
                <w:between w:val="nil"/>
              </w:pBdr>
              <w:spacing w:line="360" w:lineRule="auto"/>
              <w:rPr>
                <w:ins w:id="1350" w:author="Nallamothu, Brahmajee" w:date="2019-12-16T12:13:00Z"/>
                <w:rFonts w:ascii="Arial" w:eastAsia="Arial" w:hAnsi="Arial" w:cs="Arial"/>
                <w:color w:val="000000"/>
                <w:sz w:val="20"/>
                <w:szCs w:val="20"/>
              </w:rPr>
            </w:pPr>
            <w:ins w:id="1351" w:author="Nallamothu, Brahmajee" w:date="2019-12-16T12:13:00Z">
              <w:r w:rsidRPr="00706C5A">
                <w:rPr>
                  <w:rFonts w:ascii="Arial" w:eastAsia="Arial" w:hAnsi="Arial" w:cs="Arial"/>
                  <w:color w:val="000000"/>
                  <w:sz w:val="20"/>
                  <w:szCs w:val="20"/>
                </w:rPr>
                <w:t>4</w:t>
              </w:r>
            </w:ins>
          </w:p>
        </w:tc>
        <w:tc>
          <w:tcPr>
            <w:tcW w:w="1710" w:type="dxa"/>
            <w:tcBorders>
              <w:top w:val="single" w:sz="0" w:space="0" w:color="000000"/>
              <w:bottom w:val="single" w:sz="0" w:space="0" w:color="000000"/>
            </w:tcBorders>
          </w:tcPr>
          <w:p w14:paraId="57B6DFFF" w14:textId="77777777" w:rsidR="00E14394" w:rsidRPr="00706C5A" w:rsidRDefault="00E14394" w:rsidP="00CD43AB">
            <w:pPr>
              <w:pBdr>
                <w:top w:val="nil"/>
                <w:left w:val="nil"/>
                <w:bottom w:val="nil"/>
                <w:right w:val="nil"/>
                <w:between w:val="nil"/>
              </w:pBdr>
              <w:spacing w:line="360" w:lineRule="auto"/>
              <w:rPr>
                <w:ins w:id="1352" w:author="Nallamothu, Brahmajee" w:date="2019-12-16T12:13:00Z"/>
                <w:rFonts w:ascii="Arial" w:eastAsia="Arial" w:hAnsi="Arial" w:cs="Arial"/>
                <w:color w:val="000000"/>
                <w:sz w:val="20"/>
                <w:szCs w:val="20"/>
              </w:rPr>
            </w:pPr>
            <w:ins w:id="1353" w:author="Nallamothu, Brahmajee" w:date="2019-12-16T12:13:00Z">
              <w:r w:rsidRPr="00706C5A">
                <w:rPr>
                  <w:rFonts w:ascii="Arial" w:eastAsia="Arial" w:hAnsi="Arial" w:cs="Arial"/>
                  <w:color w:val="000000"/>
                  <w:sz w:val="20"/>
                  <w:szCs w:val="20"/>
                </w:rPr>
                <w:t>4</w:t>
              </w:r>
            </w:ins>
          </w:p>
        </w:tc>
      </w:tr>
      <w:tr w:rsidR="00E14394" w:rsidRPr="006F2CAB" w14:paraId="396ACEE0" w14:textId="77777777" w:rsidTr="00D75E0F">
        <w:trPr>
          <w:cnfStyle w:val="000000100000" w:firstRow="0" w:lastRow="0" w:firstColumn="0" w:lastColumn="0" w:oddVBand="0" w:evenVBand="0" w:oddHBand="1" w:evenHBand="0" w:firstRowFirstColumn="0" w:firstRowLastColumn="0" w:lastRowFirstColumn="0" w:lastRowLastColumn="0"/>
          <w:ins w:id="1354" w:author="Nallamothu, Brahmajee" w:date="2019-12-16T12:13:00Z"/>
        </w:trPr>
        <w:tc>
          <w:tcPr>
            <w:tcW w:w="1440" w:type="dxa"/>
            <w:vMerge/>
          </w:tcPr>
          <w:p w14:paraId="52E80521" w14:textId="77777777" w:rsidR="00E14394" w:rsidRPr="00706C5A" w:rsidRDefault="00E14394" w:rsidP="00CD43AB">
            <w:pPr>
              <w:pBdr>
                <w:top w:val="nil"/>
                <w:left w:val="nil"/>
                <w:bottom w:val="nil"/>
                <w:right w:val="nil"/>
                <w:between w:val="nil"/>
              </w:pBdr>
              <w:spacing w:line="360" w:lineRule="auto"/>
              <w:rPr>
                <w:ins w:id="1355" w:author="Nallamothu, Brahmajee" w:date="2019-12-16T12:13:00Z"/>
                <w:rFonts w:ascii="Arial" w:eastAsia="Arial" w:hAnsi="Arial" w:cs="Arial"/>
                <w:color w:val="000000"/>
                <w:sz w:val="20"/>
                <w:szCs w:val="20"/>
              </w:rPr>
            </w:pPr>
          </w:p>
        </w:tc>
        <w:tc>
          <w:tcPr>
            <w:tcW w:w="2430" w:type="dxa"/>
            <w:vMerge/>
          </w:tcPr>
          <w:p w14:paraId="2A19AD2A" w14:textId="77777777" w:rsidR="00E14394" w:rsidRPr="00706C5A" w:rsidRDefault="00E14394" w:rsidP="00CD43AB">
            <w:pPr>
              <w:pBdr>
                <w:top w:val="nil"/>
                <w:left w:val="nil"/>
                <w:bottom w:val="nil"/>
                <w:right w:val="nil"/>
                <w:between w:val="nil"/>
              </w:pBdr>
              <w:spacing w:line="360" w:lineRule="auto"/>
              <w:rPr>
                <w:ins w:id="1356" w:author="Nallamothu, Brahmajee" w:date="2019-12-16T12:13:00Z"/>
                <w:rFonts w:ascii="Arial" w:eastAsia="Arial" w:hAnsi="Arial" w:cs="Arial"/>
                <w:color w:val="000000"/>
                <w:sz w:val="20"/>
                <w:szCs w:val="20"/>
              </w:rPr>
            </w:pPr>
          </w:p>
        </w:tc>
        <w:tc>
          <w:tcPr>
            <w:tcW w:w="1170" w:type="dxa"/>
            <w:tcBorders>
              <w:top w:val="single" w:sz="0" w:space="0" w:color="000000"/>
              <w:bottom w:val="single" w:sz="0" w:space="0" w:color="000000"/>
            </w:tcBorders>
          </w:tcPr>
          <w:p w14:paraId="3614E67F" w14:textId="77777777" w:rsidR="00E14394" w:rsidRPr="00706C5A" w:rsidRDefault="00E14394" w:rsidP="00CD43AB">
            <w:pPr>
              <w:pBdr>
                <w:top w:val="nil"/>
                <w:left w:val="nil"/>
                <w:bottom w:val="nil"/>
                <w:right w:val="nil"/>
                <w:between w:val="nil"/>
              </w:pBdr>
              <w:spacing w:line="360" w:lineRule="auto"/>
              <w:rPr>
                <w:ins w:id="1357" w:author="Nallamothu, Brahmajee" w:date="2019-12-16T12:13:00Z"/>
                <w:rFonts w:ascii="Arial" w:eastAsia="Arial" w:hAnsi="Arial" w:cs="Arial"/>
                <w:color w:val="000000"/>
                <w:sz w:val="20"/>
                <w:szCs w:val="20"/>
              </w:rPr>
            </w:pPr>
            <w:ins w:id="1358" w:author="Nallamothu, Brahmajee" w:date="2019-12-16T12:13:00Z">
              <w:r w:rsidRPr="00706C5A">
                <w:rPr>
                  <w:rFonts w:ascii="Arial" w:eastAsia="Arial" w:hAnsi="Arial" w:cs="Arial"/>
                  <w:color w:val="000000"/>
                  <w:sz w:val="20"/>
                  <w:szCs w:val="20"/>
                </w:rPr>
                <w:t>75%</w:t>
              </w:r>
            </w:ins>
          </w:p>
        </w:tc>
        <w:tc>
          <w:tcPr>
            <w:tcW w:w="1350" w:type="dxa"/>
            <w:tcBorders>
              <w:top w:val="single" w:sz="0" w:space="0" w:color="000000"/>
              <w:bottom w:val="single" w:sz="0" w:space="0" w:color="000000"/>
            </w:tcBorders>
          </w:tcPr>
          <w:p w14:paraId="5ADB5F7D" w14:textId="77777777" w:rsidR="00E14394" w:rsidRPr="00706C5A" w:rsidRDefault="00E14394" w:rsidP="00CD43AB">
            <w:pPr>
              <w:pBdr>
                <w:top w:val="nil"/>
                <w:left w:val="nil"/>
                <w:bottom w:val="nil"/>
                <w:right w:val="nil"/>
                <w:between w:val="nil"/>
              </w:pBdr>
              <w:spacing w:line="360" w:lineRule="auto"/>
              <w:rPr>
                <w:ins w:id="1359" w:author="Nallamothu, Brahmajee" w:date="2019-12-16T12:13:00Z"/>
                <w:rFonts w:ascii="Arial" w:eastAsia="Arial" w:hAnsi="Arial" w:cs="Arial"/>
                <w:color w:val="000000"/>
                <w:sz w:val="20"/>
                <w:szCs w:val="20"/>
              </w:rPr>
            </w:pPr>
            <w:ins w:id="1360" w:author="Nallamothu, Brahmajee" w:date="2019-12-16T12:13:00Z">
              <w:r w:rsidRPr="00706C5A">
                <w:rPr>
                  <w:rFonts w:ascii="Arial" w:eastAsia="Arial" w:hAnsi="Arial" w:cs="Arial"/>
                  <w:color w:val="000000"/>
                  <w:sz w:val="20"/>
                  <w:szCs w:val="20"/>
                </w:rPr>
                <w:t>22</w:t>
              </w:r>
            </w:ins>
          </w:p>
        </w:tc>
        <w:tc>
          <w:tcPr>
            <w:tcW w:w="1800" w:type="dxa"/>
            <w:tcBorders>
              <w:top w:val="single" w:sz="0" w:space="0" w:color="000000"/>
              <w:bottom w:val="single" w:sz="0" w:space="0" w:color="000000"/>
            </w:tcBorders>
          </w:tcPr>
          <w:p w14:paraId="2CEB37F2" w14:textId="77777777" w:rsidR="00E14394" w:rsidRPr="00706C5A" w:rsidRDefault="00E14394" w:rsidP="00CD43AB">
            <w:pPr>
              <w:pBdr>
                <w:top w:val="nil"/>
                <w:left w:val="nil"/>
                <w:bottom w:val="nil"/>
                <w:right w:val="nil"/>
                <w:between w:val="nil"/>
              </w:pBdr>
              <w:spacing w:line="360" w:lineRule="auto"/>
              <w:rPr>
                <w:ins w:id="1361" w:author="Nallamothu, Brahmajee" w:date="2019-12-16T12:13:00Z"/>
                <w:rFonts w:ascii="Arial" w:eastAsia="Arial" w:hAnsi="Arial" w:cs="Arial"/>
                <w:color w:val="000000"/>
                <w:sz w:val="20"/>
                <w:szCs w:val="20"/>
              </w:rPr>
            </w:pPr>
            <w:ins w:id="1362" w:author="Nallamothu, Brahmajee" w:date="2019-12-16T12:13:00Z">
              <w:r w:rsidRPr="00706C5A">
                <w:rPr>
                  <w:rFonts w:ascii="Arial" w:eastAsia="Arial" w:hAnsi="Arial" w:cs="Arial"/>
                  <w:color w:val="000000"/>
                  <w:sz w:val="20"/>
                  <w:szCs w:val="20"/>
                </w:rPr>
                <w:t>31</w:t>
              </w:r>
            </w:ins>
          </w:p>
        </w:tc>
        <w:tc>
          <w:tcPr>
            <w:tcW w:w="1710" w:type="dxa"/>
            <w:tcBorders>
              <w:top w:val="single" w:sz="0" w:space="0" w:color="000000"/>
              <w:bottom w:val="single" w:sz="0" w:space="0" w:color="000000"/>
            </w:tcBorders>
          </w:tcPr>
          <w:p w14:paraId="56CE0A37" w14:textId="77777777" w:rsidR="00E14394" w:rsidRPr="00706C5A" w:rsidRDefault="00E14394" w:rsidP="00CD43AB">
            <w:pPr>
              <w:pBdr>
                <w:top w:val="nil"/>
                <w:left w:val="nil"/>
                <w:bottom w:val="nil"/>
                <w:right w:val="nil"/>
                <w:between w:val="nil"/>
              </w:pBdr>
              <w:spacing w:line="360" w:lineRule="auto"/>
              <w:rPr>
                <w:ins w:id="1363" w:author="Nallamothu, Brahmajee" w:date="2019-12-16T12:13:00Z"/>
                <w:rFonts w:ascii="Arial" w:eastAsia="Arial" w:hAnsi="Arial" w:cs="Arial"/>
                <w:color w:val="000000"/>
                <w:sz w:val="20"/>
                <w:szCs w:val="20"/>
              </w:rPr>
            </w:pPr>
            <w:ins w:id="1364" w:author="Nallamothu, Brahmajee" w:date="2019-12-16T12:13:00Z">
              <w:r w:rsidRPr="00706C5A">
                <w:rPr>
                  <w:rFonts w:ascii="Arial" w:eastAsia="Arial" w:hAnsi="Arial" w:cs="Arial"/>
                  <w:color w:val="000000"/>
                  <w:sz w:val="20"/>
                  <w:szCs w:val="20"/>
                </w:rPr>
                <w:t>19</w:t>
              </w:r>
            </w:ins>
          </w:p>
        </w:tc>
      </w:tr>
      <w:tr w:rsidR="00E14394" w:rsidRPr="006F2CAB" w14:paraId="5FD0C31E" w14:textId="77777777" w:rsidTr="00D75E0F">
        <w:trPr>
          <w:ins w:id="1365" w:author="Nallamothu, Brahmajee" w:date="2019-12-16T12:13:00Z"/>
        </w:trPr>
        <w:tc>
          <w:tcPr>
            <w:tcW w:w="1440" w:type="dxa"/>
            <w:vMerge/>
          </w:tcPr>
          <w:p w14:paraId="518F3A9F" w14:textId="77777777" w:rsidR="00E14394" w:rsidRPr="00706C5A" w:rsidRDefault="00E14394" w:rsidP="00CD43AB">
            <w:pPr>
              <w:pBdr>
                <w:top w:val="nil"/>
                <w:left w:val="nil"/>
                <w:bottom w:val="nil"/>
                <w:right w:val="nil"/>
                <w:between w:val="nil"/>
              </w:pBdr>
              <w:spacing w:line="360" w:lineRule="auto"/>
              <w:rPr>
                <w:ins w:id="1366" w:author="Nallamothu, Brahmajee" w:date="2019-12-16T12:13:00Z"/>
                <w:rFonts w:ascii="Arial" w:eastAsia="Arial" w:hAnsi="Arial" w:cs="Arial"/>
                <w:color w:val="000000"/>
                <w:sz w:val="20"/>
                <w:szCs w:val="20"/>
              </w:rPr>
            </w:pPr>
          </w:p>
        </w:tc>
        <w:tc>
          <w:tcPr>
            <w:tcW w:w="2430" w:type="dxa"/>
            <w:vMerge/>
          </w:tcPr>
          <w:p w14:paraId="7EC8B808" w14:textId="77777777" w:rsidR="00E14394" w:rsidRPr="00706C5A" w:rsidRDefault="00E14394" w:rsidP="00CD43AB">
            <w:pPr>
              <w:pBdr>
                <w:top w:val="nil"/>
                <w:left w:val="nil"/>
                <w:bottom w:val="nil"/>
                <w:right w:val="nil"/>
                <w:between w:val="nil"/>
              </w:pBdr>
              <w:spacing w:line="360" w:lineRule="auto"/>
              <w:rPr>
                <w:ins w:id="1367" w:author="Nallamothu, Brahmajee" w:date="2019-12-16T12:13:00Z"/>
                <w:rFonts w:ascii="Arial" w:eastAsia="Arial" w:hAnsi="Arial" w:cs="Arial"/>
                <w:color w:val="000000"/>
                <w:sz w:val="20"/>
                <w:szCs w:val="20"/>
              </w:rPr>
            </w:pPr>
          </w:p>
        </w:tc>
        <w:tc>
          <w:tcPr>
            <w:tcW w:w="1170" w:type="dxa"/>
            <w:tcBorders>
              <w:top w:val="single" w:sz="0" w:space="0" w:color="000000"/>
            </w:tcBorders>
          </w:tcPr>
          <w:p w14:paraId="7548F5AD" w14:textId="77777777" w:rsidR="00E14394" w:rsidRPr="00706C5A" w:rsidRDefault="00E14394" w:rsidP="00CD43AB">
            <w:pPr>
              <w:pBdr>
                <w:top w:val="nil"/>
                <w:left w:val="nil"/>
                <w:bottom w:val="nil"/>
                <w:right w:val="nil"/>
                <w:between w:val="nil"/>
              </w:pBdr>
              <w:spacing w:line="360" w:lineRule="auto"/>
              <w:rPr>
                <w:ins w:id="1368" w:author="Nallamothu, Brahmajee" w:date="2019-12-16T12:13:00Z"/>
                <w:rFonts w:ascii="Arial" w:eastAsia="Arial" w:hAnsi="Arial" w:cs="Arial"/>
                <w:color w:val="000000"/>
                <w:sz w:val="20"/>
                <w:szCs w:val="20"/>
              </w:rPr>
            </w:pPr>
            <w:ins w:id="1369" w:author="Nallamothu, Brahmajee" w:date="2019-12-16T12:13:00Z">
              <w:r w:rsidRPr="00706C5A">
                <w:rPr>
                  <w:rFonts w:ascii="Arial" w:eastAsia="Arial" w:hAnsi="Arial" w:cs="Arial"/>
                  <w:color w:val="000000"/>
                  <w:sz w:val="20"/>
                  <w:szCs w:val="20"/>
                </w:rPr>
                <w:t>maximum</w:t>
              </w:r>
            </w:ins>
          </w:p>
        </w:tc>
        <w:tc>
          <w:tcPr>
            <w:tcW w:w="1350" w:type="dxa"/>
            <w:tcBorders>
              <w:top w:val="single" w:sz="0" w:space="0" w:color="000000"/>
            </w:tcBorders>
          </w:tcPr>
          <w:p w14:paraId="0B05E7E9" w14:textId="77777777" w:rsidR="00E14394" w:rsidRPr="00706C5A" w:rsidRDefault="00E14394" w:rsidP="00CD43AB">
            <w:pPr>
              <w:pBdr>
                <w:top w:val="nil"/>
                <w:left w:val="nil"/>
                <w:bottom w:val="nil"/>
                <w:right w:val="nil"/>
                <w:between w:val="nil"/>
              </w:pBdr>
              <w:spacing w:line="360" w:lineRule="auto"/>
              <w:rPr>
                <w:ins w:id="1370" w:author="Nallamothu, Brahmajee" w:date="2019-12-16T12:13:00Z"/>
                <w:rFonts w:ascii="Arial" w:eastAsia="Arial" w:hAnsi="Arial" w:cs="Arial"/>
                <w:color w:val="000000"/>
                <w:sz w:val="20"/>
                <w:szCs w:val="20"/>
              </w:rPr>
            </w:pPr>
            <w:ins w:id="1371" w:author="Nallamothu, Brahmajee" w:date="2019-12-16T12:13:00Z">
              <w:r w:rsidRPr="00706C5A">
                <w:rPr>
                  <w:rFonts w:ascii="Arial" w:eastAsia="Arial" w:hAnsi="Arial" w:cs="Arial"/>
                  <w:color w:val="000000"/>
                  <w:sz w:val="20"/>
                  <w:szCs w:val="20"/>
                </w:rPr>
                <w:t>141,375</w:t>
              </w:r>
            </w:ins>
          </w:p>
        </w:tc>
        <w:tc>
          <w:tcPr>
            <w:tcW w:w="1800" w:type="dxa"/>
            <w:tcBorders>
              <w:top w:val="single" w:sz="0" w:space="0" w:color="000000"/>
            </w:tcBorders>
          </w:tcPr>
          <w:p w14:paraId="7C9E8512" w14:textId="77777777" w:rsidR="00E14394" w:rsidRPr="00706C5A" w:rsidRDefault="00E14394" w:rsidP="00CD43AB">
            <w:pPr>
              <w:pBdr>
                <w:top w:val="nil"/>
                <w:left w:val="nil"/>
                <w:bottom w:val="nil"/>
                <w:right w:val="nil"/>
                <w:between w:val="nil"/>
              </w:pBdr>
              <w:spacing w:line="360" w:lineRule="auto"/>
              <w:rPr>
                <w:ins w:id="1372" w:author="Nallamothu, Brahmajee" w:date="2019-12-16T12:13:00Z"/>
                <w:rFonts w:ascii="Arial" w:eastAsia="Arial" w:hAnsi="Arial" w:cs="Arial"/>
                <w:color w:val="000000"/>
                <w:sz w:val="20"/>
                <w:szCs w:val="20"/>
              </w:rPr>
            </w:pPr>
            <w:ins w:id="1373" w:author="Nallamothu, Brahmajee" w:date="2019-12-16T12:13:00Z">
              <w:r w:rsidRPr="00706C5A">
                <w:rPr>
                  <w:rFonts w:ascii="Arial" w:eastAsia="Arial" w:hAnsi="Arial" w:cs="Arial"/>
                  <w:color w:val="000000"/>
                  <w:sz w:val="20"/>
                  <w:szCs w:val="20"/>
                </w:rPr>
                <w:t>27,406</w:t>
              </w:r>
            </w:ins>
          </w:p>
        </w:tc>
        <w:tc>
          <w:tcPr>
            <w:tcW w:w="1710" w:type="dxa"/>
            <w:tcBorders>
              <w:top w:val="single" w:sz="0" w:space="0" w:color="000000"/>
            </w:tcBorders>
          </w:tcPr>
          <w:p w14:paraId="686402EA" w14:textId="77777777" w:rsidR="00E14394" w:rsidRPr="00706C5A" w:rsidRDefault="00E14394" w:rsidP="00CD43AB">
            <w:pPr>
              <w:pBdr>
                <w:top w:val="nil"/>
                <w:left w:val="nil"/>
                <w:bottom w:val="nil"/>
                <w:right w:val="nil"/>
                <w:between w:val="nil"/>
              </w:pBdr>
              <w:spacing w:line="360" w:lineRule="auto"/>
              <w:rPr>
                <w:ins w:id="1374" w:author="Nallamothu, Brahmajee" w:date="2019-12-16T12:13:00Z"/>
                <w:rFonts w:ascii="Arial" w:eastAsia="Arial" w:hAnsi="Arial" w:cs="Arial"/>
                <w:color w:val="000000"/>
                <w:sz w:val="20"/>
                <w:szCs w:val="20"/>
              </w:rPr>
            </w:pPr>
            <w:ins w:id="1375" w:author="Nallamothu, Brahmajee" w:date="2019-12-16T12:13:00Z">
              <w:r w:rsidRPr="00706C5A">
                <w:rPr>
                  <w:rFonts w:ascii="Arial" w:eastAsia="Arial" w:hAnsi="Arial" w:cs="Arial"/>
                  <w:color w:val="000000"/>
                  <w:sz w:val="20"/>
                  <w:szCs w:val="20"/>
                </w:rPr>
                <w:t>17,615</w:t>
              </w:r>
            </w:ins>
          </w:p>
        </w:tc>
      </w:tr>
    </w:tbl>
    <w:p w14:paraId="4965A4DE" w14:textId="77777777" w:rsidR="00632C60" w:rsidRPr="00686C79" w:rsidRDefault="00632C60" w:rsidP="00D75E0F">
      <w:pPr>
        <w:rPr>
          <w:rPrChange w:id="1376" w:author="Nallamothu, Brahmajee" w:date="2019-12-16T12:13:00Z">
            <w:rPr>
              <w:rFonts w:ascii="Arial" w:hAnsi="Arial"/>
              <w:sz w:val="22"/>
            </w:rPr>
          </w:rPrChange>
        </w:rPr>
      </w:pPr>
      <w:bookmarkStart w:id="1377" w:name="_3dy6vkm" w:colFirst="0" w:colLast="0"/>
      <w:bookmarkEnd w:id="1377"/>
    </w:p>
    <w:sectPr w:rsidR="00632C60" w:rsidRPr="00686C79" w:rsidSect="00D75E0F">
      <w:footerReference w:type="even" r:id="rId12"/>
      <w:footerReference w:type="default" r:id="rId13"/>
      <w:pgSz w:w="12240" w:h="15840" w:orient="portrait"/>
      <w:pgMar w:top="1440" w:right="1440" w:bottom="1440" w:left="1440" w:header="720" w:footer="720" w:gutter="0"/>
      <w:lnNumType w:countBy="1" w:restart="continuous"/>
      <w:cols w:space="720"/>
      <w:titlePg/>
      <w:docGrid w:linePitch="360"/>
      <w:sectPrChange w:id="1389" w:author="Nallamothu, Brahmajee" w:date="2019-12-16T12:13:00Z">
        <w:sectPr w:rsidR="00632C60" w:rsidRPr="00686C79" w:rsidSect="00D75E0F">
          <w:pgSz w:w="15840" w:h="12240" w:orient="landscape"/>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A3834" w14:textId="77777777" w:rsidR="00D1659B" w:rsidRDefault="00D1659B" w:rsidP="004611D2">
      <w:r>
        <w:separator/>
      </w:r>
    </w:p>
  </w:endnote>
  <w:endnote w:type="continuationSeparator" w:id="0">
    <w:p w14:paraId="29169D8C" w14:textId="77777777" w:rsidR="00D1659B" w:rsidRDefault="00D1659B" w:rsidP="004611D2">
      <w:r>
        <w:continuationSeparator/>
      </w:r>
    </w:p>
  </w:endnote>
  <w:endnote w:type="continuationNotice" w:id="1">
    <w:p w14:paraId="0E7AE86B" w14:textId="77777777" w:rsidR="00D1659B" w:rsidRDefault="00D16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3878345"/>
      <w:docPartObj>
        <w:docPartGallery w:val="Page Numbers (Bottom of Page)"/>
        <w:docPartUnique/>
      </w:docPartObj>
    </w:sdtPr>
    <w:sdtEndPr>
      <w:rPr>
        <w:rStyle w:val="PageNumber"/>
      </w:rPr>
    </w:sdtEndPr>
    <w:sdtContent>
      <w:p w14:paraId="137B62FF" w14:textId="77777777" w:rsidR="00184DDA" w:rsidRDefault="00184DDA" w:rsidP="001932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19D96" w14:textId="77777777" w:rsidR="00184DDA" w:rsidRDefault="00184DDA" w:rsidP="00461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5637260"/>
      <w:docPartObj>
        <w:docPartGallery w:val="Page Numbers (Bottom of Page)"/>
        <w:docPartUnique/>
      </w:docPartObj>
    </w:sdtPr>
    <w:sdtEndPr>
      <w:rPr>
        <w:rStyle w:val="PageNumber"/>
      </w:rPr>
    </w:sdtEndPr>
    <w:sdtContent>
      <w:p w14:paraId="05C6539F" w14:textId="77777777" w:rsidR="00184DDA" w:rsidRDefault="00184DDA" w:rsidP="001932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2482BCDA" w14:textId="77777777" w:rsidR="00184DDA" w:rsidRDefault="00184DDA" w:rsidP="004611D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378" w:author="Nallamothu, Brahmajee" w:date="2019-12-16T12:13:00Z"/>
  <w:sdt>
    <w:sdtPr>
      <w:rPr>
        <w:rStyle w:val="PageNumber"/>
      </w:rPr>
      <w:id w:val="-1543132038"/>
      <w:docPartObj>
        <w:docPartGallery w:val="Page Numbers (Bottom of Page)"/>
        <w:docPartUnique/>
      </w:docPartObj>
    </w:sdtPr>
    <w:sdtEndPr>
      <w:rPr>
        <w:rStyle w:val="PageNumber"/>
      </w:rPr>
    </w:sdtEndPr>
    <w:sdtContent>
      <w:customXmlInsRangeEnd w:id="1378"/>
      <w:p w14:paraId="6DD2CDBD" w14:textId="77777777" w:rsidR="00184DDA" w:rsidRDefault="00184DDA" w:rsidP="00193200">
        <w:pPr>
          <w:pStyle w:val="Footer"/>
          <w:framePr w:wrap="none" w:vAnchor="text" w:hAnchor="margin" w:xAlign="right" w:y="1"/>
          <w:rPr>
            <w:ins w:id="1379" w:author="Nallamothu, Brahmajee" w:date="2019-12-16T12:13:00Z"/>
            <w:rStyle w:val="PageNumber"/>
          </w:rPr>
        </w:pPr>
        <w:ins w:id="1380" w:author="Nallamothu, Brahmajee" w:date="2019-12-16T12:13:00Z">
          <w:r>
            <w:rPr>
              <w:rStyle w:val="PageNumber"/>
            </w:rPr>
            <w:fldChar w:fldCharType="begin"/>
          </w:r>
          <w:r>
            <w:rPr>
              <w:rStyle w:val="PageNumber"/>
            </w:rPr>
            <w:instrText xml:space="preserve"> PAGE </w:instrText>
          </w:r>
          <w:r>
            <w:rPr>
              <w:rStyle w:val="PageNumber"/>
            </w:rPr>
            <w:fldChar w:fldCharType="end"/>
          </w:r>
        </w:ins>
      </w:p>
      <w:customXmlInsRangeStart w:id="1381" w:author="Nallamothu, Brahmajee" w:date="2019-12-16T12:13:00Z"/>
    </w:sdtContent>
  </w:sdt>
  <w:customXmlInsRangeEnd w:id="1381"/>
  <w:p w14:paraId="4B2BBEF9" w14:textId="77777777" w:rsidR="00184DDA" w:rsidRDefault="00184DDA">
    <w:pPr>
      <w:pStyle w:val="Footer"/>
      <w:ind w:right="360"/>
      <w:pPrChange w:id="1382" w:author="Nallamothu, Brahmajee" w:date="2019-12-16T12:13:00Z">
        <w:pPr>
          <w:pStyle w:val="Footer"/>
        </w:pPr>
      </w:pPrChan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383" w:author="Nallamothu, Brahmajee" w:date="2019-12-16T12:13:00Z"/>
  <w:sdt>
    <w:sdtPr>
      <w:rPr>
        <w:rStyle w:val="PageNumber"/>
      </w:rPr>
      <w:id w:val="-1137794918"/>
      <w:docPartObj>
        <w:docPartGallery w:val="Page Numbers (Bottom of Page)"/>
        <w:docPartUnique/>
      </w:docPartObj>
    </w:sdtPr>
    <w:sdtEndPr>
      <w:rPr>
        <w:rStyle w:val="PageNumber"/>
      </w:rPr>
    </w:sdtEndPr>
    <w:sdtContent>
      <w:customXmlInsRangeEnd w:id="1383"/>
      <w:p w14:paraId="04508113" w14:textId="77DCFA8F" w:rsidR="00184DDA" w:rsidRDefault="00184DDA" w:rsidP="00193200">
        <w:pPr>
          <w:pStyle w:val="Footer"/>
          <w:framePr w:wrap="none" w:vAnchor="text" w:hAnchor="margin" w:xAlign="right" w:y="1"/>
          <w:rPr>
            <w:ins w:id="1384" w:author="Nallamothu, Brahmajee" w:date="2019-12-16T12:13:00Z"/>
            <w:rStyle w:val="PageNumber"/>
          </w:rPr>
        </w:pPr>
        <w:ins w:id="1385" w:author="Nallamothu, Brahmajee" w:date="2019-12-16T12:13:00Z">
          <w:r>
            <w:rPr>
              <w:rStyle w:val="PageNumber"/>
            </w:rPr>
            <w:fldChar w:fldCharType="begin"/>
          </w:r>
          <w:r>
            <w:rPr>
              <w:rStyle w:val="PageNumber"/>
            </w:rPr>
            <w:instrText xml:space="preserve"> PAGE </w:instrText>
          </w:r>
          <w:r>
            <w:rPr>
              <w:rStyle w:val="PageNumber"/>
            </w:rPr>
            <w:fldChar w:fldCharType="separate"/>
          </w:r>
        </w:ins>
        <w:r>
          <w:rPr>
            <w:rStyle w:val="PageNumber"/>
            <w:noProof/>
          </w:rPr>
          <w:t>2</w:t>
        </w:r>
        <w:ins w:id="1386" w:author="Nallamothu, Brahmajee" w:date="2019-12-16T12:13:00Z">
          <w:r>
            <w:rPr>
              <w:rStyle w:val="PageNumber"/>
            </w:rPr>
            <w:fldChar w:fldCharType="end"/>
          </w:r>
        </w:ins>
      </w:p>
      <w:customXmlInsRangeStart w:id="1387" w:author="Nallamothu, Brahmajee" w:date="2019-12-16T12:13:00Z"/>
    </w:sdtContent>
  </w:sdt>
  <w:customXmlInsRangeEnd w:id="1387"/>
  <w:p w14:paraId="1F7465EF" w14:textId="77777777" w:rsidR="00184DDA" w:rsidRDefault="00184DDA">
    <w:pPr>
      <w:pStyle w:val="Footer"/>
      <w:ind w:right="360"/>
      <w:pPrChange w:id="1388" w:author="Nallamothu, Brahmajee" w:date="2019-12-16T12:13: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39393" w14:textId="77777777" w:rsidR="00D1659B" w:rsidRDefault="00D1659B" w:rsidP="004611D2">
      <w:r>
        <w:separator/>
      </w:r>
    </w:p>
  </w:footnote>
  <w:footnote w:type="continuationSeparator" w:id="0">
    <w:p w14:paraId="14F14E7D" w14:textId="77777777" w:rsidR="00D1659B" w:rsidRDefault="00D1659B" w:rsidP="004611D2">
      <w:r>
        <w:continuationSeparator/>
      </w:r>
    </w:p>
  </w:footnote>
  <w:footnote w:type="continuationNotice" w:id="1">
    <w:p w14:paraId="6AA68260" w14:textId="77777777" w:rsidR="00D1659B" w:rsidRDefault="00D165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6B7A0" w14:textId="77777777" w:rsidR="00184DDA" w:rsidRDefault="00184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41BE6DE2"/>
    <w:lvl w:ilvl="0" w:tplc="0409000F">
      <w:start w:val="6"/>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05A81"/>
    <w:multiLevelType w:val="hybridMultilevel"/>
    <w:tmpl w:val="BDA4F57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FA665B"/>
    <w:multiLevelType w:val="hybridMultilevel"/>
    <w:tmpl w:val="121E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148C3"/>
    <w:multiLevelType w:val="multilevel"/>
    <w:tmpl w:val="4C969CD8"/>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A239C"/>
    <w:multiLevelType w:val="hybridMultilevel"/>
    <w:tmpl w:val="1ACC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66B1E"/>
    <w:multiLevelType w:val="multilevel"/>
    <w:tmpl w:val="3AC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9108D"/>
    <w:multiLevelType w:val="hybridMultilevel"/>
    <w:tmpl w:val="5336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1745F"/>
    <w:multiLevelType w:val="multilevel"/>
    <w:tmpl w:val="4DE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F1181"/>
    <w:multiLevelType w:val="hybridMultilevel"/>
    <w:tmpl w:val="6526D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3A26F0"/>
    <w:multiLevelType w:val="multilevel"/>
    <w:tmpl w:val="2130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8513F"/>
    <w:multiLevelType w:val="hybridMultilevel"/>
    <w:tmpl w:val="F526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24F61"/>
    <w:multiLevelType w:val="multilevel"/>
    <w:tmpl w:val="EB4A3CCA"/>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A5060"/>
    <w:multiLevelType w:val="hybridMultilevel"/>
    <w:tmpl w:val="79AE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B61E6"/>
    <w:multiLevelType w:val="hybridMultilevel"/>
    <w:tmpl w:val="1340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51385"/>
    <w:multiLevelType w:val="hybridMultilevel"/>
    <w:tmpl w:val="3FA03FC8"/>
    <w:lvl w:ilvl="0" w:tplc="CD6078D2">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1"/>
  </w:num>
  <w:num w:numId="5">
    <w:abstractNumId w:val="3"/>
  </w:num>
  <w:num w:numId="6">
    <w:abstractNumId w:val="6"/>
  </w:num>
  <w:num w:numId="7">
    <w:abstractNumId w:val="2"/>
  </w:num>
  <w:num w:numId="8">
    <w:abstractNumId w:val="0"/>
  </w:num>
  <w:num w:numId="9">
    <w:abstractNumId w:val="12"/>
  </w:num>
  <w:num w:numId="10">
    <w:abstractNumId w:val="8"/>
  </w:num>
  <w:num w:numId="11">
    <w:abstractNumId w:val="1"/>
  </w:num>
  <w:num w:numId="12">
    <w:abstractNumId w:val="9"/>
  </w:num>
  <w:num w:numId="13">
    <w:abstractNumId w:val="7"/>
  </w:num>
  <w:num w:numId="14">
    <w:abstractNumId w:val="5"/>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llamothu, Brahmajee">
    <w15:presenceInfo w15:providerId="None" w15:userId="Nallamothu, Brahmaje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hideGrammaticalErrors/>
  <w:activeWritingStyle w:appName="MSWord" w:lang="en-US" w:vendorID="64" w:dllVersion="6" w:nlCheck="1" w:checkStyle="0"/>
  <w:activeWritingStyle w:appName="MSWord" w:lang="en-US" w:vendorID="64" w:dllVersion="4096" w:nlCheck="1" w:checkStyle="0"/>
  <w:activeWritingStyle w:appName="MSWord" w:lang="en-GB" w:vendorID="64" w:dllVersion="6" w:nlCheck="1" w:checkStyle="0"/>
  <w:activeWritingStyle w:appName="MSWord" w:lang="en-GB" w:vendorID="64" w:dllVersion="4096" w:nlCheck="1" w:checkStyle="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4EE"/>
    <w:rsid w:val="000005ED"/>
    <w:rsid w:val="00003AA7"/>
    <w:rsid w:val="0000534E"/>
    <w:rsid w:val="00010838"/>
    <w:rsid w:val="00011A0E"/>
    <w:rsid w:val="000123F1"/>
    <w:rsid w:val="00012FE2"/>
    <w:rsid w:val="000136C3"/>
    <w:rsid w:val="00013D86"/>
    <w:rsid w:val="000149EF"/>
    <w:rsid w:val="000157C8"/>
    <w:rsid w:val="000158C6"/>
    <w:rsid w:val="00015C2C"/>
    <w:rsid w:val="00016335"/>
    <w:rsid w:val="00016CBD"/>
    <w:rsid w:val="00022246"/>
    <w:rsid w:val="0002295E"/>
    <w:rsid w:val="00023AAF"/>
    <w:rsid w:val="000241A6"/>
    <w:rsid w:val="00024EAB"/>
    <w:rsid w:val="00027848"/>
    <w:rsid w:val="0002789D"/>
    <w:rsid w:val="00027A1C"/>
    <w:rsid w:val="00027CF7"/>
    <w:rsid w:val="00030678"/>
    <w:rsid w:val="0003096E"/>
    <w:rsid w:val="000324CA"/>
    <w:rsid w:val="00032523"/>
    <w:rsid w:val="00033148"/>
    <w:rsid w:val="00034014"/>
    <w:rsid w:val="000358A4"/>
    <w:rsid w:val="0003628E"/>
    <w:rsid w:val="00037473"/>
    <w:rsid w:val="000408E7"/>
    <w:rsid w:val="00041153"/>
    <w:rsid w:val="00042CE8"/>
    <w:rsid w:val="000434E4"/>
    <w:rsid w:val="00043DDA"/>
    <w:rsid w:val="00046996"/>
    <w:rsid w:val="000476E9"/>
    <w:rsid w:val="0005065F"/>
    <w:rsid w:val="00051A22"/>
    <w:rsid w:val="00054026"/>
    <w:rsid w:val="0005430F"/>
    <w:rsid w:val="00054D1F"/>
    <w:rsid w:val="00055A8D"/>
    <w:rsid w:val="00062197"/>
    <w:rsid w:val="00062BF6"/>
    <w:rsid w:val="00063DD9"/>
    <w:rsid w:val="00064066"/>
    <w:rsid w:val="0006424C"/>
    <w:rsid w:val="00066E8E"/>
    <w:rsid w:val="00067339"/>
    <w:rsid w:val="00067465"/>
    <w:rsid w:val="0007208C"/>
    <w:rsid w:val="00073FE7"/>
    <w:rsid w:val="00074775"/>
    <w:rsid w:val="000748C0"/>
    <w:rsid w:val="00075877"/>
    <w:rsid w:val="00075DA5"/>
    <w:rsid w:val="000767AB"/>
    <w:rsid w:val="00076A9F"/>
    <w:rsid w:val="00076BE6"/>
    <w:rsid w:val="00077F6E"/>
    <w:rsid w:val="00081997"/>
    <w:rsid w:val="0008330D"/>
    <w:rsid w:val="0008374B"/>
    <w:rsid w:val="00083FB2"/>
    <w:rsid w:val="00084036"/>
    <w:rsid w:val="00084232"/>
    <w:rsid w:val="00085B7F"/>
    <w:rsid w:val="0008777B"/>
    <w:rsid w:val="000902E1"/>
    <w:rsid w:val="00090F38"/>
    <w:rsid w:val="00093C45"/>
    <w:rsid w:val="00094084"/>
    <w:rsid w:val="00094400"/>
    <w:rsid w:val="00094F1A"/>
    <w:rsid w:val="00095EF0"/>
    <w:rsid w:val="00097292"/>
    <w:rsid w:val="000A12C6"/>
    <w:rsid w:val="000A3A4A"/>
    <w:rsid w:val="000A3F75"/>
    <w:rsid w:val="000A4C7A"/>
    <w:rsid w:val="000A4EFD"/>
    <w:rsid w:val="000A745C"/>
    <w:rsid w:val="000B024E"/>
    <w:rsid w:val="000B0380"/>
    <w:rsid w:val="000B3E30"/>
    <w:rsid w:val="000B4B1A"/>
    <w:rsid w:val="000B513D"/>
    <w:rsid w:val="000B5C12"/>
    <w:rsid w:val="000C0FDE"/>
    <w:rsid w:val="000C1C80"/>
    <w:rsid w:val="000C1DE5"/>
    <w:rsid w:val="000C3510"/>
    <w:rsid w:val="000C482D"/>
    <w:rsid w:val="000C48E1"/>
    <w:rsid w:val="000C5474"/>
    <w:rsid w:val="000C6F61"/>
    <w:rsid w:val="000C7744"/>
    <w:rsid w:val="000D0725"/>
    <w:rsid w:val="000D0A54"/>
    <w:rsid w:val="000D1440"/>
    <w:rsid w:val="000D20EB"/>
    <w:rsid w:val="000D2AD4"/>
    <w:rsid w:val="000D2EA5"/>
    <w:rsid w:val="000D3C6A"/>
    <w:rsid w:val="000D4808"/>
    <w:rsid w:val="000E3FF6"/>
    <w:rsid w:val="000E49F6"/>
    <w:rsid w:val="000E5149"/>
    <w:rsid w:val="000E58F6"/>
    <w:rsid w:val="000E6865"/>
    <w:rsid w:val="000E6A3A"/>
    <w:rsid w:val="000F0227"/>
    <w:rsid w:val="000F2BCF"/>
    <w:rsid w:val="000F3C3E"/>
    <w:rsid w:val="000F4C65"/>
    <w:rsid w:val="000F522F"/>
    <w:rsid w:val="000F545A"/>
    <w:rsid w:val="000F5F0A"/>
    <w:rsid w:val="000F6088"/>
    <w:rsid w:val="000F6A65"/>
    <w:rsid w:val="000F71CF"/>
    <w:rsid w:val="0010091F"/>
    <w:rsid w:val="00101562"/>
    <w:rsid w:val="00103061"/>
    <w:rsid w:val="00103BEB"/>
    <w:rsid w:val="001050FE"/>
    <w:rsid w:val="001059E7"/>
    <w:rsid w:val="001066D5"/>
    <w:rsid w:val="00106E29"/>
    <w:rsid w:val="0011283A"/>
    <w:rsid w:val="001139CD"/>
    <w:rsid w:val="001154D7"/>
    <w:rsid w:val="00115C10"/>
    <w:rsid w:val="00117966"/>
    <w:rsid w:val="001200CF"/>
    <w:rsid w:val="00121A08"/>
    <w:rsid w:val="0012242D"/>
    <w:rsid w:val="00123797"/>
    <w:rsid w:val="00124760"/>
    <w:rsid w:val="00124EA2"/>
    <w:rsid w:val="00125543"/>
    <w:rsid w:val="00125BA0"/>
    <w:rsid w:val="00125F94"/>
    <w:rsid w:val="00126330"/>
    <w:rsid w:val="00127D65"/>
    <w:rsid w:val="001312D7"/>
    <w:rsid w:val="001314A9"/>
    <w:rsid w:val="00131748"/>
    <w:rsid w:val="001327A0"/>
    <w:rsid w:val="0013371F"/>
    <w:rsid w:val="001349D6"/>
    <w:rsid w:val="00136598"/>
    <w:rsid w:val="001367C3"/>
    <w:rsid w:val="0013756C"/>
    <w:rsid w:val="00141679"/>
    <w:rsid w:val="00142BC4"/>
    <w:rsid w:val="0014324E"/>
    <w:rsid w:val="00145304"/>
    <w:rsid w:val="00145D51"/>
    <w:rsid w:val="00145E16"/>
    <w:rsid w:val="00146430"/>
    <w:rsid w:val="00147C54"/>
    <w:rsid w:val="00150479"/>
    <w:rsid w:val="00150B41"/>
    <w:rsid w:val="00153ACE"/>
    <w:rsid w:val="0015460A"/>
    <w:rsid w:val="00155635"/>
    <w:rsid w:val="0015566A"/>
    <w:rsid w:val="00155FCC"/>
    <w:rsid w:val="001571AD"/>
    <w:rsid w:val="001613C2"/>
    <w:rsid w:val="00162668"/>
    <w:rsid w:val="00164514"/>
    <w:rsid w:val="001646CF"/>
    <w:rsid w:val="00166843"/>
    <w:rsid w:val="00170480"/>
    <w:rsid w:val="00170738"/>
    <w:rsid w:val="001724AE"/>
    <w:rsid w:val="00173C52"/>
    <w:rsid w:val="0017512F"/>
    <w:rsid w:val="00175FCC"/>
    <w:rsid w:val="00176206"/>
    <w:rsid w:val="00176ACD"/>
    <w:rsid w:val="00177EEE"/>
    <w:rsid w:val="0018054C"/>
    <w:rsid w:val="00180847"/>
    <w:rsid w:val="00181DE9"/>
    <w:rsid w:val="0018207E"/>
    <w:rsid w:val="00183021"/>
    <w:rsid w:val="001830E3"/>
    <w:rsid w:val="0018313D"/>
    <w:rsid w:val="0018362D"/>
    <w:rsid w:val="001840CB"/>
    <w:rsid w:val="001842FB"/>
    <w:rsid w:val="00184DDA"/>
    <w:rsid w:val="00185A5A"/>
    <w:rsid w:val="0019076C"/>
    <w:rsid w:val="00190FD4"/>
    <w:rsid w:val="00193200"/>
    <w:rsid w:val="001932DE"/>
    <w:rsid w:val="00193B06"/>
    <w:rsid w:val="00194FD8"/>
    <w:rsid w:val="00195457"/>
    <w:rsid w:val="00195783"/>
    <w:rsid w:val="00195863"/>
    <w:rsid w:val="00196064"/>
    <w:rsid w:val="00196AE2"/>
    <w:rsid w:val="00197575"/>
    <w:rsid w:val="001A0D4A"/>
    <w:rsid w:val="001A18DA"/>
    <w:rsid w:val="001A2423"/>
    <w:rsid w:val="001A27EA"/>
    <w:rsid w:val="001A287C"/>
    <w:rsid w:val="001A342C"/>
    <w:rsid w:val="001A36AB"/>
    <w:rsid w:val="001A5BEB"/>
    <w:rsid w:val="001A614E"/>
    <w:rsid w:val="001A7183"/>
    <w:rsid w:val="001A7A38"/>
    <w:rsid w:val="001A7EE6"/>
    <w:rsid w:val="001B0B9D"/>
    <w:rsid w:val="001B0DA4"/>
    <w:rsid w:val="001B121C"/>
    <w:rsid w:val="001B1649"/>
    <w:rsid w:val="001B1766"/>
    <w:rsid w:val="001B1E89"/>
    <w:rsid w:val="001B46D0"/>
    <w:rsid w:val="001B4EA0"/>
    <w:rsid w:val="001B54FC"/>
    <w:rsid w:val="001B5B9E"/>
    <w:rsid w:val="001B6E2E"/>
    <w:rsid w:val="001B6ED7"/>
    <w:rsid w:val="001B7C88"/>
    <w:rsid w:val="001C17A6"/>
    <w:rsid w:val="001C1AFD"/>
    <w:rsid w:val="001C1DFF"/>
    <w:rsid w:val="001C313F"/>
    <w:rsid w:val="001C34B6"/>
    <w:rsid w:val="001C3EA8"/>
    <w:rsid w:val="001C4E45"/>
    <w:rsid w:val="001C501A"/>
    <w:rsid w:val="001C5313"/>
    <w:rsid w:val="001C555E"/>
    <w:rsid w:val="001C5A14"/>
    <w:rsid w:val="001C6146"/>
    <w:rsid w:val="001C6A07"/>
    <w:rsid w:val="001C753D"/>
    <w:rsid w:val="001D0E95"/>
    <w:rsid w:val="001D22B1"/>
    <w:rsid w:val="001D3E20"/>
    <w:rsid w:val="001E15A9"/>
    <w:rsid w:val="001E17B1"/>
    <w:rsid w:val="001E22DF"/>
    <w:rsid w:val="001E32B9"/>
    <w:rsid w:val="001E47D0"/>
    <w:rsid w:val="001E5877"/>
    <w:rsid w:val="001E5B40"/>
    <w:rsid w:val="001E6414"/>
    <w:rsid w:val="001F10A5"/>
    <w:rsid w:val="001F22BF"/>
    <w:rsid w:val="001F2F12"/>
    <w:rsid w:val="001F3222"/>
    <w:rsid w:val="001F32B4"/>
    <w:rsid w:val="001F455B"/>
    <w:rsid w:val="001F54CF"/>
    <w:rsid w:val="001F5669"/>
    <w:rsid w:val="001F5CD8"/>
    <w:rsid w:val="0020033A"/>
    <w:rsid w:val="00201496"/>
    <w:rsid w:val="00201E89"/>
    <w:rsid w:val="00205544"/>
    <w:rsid w:val="00205BA1"/>
    <w:rsid w:val="0020648E"/>
    <w:rsid w:val="00207C9B"/>
    <w:rsid w:val="00210359"/>
    <w:rsid w:val="00210C09"/>
    <w:rsid w:val="00211E82"/>
    <w:rsid w:val="00212DC0"/>
    <w:rsid w:val="0021464A"/>
    <w:rsid w:val="00214B9D"/>
    <w:rsid w:val="00216F95"/>
    <w:rsid w:val="00217668"/>
    <w:rsid w:val="00217893"/>
    <w:rsid w:val="0022101B"/>
    <w:rsid w:val="00222AB3"/>
    <w:rsid w:val="00223EF8"/>
    <w:rsid w:val="002244AE"/>
    <w:rsid w:val="00224543"/>
    <w:rsid w:val="00224C8D"/>
    <w:rsid w:val="0022691B"/>
    <w:rsid w:val="00226E04"/>
    <w:rsid w:val="00227624"/>
    <w:rsid w:val="00230137"/>
    <w:rsid w:val="00230BD3"/>
    <w:rsid w:val="00231377"/>
    <w:rsid w:val="002325D2"/>
    <w:rsid w:val="00232B7B"/>
    <w:rsid w:val="002330AD"/>
    <w:rsid w:val="002341A4"/>
    <w:rsid w:val="002356BC"/>
    <w:rsid w:val="00235785"/>
    <w:rsid w:val="00235D27"/>
    <w:rsid w:val="002364F9"/>
    <w:rsid w:val="00237746"/>
    <w:rsid w:val="00241ED9"/>
    <w:rsid w:val="00242E0B"/>
    <w:rsid w:val="00243AA4"/>
    <w:rsid w:val="00243AA8"/>
    <w:rsid w:val="00244068"/>
    <w:rsid w:val="00245293"/>
    <w:rsid w:val="002453F8"/>
    <w:rsid w:val="002457AC"/>
    <w:rsid w:val="0024760E"/>
    <w:rsid w:val="00253F5E"/>
    <w:rsid w:val="00254A4A"/>
    <w:rsid w:val="00254F32"/>
    <w:rsid w:val="002550B0"/>
    <w:rsid w:val="002601F6"/>
    <w:rsid w:val="00261158"/>
    <w:rsid w:val="0026195B"/>
    <w:rsid w:val="00262D33"/>
    <w:rsid w:val="002645B8"/>
    <w:rsid w:val="00264D44"/>
    <w:rsid w:val="00266430"/>
    <w:rsid w:val="002667E6"/>
    <w:rsid w:val="002674E4"/>
    <w:rsid w:val="00267902"/>
    <w:rsid w:val="00270D73"/>
    <w:rsid w:val="002719BD"/>
    <w:rsid w:val="002722FF"/>
    <w:rsid w:val="00273D18"/>
    <w:rsid w:val="00273D1A"/>
    <w:rsid w:val="0027658E"/>
    <w:rsid w:val="00277FEC"/>
    <w:rsid w:val="002807E5"/>
    <w:rsid w:val="002821AC"/>
    <w:rsid w:val="002833E7"/>
    <w:rsid w:val="002850AC"/>
    <w:rsid w:val="002863B1"/>
    <w:rsid w:val="00286526"/>
    <w:rsid w:val="00286B7C"/>
    <w:rsid w:val="002876C3"/>
    <w:rsid w:val="00290107"/>
    <w:rsid w:val="002906E7"/>
    <w:rsid w:val="002926C5"/>
    <w:rsid w:val="00292748"/>
    <w:rsid w:val="0029308D"/>
    <w:rsid w:val="00293D14"/>
    <w:rsid w:val="00293EB0"/>
    <w:rsid w:val="00294652"/>
    <w:rsid w:val="002947BA"/>
    <w:rsid w:val="002960F9"/>
    <w:rsid w:val="0029743A"/>
    <w:rsid w:val="00297DFC"/>
    <w:rsid w:val="00297E16"/>
    <w:rsid w:val="002A06B5"/>
    <w:rsid w:val="002A0A65"/>
    <w:rsid w:val="002A1A4F"/>
    <w:rsid w:val="002A3184"/>
    <w:rsid w:val="002A4CBA"/>
    <w:rsid w:val="002A6830"/>
    <w:rsid w:val="002A6A15"/>
    <w:rsid w:val="002B1236"/>
    <w:rsid w:val="002B16D6"/>
    <w:rsid w:val="002B20A0"/>
    <w:rsid w:val="002B29D5"/>
    <w:rsid w:val="002B2C27"/>
    <w:rsid w:val="002B3FFC"/>
    <w:rsid w:val="002B40FE"/>
    <w:rsid w:val="002B416E"/>
    <w:rsid w:val="002B4442"/>
    <w:rsid w:val="002B5657"/>
    <w:rsid w:val="002B5A15"/>
    <w:rsid w:val="002B6DDC"/>
    <w:rsid w:val="002B7550"/>
    <w:rsid w:val="002C0E6D"/>
    <w:rsid w:val="002C1469"/>
    <w:rsid w:val="002C342F"/>
    <w:rsid w:val="002C34D8"/>
    <w:rsid w:val="002C4F29"/>
    <w:rsid w:val="002C6BED"/>
    <w:rsid w:val="002C7227"/>
    <w:rsid w:val="002C7344"/>
    <w:rsid w:val="002D0C82"/>
    <w:rsid w:val="002D14E1"/>
    <w:rsid w:val="002D1969"/>
    <w:rsid w:val="002D1994"/>
    <w:rsid w:val="002D1B35"/>
    <w:rsid w:val="002D2BF4"/>
    <w:rsid w:val="002D6977"/>
    <w:rsid w:val="002D799B"/>
    <w:rsid w:val="002E080A"/>
    <w:rsid w:val="002E1768"/>
    <w:rsid w:val="002E4B04"/>
    <w:rsid w:val="002E4FBB"/>
    <w:rsid w:val="002E5304"/>
    <w:rsid w:val="002E6844"/>
    <w:rsid w:val="002E7A50"/>
    <w:rsid w:val="002E7D1E"/>
    <w:rsid w:val="002F1A0A"/>
    <w:rsid w:val="002F1DFE"/>
    <w:rsid w:val="00301A58"/>
    <w:rsid w:val="0030466E"/>
    <w:rsid w:val="003046C9"/>
    <w:rsid w:val="003074F4"/>
    <w:rsid w:val="0030767F"/>
    <w:rsid w:val="003110C1"/>
    <w:rsid w:val="00312AAC"/>
    <w:rsid w:val="00314936"/>
    <w:rsid w:val="00314BA4"/>
    <w:rsid w:val="00314CFA"/>
    <w:rsid w:val="003150D8"/>
    <w:rsid w:val="003152E2"/>
    <w:rsid w:val="00315583"/>
    <w:rsid w:val="00315F5C"/>
    <w:rsid w:val="00316A4B"/>
    <w:rsid w:val="00316ED5"/>
    <w:rsid w:val="00317D88"/>
    <w:rsid w:val="0032063E"/>
    <w:rsid w:val="00322FD3"/>
    <w:rsid w:val="003234DA"/>
    <w:rsid w:val="0032352A"/>
    <w:rsid w:val="00324252"/>
    <w:rsid w:val="00325C4A"/>
    <w:rsid w:val="00325DA6"/>
    <w:rsid w:val="003266EC"/>
    <w:rsid w:val="00326BC5"/>
    <w:rsid w:val="0032724A"/>
    <w:rsid w:val="0033030B"/>
    <w:rsid w:val="0033162C"/>
    <w:rsid w:val="00331D2B"/>
    <w:rsid w:val="00332481"/>
    <w:rsid w:val="00332817"/>
    <w:rsid w:val="00333022"/>
    <w:rsid w:val="00333809"/>
    <w:rsid w:val="0033640C"/>
    <w:rsid w:val="003417A8"/>
    <w:rsid w:val="00341A3C"/>
    <w:rsid w:val="00341CC7"/>
    <w:rsid w:val="003425DE"/>
    <w:rsid w:val="00345EE4"/>
    <w:rsid w:val="00346333"/>
    <w:rsid w:val="00346B4E"/>
    <w:rsid w:val="0034778A"/>
    <w:rsid w:val="00351822"/>
    <w:rsid w:val="0036079C"/>
    <w:rsid w:val="00362694"/>
    <w:rsid w:val="00362A94"/>
    <w:rsid w:val="00362F3F"/>
    <w:rsid w:val="0036384F"/>
    <w:rsid w:val="00367D24"/>
    <w:rsid w:val="0037067E"/>
    <w:rsid w:val="00370CA9"/>
    <w:rsid w:val="00372F76"/>
    <w:rsid w:val="0037361A"/>
    <w:rsid w:val="00373DCB"/>
    <w:rsid w:val="00374A6A"/>
    <w:rsid w:val="00374B46"/>
    <w:rsid w:val="00376299"/>
    <w:rsid w:val="0037660B"/>
    <w:rsid w:val="003778FC"/>
    <w:rsid w:val="00380379"/>
    <w:rsid w:val="003809D3"/>
    <w:rsid w:val="00380D57"/>
    <w:rsid w:val="00381A90"/>
    <w:rsid w:val="00381CA7"/>
    <w:rsid w:val="00382996"/>
    <w:rsid w:val="00382B75"/>
    <w:rsid w:val="00383CB4"/>
    <w:rsid w:val="00385F41"/>
    <w:rsid w:val="00387070"/>
    <w:rsid w:val="00387B51"/>
    <w:rsid w:val="00391A60"/>
    <w:rsid w:val="0039232E"/>
    <w:rsid w:val="00392FF0"/>
    <w:rsid w:val="00393CEF"/>
    <w:rsid w:val="0039435A"/>
    <w:rsid w:val="00395022"/>
    <w:rsid w:val="00395E72"/>
    <w:rsid w:val="0039636F"/>
    <w:rsid w:val="00396ED5"/>
    <w:rsid w:val="003979EA"/>
    <w:rsid w:val="003A1352"/>
    <w:rsid w:val="003A2BCA"/>
    <w:rsid w:val="003A33C6"/>
    <w:rsid w:val="003B02CB"/>
    <w:rsid w:val="003B0D80"/>
    <w:rsid w:val="003B15D7"/>
    <w:rsid w:val="003B1B3F"/>
    <w:rsid w:val="003B25DB"/>
    <w:rsid w:val="003B344C"/>
    <w:rsid w:val="003B3649"/>
    <w:rsid w:val="003B38FC"/>
    <w:rsid w:val="003B3D72"/>
    <w:rsid w:val="003B3EB2"/>
    <w:rsid w:val="003B5428"/>
    <w:rsid w:val="003B6433"/>
    <w:rsid w:val="003C0CD0"/>
    <w:rsid w:val="003C1825"/>
    <w:rsid w:val="003C2AAB"/>
    <w:rsid w:val="003C2AF3"/>
    <w:rsid w:val="003C36B6"/>
    <w:rsid w:val="003C59FF"/>
    <w:rsid w:val="003C5ADF"/>
    <w:rsid w:val="003D11B5"/>
    <w:rsid w:val="003D4042"/>
    <w:rsid w:val="003D4523"/>
    <w:rsid w:val="003D4CEA"/>
    <w:rsid w:val="003D509D"/>
    <w:rsid w:val="003D63A1"/>
    <w:rsid w:val="003D7BDB"/>
    <w:rsid w:val="003E0033"/>
    <w:rsid w:val="003E0070"/>
    <w:rsid w:val="003E0DFB"/>
    <w:rsid w:val="003E231E"/>
    <w:rsid w:val="003E30DE"/>
    <w:rsid w:val="003E36D1"/>
    <w:rsid w:val="003E44EE"/>
    <w:rsid w:val="003E4842"/>
    <w:rsid w:val="003E63FB"/>
    <w:rsid w:val="003E6AD7"/>
    <w:rsid w:val="003E6C60"/>
    <w:rsid w:val="003F2CB1"/>
    <w:rsid w:val="003F3083"/>
    <w:rsid w:val="003F4A19"/>
    <w:rsid w:val="003F539C"/>
    <w:rsid w:val="003F56C4"/>
    <w:rsid w:val="003F6329"/>
    <w:rsid w:val="003F6D82"/>
    <w:rsid w:val="003F6E10"/>
    <w:rsid w:val="003F73D8"/>
    <w:rsid w:val="003F75A2"/>
    <w:rsid w:val="004003D4"/>
    <w:rsid w:val="00400681"/>
    <w:rsid w:val="0040094E"/>
    <w:rsid w:val="00400983"/>
    <w:rsid w:val="00400D51"/>
    <w:rsid w:val="00401A7A"/>
    <w:rsid w:val="00402E34"/>
    <w:rsid w:val="00403441"/>
    <w:rsid w:val="00405BB3"/>
    <w:rsid w:val="00405F2E"/>
    <w:rsid w:val="00406248"/>
    <w:rsid w:val="0040629F"/>
    <w:rsid w:val="00406B22"/>
    <w:rsid w:val="00406EE6"/>
    <w:rsid w:val="0040715E"/>
    <w:rsid w:val="004073FC"/>
    <w:rsid w:val="00407760"/>
    <w:rsid w:val="00407BB3"/>
    <w:rsid w:val="00410092"/>
    <w:rsid w:val="004114E8"/>
    <w:rsid w:val="00412E67"/>
    <w:rsid w:val="00413460"/>
    <w:rsid w:val="00413DC9"/>
    <w:rsid w:val="00414296"/>
    <w:rsid w:val="0041713E"/>
    <w:rsid w:val="00420772"/>
    <w:rsid w:val="00421030"/>
    <w:rsid w:val="00421346"/>
    <w:rsid w:val="004236C2"/>
    <w:rsid w:val="00424B7F"/>
    <w:rsid w:val="00424BC3"/>
    <w:rsid w:val="00424C31"/>
    <w:rsid w:val="00425BA9"/>
    <w:rsid w:val="004274C5"/>
    <w:rsid w:val="00431ACB"/>
    <w:rsid w:val="004325BA"/>
    <w:rsid w:val="00433065"/>
    <w:rsid w:val="00433E88"/>
    <w:rsid w:val="00433F59"/>
    <w:rsid w:val="004346A0"/>
    <w:rsid w:val="0043487E"/>
    <w:rsid w:val="00435E14"/>
    <w:rsid w:val="00437D83"/>
    <w:rsid w:val="00443060"/>
    <w:rsid w:val="0044324F"/>
    <w:rsid w:val="00444A45"/>
    <w:rsid w:val="0044683E"/>
    <w:rsid w:val="00446CB0"/>
    <w:rsid w:val="00446F26"/>
    <w:rsid w:val="004470B3"/>
    <w:rsid w:val="00447335"/>
    <w:rsid w:val="00450CB6"/>
    <w:rsid w:val="0045266B"/>
    <w:rsid w:val="00452A14"/>
    <w:rsid w:val="00452ED5"/>
    <w:rsid w:val="00453D29"/>
    <w:rsid w:val="00455633"/>
    <w:rsid w:val="0045670F"/>
    <w:rsid w:val="0045768A"/>
    <w:rsid w:val="004600C8"/>
    <w:rsid w:val="004607EA"/>
    <w:rsid w:val="004611D2"/>
    <w:rsid w:val="00461A02"/>
    <w:rsid w:val="00461A7E"/>
    <w:rsid w:val="004621F7"/>
    <w:rsid w:val="00463AE9"/>
    <w:rsid w:val="00463B3D"/>
    <w:rsid w:val="00463FC0"/>
    <w:rsid w:val="004648C1"/>
    <w:rsid w:val="004658C7"/>
    <w:rsid w:val="004676A7"/>
    <w:rsid w:val="004705E9"/>
    <w:rsid w:val="00470F55"/>
    <w:rsid w:val="0047143A"/>
    <w:rsid w:val="004717A4"/>
    <w:rsid w:val="00471B1E"/>
    <w:rsid w:val="0047442F"/>
    <w:rsid w:val="00475502"/>
    <w:rsid w:val="00475FE4"/>
    <w:rsid w:val="004765D4"/>
    <w:rsid w:val="0047781B"/>
    <w:rsid w:val="004822CA"/>
    <w:rsid w:val="00482364"/>
    <w:rsid w:val="004827DD"/>
    <w:rsid w:val="0048362C"/>
    <w:rsid w:val="00483A20"/>
    <w:rsid w:val="00483EEC"/>
    <w:rsid w:val="004853FC"/>
    <w:rsid w:val="00485AD3"/>
    <w:rsid w:val="00485E3A"/>
    <w:rsid w:val="00485E62"/>
    <w:rsid w:val="004876C3"/>
    <w:rsid w:val="00490171"/>
    <w:rsid w:val="00491571"/>
    <w:rsid w:val="004916E1"/>
    <w:rsid w:val="00492536"/>
    <w:rsid w:val="00493E0A"/>
    <w:rsid w:val="00493F46"/>
    <w:rsid w:val="00493FB2"/>
    <w:rsid w:val="004950BE"/>
    <w:rsid w:val="00495773"/>
    <w:rsid w:val="00495F71"/>
    <w:rsid w:val="0049643B"/>
    <w:rsid w:val="004964B3"/>
    <w:rsid w:val="004A02D8"/>
    <w:rsid w:val="004A1E8A"/>
    <w:rsid w:val="004A324A"/>
    <w:rsid w:val="004A5EF9"/>
    <w:rsid w:val="004A6319"/>
    <w:rsid w:val="004A7D3F"/>
    <w:rsid w:val="004B03FC"/>
    <w:rsid w:val="004B0B0F"/>
    <w:rsid w:val="004B186D"/>
    <w:rsid w:val="004B1C5D"/>
    <w:rsid w:val="004B1F92"/>
    <w:rsid w:val="004B3230"/>
    <w:rsid w:val="004B4045"/>
    <w:rsid w:val="004B4BD0"/>
    <w:rsid w:val="004B64CF"/>
    <w:rsid w:val="004B7103"/>
    <w:rsid w:val="004B7BC4"/>
    <w:rsid w:val="004C07B3"/>
    <w:rsid w:val="004C1C77"/>
    <w:rsid w:val="004C238F"/>
    <w:rsid w:val="004C302F"/>
    <w:rsid w:val="004C30A8"/>
    <w:rsid w:val="004C33F6"/>
    <w:rsid w:val="004C45CE"/>
    <w:rsid w:val="004D0B19"/>
    <w:rsid w:val="004D1093"/>
    <w:rsid w:val="004D194B"/>
    <w:rsid w:val="004D1DA6"/>
    <w:rsid w:val="004D3DBD"/>
    <w:rsid w:val="004D4ACF"/>
    <w:rsid w:val="004D7910"/>
    <w:rsid w:val="004D7953"/>
    <w:rsid w:val="004E12B5"/>
    <w:rsid w:val="004E1C3C"/>
    <w:rsid w:val="004E2086"/>
    <w:rsid w:val="004E2F2B"/>
    <w:rsid w:val="004E3982"/>
    <w:rsid w:val="004E66FA"/>
    <w:rsid w:val="004E6E65"/>
    <w:rsid w:val="004E73D2"/>
    <w:rsid w:val="004E7B88"/>
    <w:rsid w:val="004F112E"/>
    <w:rsid w:val="004F185F"/>
    <w:rsid w:val="004F2B51"/>
    <w:rsid w:val="004F314C"/>
    <w:rsid w:val="004F3F99"/>
    <w:rsid w:val="004F4C27"/>
    <w:rsid w:val="004F641F"/>
    <w:rsid w:val="005000AB"/>
    <w:rsid w:val="005002B9"/>
    <w:rsid w:val="005004B6"/>
    <w:rsid w:val="005005FC"/>
    <w:rsid w:val="00501084"/>
    <w:rsid w:val="005015F0"/>
    <w:rsid w:val="005016CF"/>
    <w:rsid w:val="00503925"/>
    <w:rsid w:val="00503C00"/>
    <w:rsid w:val="005047A3"/>
    <w:rsid w:val="00504D04"/>
    <w:rsid w:val="0050506F"/>
    <w:rsid w:val="00505780"/>
    <w:rsid w:val="005062FC"/>
    <w:rsid w:val="0051154E"/>
    <w:rsid w:val="00513398"/>
    <w:rsid w:val="005222C2"/>
    <w:rsid w:val="005229A7"/>
    <w:rsid w:val="00522E6C"/>
    <w:rsid w:val="00523CF8"/>
    <w:rsid w:val="00524855"/>
    <w:rsid w:val="00527B45"/>
    <w:rsid w:val="0053075E"/>
    <w:rsid w:val="00531AC6"/>
    <w:rsid w:val="0053277E"/>
    <w:rsid w:val="00534B99"/>
    <w:rsid w:val="005351A0"/>
    <w:rsid w:val="0053627C"/>
    <w:rsid w:val="00536593"/>
    <w:rsid w:val="00537F2B"/>
    <w:rsid w:val="0054112B"/>
    <w:rsid w:val="00541F11"/>
    <w:rsid w:val="00542677"/>
    <w:rsid w:val="005438AD"/>
    <w:rsid w:val="0054390A"/>
    <w:rsid w:val="00544347"/>
    <w:rsid w:val="00544922"/>
    <w:rsid w:val="00544C3C"/>
    <w:rsid w:val="00544FC3"/>
    <w:rsid w:val="00547CFE"/>
    <w:rsid w:val="00551546"/>
    <w:rsid w:val="005518FD"/>
    <w:rsid w:val="00553BA7"/>
    <w:rsid w:val="00554ED5"/>
    <w:rsid w:val="00556AA8"/>
    <w:rsid w:val="00557C63"/>
    <w:rsid w:val="00560725"/>
    <w:rsid w:val="0056128A"/>
    <w:rsid w:val="0056205B"/>
    <w:rsid w:val="005628F2"/>
    <w:rsid w:val="005637B5"/>
    <w:rsid w:val="0056395E"/>
    <w:rsid w:val="005641ED"/>
    <w:rsid w:val="00564869"/>
    <w:rsid w:val="00565004"/>
    <w:rsid w:val="00565CB5"/>
    <w:rsid w:val="00567099"/>
    <w:rsid w:val="00571C0B"/>
    <w:rsid w:val="00573168"/>
    <w:rsid w:val="005733AA"/>
    <w:rsid w:val="00574D00"/>
    <w:rsid w:val="00576191"/>
    <w:rsid w:val="00577EEE"/>
    <w:rsid w:val="00577FCA"/>
    <w:rsid w:val="005803C5"/>
    <w:rsid w:val="00581879"/>
    <w:rsid w:val="005820BE"/>
    <w:rsid w:val="00582249"/>
    <w:rsid w:val="005842AD"/>
    <w:rsid w:val="0058590A"/>
    <w:rsid w:val="00585E10"/>
    <w:rsid w:val="00586492"/>
    <w:rsid w:val="00587D35"/>
    <w:rsid w:val="0059011C"/>
    <w:rsid w:val="00592526"/>
    <w:rsid w:val="00592F97"/>
    <w:rsid w:val="005931AA"/>
    <w:rsid w:val="005945D7"/>
    <w:rsid w:val="00595386"/>
    <w:rsid w:val="0059638D"/>
    <w:rsid w:val="00596D8A"/>
    <w:rsid w:val="00596E4D"/>
    <w:rsid w:val="005A0216"/>
    <w:rsid w:val="005A0298"/>
    <w:rsid w:val="005A1556"/>
    <w:rsid w:val="005A23F7"/>
    <w:rsid w:val="005A26DC"/>
    <w:rsid w:val="005A3080"/>
    <w:rsid w:val="005A370D"/>
    <w:rsid w:val="005A4CA0"/>
    <w:rsid w:val="005A5520"/>
    <w:rsid w:val="005A611E"/>
    <w:rsid w:val="005A729B"/>
    <w:rsid w:val="005A7588"/>
    <w:rsid w:val="005A76B9"/>
    <w:rsid w:val="005B0636"/>
    <w:rsid w:val="005B2912"/>
    <w:rsid w:val="005B2B0F"/>
    <w:rsid w:val="005B4E46"/>
    <w:rsid w:val="005B4EA7"/>
    <w:rsid w:val="005B51CF"/>
    <w:rsid w:val="005B6630"/>
    <w:rsid w:val="005B7666"/>
    <w:rsid w:val="005C09FA"/>
    <w:rsid w:val="005C10B6"/>
    <w:rsid w:val="005C41E7"/>
    <w:rsid w:val="005C4EBA"/>
    <w:rsid w:val="005C54F4"/>
    <w:rsid w:val="005C5CAC"/>
    <w:rsid w:val="005C7FA0"/>
    <w:rsid w:val="005D01D7"/>
    <w:rsid w:val="005D0B1E"/>
    <w:rsid w:val="005D2584"/>
    <w:rsid w:val="005D266A"/>
    <w:rsid w:val="005D4707"/>
    <w:rsid w:val="005D64B6"/>
    <w:rsid w:val="005D68B3"/>
    <w:rsid w:val="005D68C8"/>
    <w:rsid w:val="005D6957"/>
    <w:rsid w:val="005D695C"/>
    <w:rsid w:val="005D776A"/>
    <w:rsid w:val="005E0130"/>
    <w:rsid w:val="005E09CB"/>
    <w:rsid w:val="005E15B3"/>
    <w:rsid w:val="005E2183"/>
    <w:rsid w:val="005E26C2"/>
    <w:rsid w:val="005E278D"/>
    <w:rsid w:val="005E2BAB"/>
    <w:rsid w:val="005E3485"/>
    <w:rsid w:val="005E4BC4"/>
    <w:rsid w:val="005E5394"/>
    <w:rsid w:val="005F078A"/>
    <w:rsid w:val="005F0DC2"/>
    <w:rsid w:val="005F26DD"/>
    <w:rsid w:val="005F34F0"/>
    <w:rsid w:val="005F417A"/>
    <w:rsid w:val="005F43BA"/>
    <w:rsid w:val="005F53CA"/>
    <w:rsid w:val="005F56B5"/>
    <w:rsid w:val="005F5B04"/>
    <w:rsid w:val="005F6AC7"/>
    <w:rsid w:val="005F73B2"/>
    <w:rsid w:val="0060094A"/>
    <w:rsid w:val="00600AB0"/>
    <w:rsid w:val="00600C18"/>
    <w:rsid w:val="00600DB5"/>
    <w:rsid w:val="0060130F"/>
    <w:rsid w:val="00601389"/>
    <w:rsid w:val="00601553"/>
    <w:rsid w:val="00602384"/>
    <w:rsid w:val="0060280B"/>
    <w:rsid w:val="00602B11"/>
    <w:rsid w:val="00605867"/>
    <w:rsid w:val="006069DA"/>
    <w:rsid w:val="00606A7B"/>
    <w:rsid w:val="0060730A"/>
    <w:rsid w:val="0060747C"/>
    <w:rsid w:val="006079AF"/>
    <w:rsid w:val="006079D8"/>
    <w:rsid w:val="0061109B"/>
    <w:rsid w:val="00611D7D"/>
    <w:rsid w:val="006121E7"/>
    <w:rsid w:val="0061234C"/>
    <w:rsid w:val="00613DC5"/>
    <w:rsid w:val="00613EA1"/>
    <w:rsid w:val="00617607"/>
    <w:rsid w:val="00617926"/>
    <w:rsid w:val="00620171"/>
    <w:rsid w:val="0062169B"/>
    <w:rsid w:val="00622620"/>
    <w:rsid w:val="006230F7"/>
    <w:rsid w:val="00624088"/>
    <w:rsid w:val="00624D4A"/>
    <w:rsid w:val="00626EE7"/>
    <w:rsid w:val="0062711F"/>
    <w:rsid w:val="00627C21"/>
    <w:rsid w:val="00627D14"/>
    <w:rsid w:val="006309F4"/>
    <w:rsid w:val="0063278F"/>
    <w:rsid w:val="00632C60"/>
    <w:rsid w:val="00633AEA"/>
    <w:rsid w:val="00634956"/>
    <w:rsid w:val="00634D88"/>
    <w:rsid w:val="00635AE1"/>
    <w:rsid w:val="00636009"/>
    <w:rsid w:val="00636B68"/>
    <w:rsid w:val="00637088"/>
    <w:rsid w:val="00637B12"/>
    <w:rsid w:val="00640182"/>
    <w:rsid w:val="006406D5"/>
    <w:rsid w:val="00640F83"/>
    <w:rsid w:val="00641306"/>
    <w:rsid w:val="0064248C"/>
    <w:rsid w:val="006427B7"/>
    <w:rsid w:val="0064343C"/>
    <w:rsid w:val="006450BF"/>
    <w:rsid w:val="00645864"/>
    <w:rsid w:val="0064605E"/>
    <w:rsid w:val="0064700D"/>
    <w:rsid w:val="00647BC5"/>
    <w:rsid w:val="00647F7D"/>
    <w:rsid w:val="0065024B"/>
    <w:rsid w:val="006509A3"/>
    <w:rsid w:val="0065179A"/>
    <w:rsid w:val="00651C22"/>
    <w:rsid w:val="006531F0"/>
    <w:rsid w:val="00654FB9"/>
    <w:rsid w:val="006550BE"/>
    <w:rsid w:val="006554BA"/>
    <w:rsid w:val="00655BB1"/>
    <w:rsid w:val="00660A5B"/>
    <w:rsid w:val="00661FA0"/>
    <w:rsid w:val="0066228D"/>
    <w:rsid w:val="00662D57"/>
    <w:rsid w:val="00663C16"/>
    <w:rsid w:val="006647DE"/>
    <w:rsid w:val="00665F9E"/>
    <w:rsid w:val="00666405"/>
    <w:rsid w:val="00666FBF"/>
    <w:rsid w:val="00667D23"/>
    <w:rsid w:val="00670339"/>
    <w:rsid w:val="006705C4"/>
    <w:rsid w:val="00672BDE"/>
    <w:rsid w:val="0067390D"/>
    <w:rsid w:val="00674A25"/>
    <w:rsid w:val="00676326"/>
    <w:rsid w:val="00680290"/>
    <w:rsid w:val="0068102F"/>
    <w:rsid w:val="0068109F"/>
    <w:rsid w:val="006817A1"/>
    <w:rsid w:val="00683CC2"/>
    <w:rsid w:val="00683F70"/>
    <w:rsid w:val="00683F8C"/>
    <w:rsid w:val="00684402"/>
    <w:rsid w:val="0068471D"/>
    <w:rsid w:val="0068472B"/>
    <w:rsid w:val="00685190"/>
    <w:rsid w:val="006860B0"/>
    <w:rsid w:val="00686770"/>
    <w:rsid w:val="00686AB2"/>
    <w:rsid w:val="00686BAD"/>
    <w:rsid w:val="00686C79"/>
    <w:rsid w:val="00687813"/>
    <w:rsid w:val="00691A32"/>
    <w:rsid w:val="0069320A"/>
    <w:rsid w:val="00693E97"/>
    <w:rsid w:val="0069459A"/>
    <w:rsid w:val="006969C1"/>
    <w:rsid w:val="00697173"/>
    <w:rsid w:val="006A0A7F"/>
    <w:rsid w:val="006A1116"/>
    <w:rsid w:val="006A131B"/>
    <w:rsid w:val="006A1492"/>
    <w:rsid w:val="006A3267"/>
    <w:rsid w:val="006A4A5A"/>
    <w:rsid w:val="006A7663"/>
    <w:rsid w:val="006B084B"/>
    <w:rsid w:val="006B12DA"/>
    <w:rsid w:val="006B183A"/>
    <w:rsid w:val="006B1ADF"/>
    <w:rsid w:val="006B39AC"/>
    <w:rsid w:val="006B3E30"/>
    <w:rsid w:val="006B4C47"/>
    <w:rsid w:val="006B4C73"/>
    <w:rsid w:val="006B519F"/>
    <w:rsid w:val="006B650B"/>
    <w:rsid w:val="006B6771"/>
    <w:rsid w:val="006B7786"/>
    <w:rsid w:val="006B7B6A"/>
    <w:rsid w:val="006C047F"/>
    <w:rsid w:val="006C10CD"/>
    <w:rsid w:val="006C3886"/>
    <w:rsid w:val="006C72A4"/>
    <w:rsid w:val="006C74BA"/>
    <w:rsid w:val="006D0EE5"/>
    <w:rsid w:val="006D1256"/>
    <w:rsid w:val="006D21E9"/>
    <w:rsid w:val="006D2265"/>
    <w:rsid w:val="006D2E3D"/>
    <w:rsid w:val="006D3B7A"/>
    <w:rsid w:val="006D5D12"/>
    <w:rsid w:val="006D6073"/>
    <w:rsid w:val="006D6571"/>
    <w:rsid w:val="006D6647"/>
    <w:rsid w:val="006D6932"/>
    <w:rsid w:val="006D7811"/>
    <w:rsid w:val="006E2863"/>
    <w:rsid w:val="006E2D3F"/>
    <w:rsid w:val="006E435F"/>
    <w:rsid w:val="006E4AB9"/>
    <w:rsid w:val="006E511A"/>
    <w:rsid w:val="006E5482"/>
    <w:rsid w:val="006E5ABE"/>
    <w:rsid w:val="006E605E"/>
    <w:rsid w:val="006F1436"/>
    <w:rsid w:val="006F17AD"/>
    <w:rsid w:val="006F28EB"/>
    <w:rsid w:val="006F4053"/>
    <w:rsid w:val="006F5703"/>
    <w:rsid w:val="006F7480"/>
    <w:rsid w:val="00700400"/>
    <w:rsid w:val="007014CC"/>
    <w:rsid w:val="00702098"/>
    <w:rsid w:val="00702113"/>
    <w:rsid w:val="00702D68"/>
    <w:rsid w:val="0070355F"/>
    <w:rsid w:val="00704448"/>
    <w:rsid w:val="00705852"/>
    <w:rsid w:val="00706560"/>
    <w:rsid w:val="00712D5F"/>
    <w:rsid w:val="00713A81"/>
    <w:rsid w:val="00715AFD"/>
    <w:rsid w:val="00717765"/>
    <w:rsid w:val="00720004"/>
    <w:rsid w:val="00720704"/>
    <w:rsid w:val="00721BB9"/>
    <w:rsid w:val="00721C90"/>
    <w:rsid w:val="00723492"/>
    <w:rsid w:val="00727615"/>
    <w:rsid w:val="00730916"/>
    <w:rsid w:val="0073093A"/>
    <w:rsid w:val="00730B6E"/>
    <w:rsid w:val="00731910"/>
    <w:rsid w:val="007329AA"/>
    <w:rsid w:val="0073398A"/>
    <w:rsid w:val="00736325"/>
    <w:rsid w:val="00736390"/>
    <w:rsid w:val="00736AC4"/>
    <w:rsid w:val="00736DF0"/>
    <w:rsid w:val="00737290"/>
    <w:rsid w:val="0073788C"/>
    <w:rsid w:val="00737953"/>
    <w:rsid w:val="00740B04"/>
    <w:rsid w:val="00742114"/>
    <w:rsid w:val="00743B01"/>
    <w:rsid w:val="007441FF"/>
    <w:rsid w:val="00745D52"/>
    <w:rsid w:val="007466A3"/>
    <w:rsid w:val="00746906"/>
    <w:rsid w:val="00746E63"/>
    <w:rsid w:val="007477A9"/>
    <w:rsid w:val="007532F7"/>
    <w:rsid w:val="00753F51"/>
    <w:rsid w:val="0075475B"/>
    <w:rsid w:val="00756DC0"/>
    <w:rsid w:val="00761720"/>
    <w:rsid w:val="007621E7"/>
    <w:rsid w:val="00764137"/>
    <w:rsid w:val="0076486D"/>
    <w:rsid w:val="00765038"/>
    <w:rsid w:val="0076544F"/>
    <w:rsid w:val="00766F26"/>
    <w:rsid w:val="00770BEF"/>
    <w:rsid w:val="00772522"/>
    <w:rsid w:val="007728A4"/>
    <w:rsid w:val="0077306B"/>
    <w:rsid w:val="00774A75"/>
    <w:rsid w:val="0077503F"/>
    <w:rsid w:val="00780317"/>
    <w:rsid w:val="0078136B"/>
    <w:rsid w:val="00782408"/>
    <w:rsid w:val="007830B8"/>
    <w:rsid w:val="007837FB"/>
    <w:rsid w:val="007853C0"/>
    <w:rsid w:val="00790DE4"/>
    <w:rsid w:val="0079257E"/>
    <w:rsid w:val="007926D3"/>
    <w:rsid w:val="00793B4E"/>
    <w:rsid w:val="00793DFB"/>
    <w:rsid w:val="00794875"/>
    <w:rsid w:val="00794ECC"/>
    <w:rsid w:val="00796098"/>
    <w:rsid w:val="00796CDA"/>
    <w:rsid w:val="00797300"/>
    <w:rsid w:val="007A0E2E"/>
    <w:rsid w:val="007A258C"/>
    <w:rsid w:val="007A3896"/>
    <w:rsid w:val="007A48A7"/>
    <w:rsid w:val="007A49E2"/>
    <w:rsid w:val="007A5249"/>
    <w:rsid w:val="007A7120"/>
    <w:rsid w:val="007B4408"/>
    <w:rsid w:val="007B45E8"/>
    <w:rsid w:val="007B4779"/>
    <w:rsid w:val="007B52B0"/>
    <w:rsid w:val="007B5C7C"/>
    <w:rsid w:val="007B6E92"/>
    <w:rsid w:val="007B6F75"/>
    <w:rsid w:val="007C02A8"/>
    <w:rsid w:val="007C1C50"/>
    <w:rsid w:val="007C3426"/>
    <w:rsid w:val="007C39FD"/>
    <w:rsid w:val="007C4CCB"/>
    <w:rsid w:val="007C5031"/>
    <w:rsid w:val="007C52E0"/>
    <w:rsid w:val="007C5F45"/>
    <w:rsid w:val="007C6285"/>
    <w:rsid w:val="007C7009"/>
    <w:rsid w:val="007C7101"/>
    <w:rsid w:val="007C7280"/>
    <w:rsid w:val="007D1AC6"/>
    <w:rsid w:val="007D1F76"/>
    <w:rsid w:val="007D286F"/>
    <w:rsid w:val="007D6303"/>
    <w:rsid w:val="007D6A4C"/>
    <w:rsid w:val="007D6B7D"/>
    <w:rsid w:val="007D7C34"/>
    <w:rsid w:val="007E0651"/>
    <w:rsid w:val="007E0AF2"/>
    <w:rsid w:val="007E0D69"/>
    <w:rsid w:val="007E1A7F"/>
    <w:rsid w:val="007E2F7B"/>
    <w:rsid w:val="007F03FC"/>
    <w:rsid w:val="007F2286"/>
    <w:rsid w:val="007F2803"/>
    <w:rsid w:val="007F2C9C"/>
    <w:rsid w:val="007F3BB6"/>
    <w:rsid w:val="007F426C"/>
    <w:rsid w:val="007F4279"/>
    <w:rsid w:val="007F4B07"/>
    <w:rsid w:val="007F50C7"/>
    <w:rsid w:val="007F614A"/>
    <w:rsid w:val="007F6ABA"/>
    <w:rsid w:val="007F748F"/>
    <w:rsid w:val="00800A9C"/>
    <w:rsid w:val="00801C6E"/>
    <w:rsid w:val="008020BB"/>
    <w:rsid w:val="008023AC"/>
    <w:rsid w:val="00805953"/>
    <w:rsid w:val="00806F46"/>
    <w:rsid w:val="008079DA"/>
    <w:rsid w:val="008109BF"/>
    <w:rsid w:val="00811784"/>
    <w:rsid w:val="00811FC9"/>
    <w:rsid w:val="00813768"/>
    <w:rsid w:val="00814C53"/>
    <w:rsid w:val="008162E4"/>
    <w:rsid w:val="008164F2"/>
    <w:rsid w:val="0081692F"/>
    <w:rsid w:val="008176C5"/>
    <w:rsid w:val="00821BD5"/>
    <w:rsid w:val="00821C57"/>
    <w:rsid w:val="00821CB6"/>
    <w:rsid w:val="0082257B"/>
    <w:rsid w:val="00822B08"/>
    <w:rsid w:val="00822E2C"/>
    <w:rsid w:val="0082343B"/>
    <w:rsid w:val="00823474"/>
    <w:rsid w:val="00824C63"/>
    <w:rsid w:val="00825681"/>
    <w:rsid w:val="0083043D"/>
    <w:rsid w:val="0083075A"/>
    <w:rsid w:val="00830B5C"/>
    <w:rsid w:val="008317B6"/>
    <w:rsid w:val="00835485"/>
    <w:rsid w:val="0083606D"/>
    <w:rsid w:val="008364E1"/>
    <w:rsid w:val="00837BA9"/>
    <w:rsid w:val="00840565"/>
    <w:rsid w:val="008411B1"/>
    <w:rsid w:val="00841785"/>
    <w:rsid w:val="00847CDA"/>
    <w:rsid w:val="008508A2"/>
    <w:rsid w:val="00850E1A"/>
    <w:rsid w:val="008530B0"/>
    <w:rsid w:val="0085343E"/>
    <w:rsid w:val="008537C8"/>
    <w:rsid w:val="00853E19"/>
    <w:rsid w:val="00854414"/>
    <w:rsid w:val="0085487D"/>
    <w:rsid w:val="00854F06"/>
    <w:rsid w:val="008552B1"/>
    <w:rsid w:val="008560CE"/>
    <w:rsid w:val="00856B9A"/>
    <w:rsid w:val="00856E2E"/>
    <w:rsid w:val="008605D3"/>
    <w:rsid w:val="008609DD"/>
    <w:rsid w:val="00861874"/>
    <w:rsid w:val="00862076"/>
    <w:rsid w:val="008641F0"/>
    <w:rsid w:val="00864257"/>
    <w:rsid w:val="00865247"/>
    <w:rsid w:val="00866A97"/>
    <w:rsid w:val="00866CE0"/>
    <w:rsid w:val="00866CF1"/>
    <w:rsid w:val="00870B04"/>
    <w:rsid w:val="00871A29"/>
    <w:rsid w:val="008728D5"/>
    <w:rsid w:val="00873BE9"/>
    <w:rsid w:val="00875290"/>
    <w:rsid w:val="00875644"/>
    <w:rsid w:val="00875EAD"/>
    <w:rsid w:val="00877C7B"/>
    <w:rsid w:val="00881840"/>
    <w:rsid w:val="008825A0"/>
    <w:rsid w:val="00883EAE"/>
    <w:rsid w:val="008856B7"/>
    <w:rsid w:val="00886166"/>
    <w:rsid w:val="00887161"/>
    <w:rsid w:val="00890F95"/>
    <w:rsid w:val="00891150"/>
    <w:rsid w:val="008911CC"/>
    <w:rsid w:val="00891768"/>
    <w:rsid w:val="00891C0C"/>
    <w:rsid w:val="00892366"/>
    <w:rsid w:val="00892E43"/>
    <w:rsid w:val="00893BC4"/>
    <w:rsid w:val="00894F67"/>
    <w:rsid w:val="00895AA8"/>
    <w:rsid w:val="00895F46"/>
    <w:rsid w:val="00896DBE"/>
    <w:rsid w:val="008A2E94"/>
    <w:rsid w:val="008A31D8"/>
    <w:rsid w:val="008A4021"/>
    <w:rsid w:val="008A4451"/>
    <w:rsid w:val="008A4D41"/>
    <w:rsid w:val="008A605E"/>
    <w:rsid w:val="008A68E1"/>
    <w:rsid w:val="008A6D32"/>
    <w:rsid w:val="008B0C63"/>
    <w:rsid w:val="008B3FC8"/>
    <w:rsid w:val="008B5F97"/>
    <w:rsid w:val="008B6630"/>
    <w:rsid w:val="008B70D4"/>
    <w:rsid w:val="008C023C"/>
    <w:rsid w:val="008C134A"/>
    <w:rsid w:val="008C178D"/>
    <w:rsid w:val="008C1AEF"/>
    <w:rsid w:val="008C2230"/>
    <w:rsid w:val="008C2F8A"/>
    <w:rsid w:val="008C341D"/>
    <w:rsid w:val="008C387F"/>
    <w:rsid w:val="008C5810"/>
    <w:rsid w:val="008C65A0"/>
    <w:rsid w:val="008C77B5"/>
    <w:rsid w:val="008D0465"/>
    <w:rsid w:val="008D1D9F"/>
    <w:rsid w:val="008D2656"/>
    <w:rsid w:val="008D32A7"/>
    <w:rsid w:val="008D3EA7"/>
    <w:rsid w:val="008D4D71"/>
    <w:rsid w:val="008D5EA0"/>
    <w:rsid w:val="008E0A7E"/>
    <w:rsid w:val="008E1A07"/>
    <w:rsid w:val="008E2795"/>
    <w:rsid w:val="008E3E57"/>
    <w:rsid w:val="008E5A23"/>
    <w:rsid w:val="008E7A82"/>
    <w:rsid w:val="008F0F40"/>
    <w:rsid w:val="008F160F"/>
    <w:rsid w:val="008F1BCF"/>
    <w:rsid w:val="008F1D8C"/>
    <w:rsid w:val="008F1E31"/>
    <w:rsid w:val="008F2A46"/>
    <w:rsid w:val="008F5B80"/>
    <w:rsid w:val="008F7797"/>
    <w:rsid w:val="00900C49"/>
    <w:rsid w:val="00902BF8"/>
    <w:rsid w:val="00903DF2"/>
    <w:rsid w:val="00904059"/>
    <w:rsid w:val="00904E8E"/>
    <w:rsid w:val="00905022"/>
    <w:rsid w:val="00905811"/>
    <w:rsid w:val="00907899"/>
    <w:rsid w:val="0091077E"/>
    <w:rsid w:val="0091093C"/>
    <w:rsid w:val="00911DAD"/>
    <w:rsid w:val="009125BB"/>
    <w:rsid w:val="00915666"/>
    <w:rsid w:val="00917113"/>
    <w:rsid w:val="00917165"/>
    <w:rsid w:val="0092070A"/>
    <w:rsid w:val="00920AEA"/>
    <w:rsid w:val="00921AD6"/>
    <w:rsid w:val="00923B48"/>
    <w:rsid w:val="009246F8"/>
    <w:rsid w:val="00924E5C"/>
    <w:rsid w:val="0092514D"/>
    <w:rsid w:val="00925EE3"/>
    <w:rsid w:val="0092681D"/>
    <w:rsid w:val="00926FEB"/>
    <w:rsid w:val="00930476"/>
    <w:rsid w:val="00930845"/>
    <w:rsid w:val="00930D40"/>
    <w:rsid w:val="009314EF"/>
    <w:rsid w:val="009316CE"/>
    <w:rsid w:val="00931809"/>
    <w:rsid w:val="0093498E"/>
    <w:rsid w:val="009401D1"/>
    <w:rsid w:val="009409F2"/>
    <w:rsid w:val="009411FC"/>
    <w:rsid w:val="009417C6"/>
    <w:rsid w:val="00941CD1"/>
    <w:rsid w:val="0094205E"/>
    <w:rsid w:val="009434F6"/>
    <w:rsid w:val="009435ED"/>
    <w:rsid w:val="00944376"/>
    <w:rsid w:val="00945CC2"/>
    <w:rsid w:val="00946512"/>
    <w:rsid w:val="009520D6"/>
    <w:rsid w:val="0095420A"/>
    <w:rsid w:val="00954DF5"/>
    <w:rsid w:val="009557DB"/>
    <w:rsid w:val="00955B26"/>
    <w:rsid w:val="00956628"/>
    <w:rsid w:val="00956E86"/>
    <w:rsid w:val="00957175"/>
    <w:rsid w:val="009624F4"/>
    <w:rsid w:val="00963052"/>
    <w:rsid w:val="00963BC3"/>
    <w:rsid w:val="00964E59"/>
    <w:rsid w:val="00966C6D"/>
    <w:rsid w:val="00973640"/>
    <w:rsid w:val="00975027"/>
    <w:rsid w:val="0097529A"/>
    <w:rsid w:val="009764BC"/>
    <w:rsid w:val="00980563"/>
    <w:rsid w:val="00980BC3"/>
    <w:rsid w:val="009813DF"/>
    <w:rsid w:val="00981F52"/>
    <w:rsid w:val="00981FA8"/>
    <w:rsid w:val="00982AAC"/>
    <w:rsid w:val="00983AB6"/>
    <w:rsid w:val="009852FE"/>
    <w:rsid w:val="00985DCF"/>
    <w:rsid w:val="0098605E"/>
    <w:rsid w:val="009863C9"/>
    <w:rsid w:val="009864C5"/>
    <w:rsid w:val="0098691C"/>
    <w:rsid w:val="00987966"/>
    <w:rsid w:val="00987A4B"/>
    <w:rsid w:val="00992F5C"/>
    <w:rsid w:val="00993028"/>
    <w:rsid w:val="009931E3"/>
    <w:rsid w:val="009948A3"/>
    <w:rsid w:val="009970E9"/>
    <w:rsid w:val="00997C31"/>
    <w:rsid w:val="009A01E0"/>
    <w:rsid w:val="009A035D"/>
    <w:rsid w:val="009A2CB6"/>
    <w:rsid w:val="009A348D"/>
    <w:rsid w:val="009A3537"/>
    <w:rsid w:val="009A3964"/>
    <w:rsid w:val="009A3DD0"/>
    <w:rsid w:val="009A65DA"/>
    <w:rsid w:val="009A67E1"/>
    <w:rsid w:val="009A6E15"/>
    <w:rsid w:val="009A79FB"/>
    <w:rsid w:val="009B03E5"/>
    <w:rsid w:val="009B403D"/>
    <w:rsid w:val="009B467D"/>
    <w:rsid w:val="009B616B"/>
    <w:rsid w:val="009B7EE1"/>
    <w:rsid w:val="009C07FC"/>
    <w:rsid w:val="009C18A7"/>
    <w:rsid w:val="009C23CD"/>
    <w:rsid w:val="009C2F0F"/>
    <w:rsid w:val="009C3369"/>
    <w:rsid w:val="009C3412"/>
    <w:rsid w:val="009C5FE9"/>
    <w:rsid w:val="009C68B8"/>
    <w:rsid w:val="009C74C6"/>
    <w:rsid w:val="009D0DC2"/>
    <w:rsid w:val="009D3E0E"/>
    <w:rsid w:val="009D404B"/>
    <w:rsid w:val="009D6FBE"/>
    <w:rsid w:val="009D7775"/>
    <w:rsid w:val="009E3C80"/>
    <w:rsid w:val="009E46FB"/>
    <w:rsid w:val="009E5AE3"/>
    <w:rsid w:val="009E614B"/>
    <w:rsid w:val="009E6D4D"/>
    <w:rsid w:val="009F0376"/>
    <w:rsid w:val="009F0E3A"/>
    <w:rsid w:val="009F0F7F"/>
    <w:rsid w:val="009F2371"/>
    <w:rsid w:val="009F403B"/>
    <w:rsid w:val="009F42E5"/>
    <w:rsid w:val="009F4E6B"/>
    <w:rsid w:val="009F4ECF"/>
    <w:rsid w:val="009F5D10"/>
    <w:rsid w:val="009F79C6"/>
    <w:rsid w:val="009F7B3A"/>
    <w:rsid w:val="00A01602"/>
    <w:rsid w:val="00A01ACE"/>
    <w:rsid w:val="00A05AAD"/>
    <w:rsid w:val="00A076DC"/>
    <w:rsid w:val="00A07DDC"/>
    <w:rsid w:val="00A07E6C"/>
    <w:rsid w:val="00A10246"/>
    <w:rsid w:val="00A11654"/>
    <w:rsid w:val="00A12163"/>
    <w:rsid w:val="00A128CF"/>
    <w:rsid w:val="00A13B4C"/>
    <w:rsid w:val="00A13D8E"/>
    <w:rsid w:val="00A14B85"/>
    <w:rsid w:val="00A14BE4"/>
    <w:rsid w:val="00A15310"/>
    <w:rsid w:val="00A1587F"/>
    <w:rsid w:val="00A15A3E"/>
    <w:rsid w:val="00A17D02"/>
    <w:rsid w:val="00A17D3C"/>
    <w:rsid w:val="00A17DEC"/>
    <w:rsid w:val="00A20EFD"/>
    <w:rsid w:val="00A2114C"/>
    <w:rsid w:val="00A227CE"/>
    <w:rsid w:val="00A22AD4"/>
    <w:rsid w:val="00A2377B"/>
    <w:rsid w:val="00A23940"/>
    <w:rsid w:val="00A24196"/>
    <w:rsid w:val="00A2446E"/>
    <w:rsid w:val="00A251DC"/>
    <w:rsid w:val="00A258E3"/>
    <w:rsid w:val="00A262F8"/>
    <w:rsid w:val="00A269CC"/>
    <w:rsid w:val="00A32C85"/>
    <w:rsid w:val="00A32EDF"/>
    <w:rsid w:val="00A32FA7"/>
    <w:rsid w:val="00A3436D"/>
    <w:rsid w:val="00A34A1A"/>
    <w:rsid w:val="00A354B9"/>
    <w:rsid w:val="00A358E5"/>
    <w:rsid w:val="00A35FAE"/>
    <w:rsid w:val="00A36334"/>
    <w:rsid w:val="00A373D9"/>
    <w:rsid w:val="00A377B0"/>
    <w:rsid w:val="00A37F10"/>
    <w:rsid w:val="00A41805"/>
    <w:rsid w:val="00A41A0D"/>
    <w:rsid w:val="00A41B16"/>
    <w:rsid w:val="00A42D87"/>
    <w:rsid w:val="00A431A4"/>
    <w:rsid w:val="00A434A8"/>
    <w:rsid w:val="00A44173"/>
    <w:rsid w:val="00A44FA8"/>
    <w:rsid w:val="00A45226"/>
    <w:rsid w:val="00A454A2"/>
    <w:rsid w:val="00A4582B"/>
    <w:rsid w:val="00A47470"/>
    <w:rsid w:val="00A50150"/>
    <w:rsid w:val="00A5198C"/>
    <w:rsid w:val="00A53AEF"/>
    <w:rsid w:val="00A56E97"/>
    <w:rsid w:val="00A62EA0"/>
    <w:rsid w:val="00A62F89"/>
    <w:rsid w:val="00A6344D"/>
    <w:rsid w:val="00A63EEE"/>
    <w:rsid w:val="00A6425A"/>
    <w:rsid w:val="00A6572B"/>
    <w:rsid w:val="00A65BC7"/>
    <w:rsid w:val="00A67EBC"/>
    <w:rsid w:val="00A7075C"/>
    <w:rsid w:val="00A71DED"/>
    <w:rsid w:val="00A72E12"/>
    <w:rsid w:val="00A75E44"/>
    <w:rsid w:val="00A77855"/>
    <w:rsid w:val="00A800F7"/>
    <w:rsid w:val="00A804B7"/>
    <w:rsid w:val="00A80843"/>
    <w:rsid w:val="00A80E27"/>
    <w:rsid w:val="00A833AF"/>
    <w:rsid w:val="00A8477B"/>
    <w:rsid w:val="00A85396"/>
    <w:rsid w:val="00A85AAD"/>
    <w:rsid w:val="00A8609F"/>
    <w:rsid w:val="00A876E5"/>
    <w:rsid w:val="00A908D5"/>
    <w:rsid w:val="00A92272"/>
    <w:rsid w:val="00A92C87"/>
    <w:rsid w:val="00A92EDE"/>
    <w:rsid w:val="00A93490"/>
    <w:rsid w:val="00A9376E"/>
    <w:rsid w:val="00A948C9"/>
    <w:rsid w:val="00A94E9E"/>
    <w:rsid w:val="00A9559D"/>
    <w:rsid w:val="00A96251"/>
    <w:rsid w:val="00A9654E"/>
    <w:rsid w:val="00A977D0"/>
    <w:rsid w:val="00A979CD"/>
    <w:rsid w:val="00AA18FC"/>
    <w:rsid w:val="00AA303B"/>
    <w:rsid w:val="00AA43BA"/>
    <w:rsid w:val="00AA666B"/>
    <w:rsid w:val="00AA6B04"/>
    <w:rsid w:val="00AA6BFD"/>
    <w:rsid w:val="00AB02F4"/>
    <w:rsid w:val="00AB0FB7"/>
    <w:rsid w:val="00AB18D6"/>
    <w:rsid w:val="00AB3AB1"/>
    <w:rsid w:val="00AB3AC0"/>
    <w:rsid w:val="00AB6916"/>
    <w:rsid w:val="00AC010A"/>
    <w:rsid w:val="00AC0944"/>
    <w:rsid w:val="00AC11C7"/>
    <w:rsid w:val="00AC348B"/>
    <w:rsid w:val="00AC3B0B"/>
    <w:rsid w:val="00AC6F8B"/>
    <w:rsid w:val="00AD0F58"/>
    <w:rsid w:val="00AD1027"/>
    <w:rsid w:val="00AD1343"/>
    <w:rsid w:val="00AD23EB"/>
    <w:rsid w:val="00AD275D"/>
    <w:rsid w:val="00AD305D"/>
    <w:rsid w:val="00AD3158"/>
    <w:rsid w:val="00AD31B8"/>
    <w:rsid w:val="00AD5309"/>
    <w:rsid w:val="00AD5886"/>
    <w:rsid w:val="00AD5D07"/>
    <w:rsid w:val="00AD6A0B"/>
    <w:rsid w:val="00AD74E3"/>
    <w:rsid w:val="00AD781F"/>
    <w:rsid w:val="00AE084C"/>
    <w:rsid w:val="00AE28BA"/>
    <w:rsid w:val="00AE3E07"/>
    <w:rsid w:val="00AE3FDE"/>
    <w:rsid w:val="00AE5120"/>
    <w:rsid w:val="00AE681E"/>
    <w:rsid w:val="00AF0864"/>
    <w:rsid w:val="00AF1C1F"/>
    <w:rsid w:val="00AF7BEC"/>
    <w:rsid w:val="00B02B04"/>
    <w:rsid w:val="00B0412D"/>
    <w:rsid w:val="00B044ED"/>
    <w:rsid w:val="00B07038"/>
    <w:rsid w:val="00B07218"/>
    <w:rsid w:val="00B12B4B"/>
    <w:rsid w:val="00B13FA7"/>
    <w:rsid w:val="00B14417"/>
    <w:rsid w:val="00B1649B"/>
    <w:rsid w:val="00B171F0"/>
    <w:rsid w:val="00B206A0"/>
    <w:rsid w:val="00B21D6A"/>
    <w:rsid w:val="00B2261F"/>
    <w:rsid w:val="00B233B0"/>
    <w:rsid w:val="00B24DE1"/>
    <w:rsid w:val="00B25E99"/>
    <w:rsid w:val="00B25EA0"/>
    <w:rsid w:val="00B27032"/>
    <w:rsid w:val="00B27341"/>
    <w:rsid w:val="00B301F7"/>
    <w:rsid w:val="00B30757"/>
    <w:rsid w:val="00B30A0F"/>
    <w:rsid w:val="00B30D24"/>
    <w:rsid w:val="00B30FDB"/>
    <w:rsid w:val="00B32E7C"/>
    <w:rsid w:val="00B3321F"/>
    <w:rsid w:val="00B346EC"/>
    <w:rsid w:val="00B35550"/>
    <w:rsid w:val="00B36944"/>
    <w:rsid w:val="00B37640"/>
    <w:rsid w:val="00B37CB7"/>
    <w:rsid w:val="00B40F52"/>
    <w:rsid w:val="00B433FF"/>
    <w:rsid w:val="00B46741"/>
    <w:rsid w:val="00B46CC9"/>
    <w:rsid w:val="00B50E44"/>
    <w:rsid w:val="00B52074"/>
    <w:rsid w:val="00B52D85"/>
    <w:rsid w:val="00B52E26"/>
    <w:rsid w:val="00B537C2"/>
    <w:rsid w:val="00B541B6"/>
    <w:rsid w:val="00B54D3F"/>
    <w:rsid w:val="00B54DA6"/>
    <w:rsid w:val="00B55388"/>
    <w:rsid w:val="00B56079"/>
    <w:rsid w:val="00B562B8"/>
    <w:rsid w:val="00B6163C"/>
    <w:rsid w:val="00B62E41"/>
    <w:rsid w:val="00B63028"/>
    <w:rsid w:val="00B64FEA"/>
    <w:rsid w:val="00B67767"/>
    <w:rsid w:val="00B70530"/>
    <w:rsid w:val="00B707B7"/>
    <w:rsid w:val="00B71077"/>
    <w:rsid w:val="00B72727"/>
    <w:rsid w:val="00B729B1"/>
    <w:rsid w:val="00B72D0C"/>
    <w:rsid w:val="00B7402C"/>
    <w:rsid w:val="00B75C22"/>
    <w:rsid w:val="00B75DE2"/>
    <w:rsid w:val="00B80421"/>
    <w:rsid w:val="00B83210"/>
    <w:rsid w:val="00B83660"/>
    <w:rsid w:val="00B837E3"/>
    <w:rsid w:val="00B84BB9"/>
    <w:rsid w:val="00B85B50"/>
    <w:rsid w:val="00B85DA4"/>
    <w:rsid w:val="00B87174"/>
    <w:rsid w:val="00B90D03"/>
    <w:rsid w:val="00B9110D"/>
    <w:rsid w:val="00B9243E"/>
    <w:rsid w:val="00B92AA1"/>
    <w:rsid w:val="00B93CCF"/>
    <w:rsid w:val="00B93E86"/>
    <w:rsid w:val="00B94DD1"/>
    <w:rsid w:val="00B95242"/>
    <w:rsid w:val="00B95446"/>
    <w:rsid w:val="00B9553F"/>
    <w:rsid w:val="00B955B9"/>
    <w:rsid w:val="00B961BE"/>
    <w:rsid w:val="00B965C2"/>
    <w:rsid w:val="00B96E23"/>
    <w:rsid w:val="00BA09D1"/>
    <w:rsid w:val="00BA3FB2"/>
    <w:rsid w:val="00BA59D9"/>
    <w:rsid w:val="00BA5C93"/>
    <w:rsid w:val="00BB1005"/>
    <w:rsid w:val="00BB145B"/>
    <w:rsid w:val="00BB18D1"/>
    <w:rsid w:val="00BB20CD"/>
    <w:rsid w:val="00BB244C"/>
    <w:rsid w:val="00BB369E"/>
    <w:rsid w:val="00BB3719"/>
    <w:rsid w:val="00BB6B40"/>
    <w:rsid w:val="00BC0FF5"/>
    <w:rsid w:val="00BC2533"/>
    <w:rsid w:val="00BC3E67"/>
    <w:rsid w:val="00BC67F5"/>
    <w:rsid w:val="00BC6AD6"/>
    <w:rsid w:val="00BC753F"/>
    <w:rsid w:val="00BD04A4"/>
    <w:rsid w:val="00BD1D3B"/>
    <w:rsid w:val="00BD2798"/>
    <w:rsid w:val="00BD3672"/>
    <w:rsid w:val="00BD373F"/>
    <w:rsid w:val="00BD46BF"/>
    <w:rsid w:val="00BD5758"/>
    <w:rsid w:val="00BD594A"/>
    <w:rsid w:val="00BD65DA"/>
    <w:rsid w:val="00BD67CF"/>
    <w:rsid w:val="00BD7D45"/>
    <w:rsid w:val="00BE028A"/>
    <w:rsid w:val="00BE0F61"/>
    <w:rsid w:val="00BE110A"/>
    <w:rsid w:val="00BE18C5"/>
    <w:rsid w:val="00BE1C73"/>
    <w:rsid w:val="00BE4001"/>
    <w:rsid w:val="00BE44CA"/>
    <w:rsid w:val="00BE67D4"/>
    <w:rsid w:val="00BE69AC"/>
    <w:rsid w:val="00BF0903"/>
    <w:rsid w:val="00BF105D"/>
    <w:rsid w:val="00BF2525"/>
    <w:rsid w:val="00BF3452"/>
    <w:rsid w:val="00BF3BD6"/>
    <w:rsid w:val="00BF3F18"/>
    <w:rsid w:val="00BF5001"/>
    <w:rsid w:val="00BF525B"/>
    <w:rsid w:val="00BF5850"/>
    <w:rsid w:val="00BF732F"/>
    <w:rsid w:val="00BF797B"/>
    <w:rsid w:val="00C01DE1"/>
    <w:rsid w:val="00C030A5"/>
    <w:rsid w:val="00C04C2E"/>
    <w:rsid w:val="00C050B4"/>
    <w:rsid w:val="00C055C3"/>
    <w:rsid w:val="00C06230"/>
    <w:rsid w:val="00C0639A"/>
    <w:rsid w:val="00C06409"/>
    <w:rsid w:val="00C0669A"/>
    <w:rsid w:val="00C10F7F"/>
    <w:rsid w:val="00C11C34"/>
    <w:rsid w:val="00C13B0C"/>
    <w:rsid w:val="00C15159"/>
    <w:rsid w:val="00C16382"/>
    <w:rsid w:val="00C16B42"/>
    <w:rsid w:val="00C177DB"/>
    <w:rsid w:val="00C21810"/>
    <w:rsid w:val="00C2194F"/>
    <w:rsid w:val="00C22213"/>
    <w:rsid w:val="00C2542F"/>
    <w:rsid w:val="00C26954"/>
    <w:rsid w:val="00C31F55"/>
    <w:rsid w:val="00C3208F"/>
    <w:rsid w:val="00C3342C"/>
    <w:rsid w:val="00C34585"/>
    <w:rsid w:val="00C34CDA"/>
    <w:rsid w:val="00C35877"/>
    <w:rsid w:val="00C3617D"/>
    <w:rsid w:val="00C41F0C"/>
    <w:rsid w:val="00C43079"/>
    <w:rsid w:val="00C433FB"/>
    <w:rsid w:val="00C43B93"/>
    <w:rsid w:val="00C45E2D"/>
    <w:rsid w:val="00C46505"/>
    <w:rsid w:val="00C46622"/>
    <w:rsid w:val="00C46951"/>
    <w:rsid w:val="00C52254"/>
    <w:rsid w:val="00C55FD8"/>
    <w:rsid w:val="00C5695D"/>
    <w:rsid w:val="00C569EC"/>
    <w:rsid w:val="00C56FBF"/>
    <w:rsid w:val="00C57157"/>
    <w:rsid w:val="00C60E20"/>
    <w:rsid w:val="00C62A9B"/>
    <w:rsid w:val="00C62E70"/>
    <w:rsid w:val="00C6309E"/>
    <w:rsid w:val="00C631B2"/>
    <w:rsid w:val="00C63CE5"/>
    <w:rsid w:val="00C67A5D"/>
    <w:rsid w:val="00C67FDB"/>
    <w:rsid w:val="00C707D7"/>
    <w:rsid w:val="00C71830"/>
    <w:rsid w:val="00C71D1F"/>
    <w:rsid w:val="00C7236C"/>
    <w:rsid w:val="00C72E7F"/>
    <w:rsid w:val="00C7380C"/>
    <w:rsid w:val="00C74271"/>
    <w:rsid w:val="00C76580"/>
    <w:rsid w:val="00C76738"/>
    <w:rsid w:val="00C77A8F"/>
    <w:rsid w:val="00C800EB"/>
    <w:rsid w:val="00C80706"/>
    <w:rsid w:val="00C80D69"/>
    <w:rsid w:val="00C8161B"/>
    <w:rsid w:val="00C82BF5"/>
    <w:rsid w:val="00C831AE"/>
    <w:rsid w:val="00C84189"/>
    <w:rsid w:val="00C84791"/>
    <w:rsid w:val="00C857B1"/>
    <w:rsid w:val="00C87CCC"/>
    <w:rsid w:val="00C90260"/>
    <w:rsid w:val="00C90E0F"/>
    <w:rsid w:val="00C91508"/>
    <w:rsid w:val="00C91660"/>
    <w:rsid w:val="00C9326F"/>
    <w:rsid w:val="00C93670"/>
    <w:rsid w:val="00C937D3"/>
    <w:rsid w:val="00C937D5"/>
    <w:rsid w:val="00C95411"/>
    <w:rsid w:val="00CA05FC"/>
    <w:rsid w:val="00CA2531"/>
    <w:rsid w:val="00CA297A"/>
    <w:rsid w:val="00CA2994"/>
    <w:rsid w:val="00CA2DA8"/>
    <w:rsid w:val="00CA46FD"/>
    <w:rsid w:val="00CA4874"/>
    <w:rsid w:val="00CA4A62"/>
    <w:rsid w:val="00CA4AA3"/>
    <w:rsid w:val="00CA5420"/>
    <w:rsid w:val="00CA6FB1"/>
    <w:rsid w:val="00CA720D"/>
    <w:rsid w:val="00CA7BD0"/>
    <w:rsid w:val="00CB41C4"/>
    <w:rsid w:val="00CB6735"/>
    <w:rsid w:val="00CB6F95"/>
    <w:rsid w:val="00CB6FCF"/>
    <w:rsid w:val="00CB7088"/>
    <w:rsid w:val="00CB7EFE"/>
    <w:rsid w:val="00CC0714"/>
    <w:rsid w:val="00CC2494"/>
    <w:rsid w:val="00CC3920"/>
    <w:rsid w:val="00CC39F9"/>
    <w:rsid w:val="00CC5386"/>
    <w:rsid w:val="00CC5677"/>
    <w:rsid w:val="00CC5A36"/>
    <w:rsid w:val="00CC6EF8"/>
    <w:rsid w:val="00CC7B2D"/>
    <w:rsid w:val="00CD1B37"/>
    <w:rsid w:val="00CD27BD"/>
    <w:rsid w:val="00CD2C39"/>
    <w:rsid w:val="00CD3738"/>
    <w:rsid w:val="00CD3AB0"/>
    <w:rsid w:val="00CD43AB"/>
    <w:rsid w:val="00CD6405"/>
    <w:rsid w:val="00CD6AE1"/>
    <w:rsid w:val="00CD6C56"/>
    <w:rsid w:val="00CD7B4E"/>
    <w:rsid w:val="00CE05E9"/>
    <w:rsid w:val="00CE05F7"/>
    <w:rsid w:val="00CE21A7"/>
    <w:rsid w:val="00CE2353"/>
    <w:rsid w:val="00CE3A1B"/>
    <w:rsid w:val="00CE3CCD"/>
    <w:rsid w:val="00CE4696"/>
    <w:rsid w:val="00CE62FB"/>
    <w:rsid w:val="00CF0FD8"/>
    <w:rsid w:val="00CF154F"/>
    <w:rsid w:val="00CF1D1F"/>
    <w:rsid w:val="00CF33F3"/>
    <w:rsid w:val="00CF3479"/>
    <w:rsid w:val="00CF36EF"/>
    <w:rsid w:val="00CF4796"/>
    <w:rsid w:val="00CF4CB7"/>
    <w:rsid w:val="00CF4E15"/>
    <w:rsid w:val="00CF5672"/>
    <w:rsid w:val="00CF62D4"/>
    <w:rsid w:val="00CF72F5"/>
    <w:rsid w:val="00D01529"/>
    <w:rsid w:val="00D017E0"/>
    <w:rsid w:val="00D01B31"/>
    <w:rsid w:val="00D01CC7"/>
    <w:rsid w:val="00D03196"/>
    <w:rsid w:val="00D04765"/>
    <w:rsid w:val="00D05577"/>
    <w:rsid w:val="00D05C1B"/>
    <w:rsid w:val="00D06328"/>
    <w:rsid w:val="00D072EC"/>
    <w:rsid w:val="00D075F3"/>
    <w:rsid w:val="00D1070E"/>
    <w:rsid w:val="00D11078"/>
    <w:rsid w:val="00D11DDF"/>
    <w:rsid w:val="00D12187"/>
    <w:rsid w:val="00D13436"/>
    <w:rsid w:val="00D14975"/>
    <w:rsid w:val="00D1510F"/>
    <w:rsid w:val="00D15F7C"/>
    <w:rsid w:val="00D1659B"/>
    <w:rsid w:val="00D170BA"/>
    <w:rsid w:val="00D17495"/>
    <w:rsid w:val="00D21D9C"/>
    <w:rsid w:val="00D21ECA"/>
    <w:rsid w:val="00D22F0F"/>
    <w:rsid w:val="00D245CA"/>
    <w:rsid w:val="00D24BB7"/>
    <w:rsid w:val="00D254ED"/>
    <w:rsid w:val="00D26338"/>
    <w:rsid w:val="00D26893"/>
    <w:rsid w:val="00D26AB5"/>
    <w:rsid w:val="00D30849"/>
    <w:rsid w:val="00D308AA"/>
    <w:rsid w:val="00D30BF4"/>
    <w:rsid w:val="00D31DC7"/>
    <w:rsid w:val="00D33AFD"/>
    <w:rsid w:val="00D343CD"/>
    <w:rsid w:val="00D34B3A"/>
    <w:rsid w:val="00D37937"/>
    <w:rsid w:val="00D40827"/>
    <w:rsid w:val="00D40904"/>
    <w:rsid w:val="00D41DD9"/>
    <w:rsid w:val="00D42865"/>
    <w:rsid w:val="00D4308C"/>
    <w:rsid w:val="00D454CE"/>
    <w:rsid w:val="00D463B6"/>
    <w:rsid w:val="00D46DDD"/>
    <w:rsid w:val="00D47A00"/>
    <w:rsid w:val="00D50984"/>
    <w:rsid w:val="00D50A3A"/>
    <w:rsid w:val="00D50AA3"/>
    <w:rsid w:val="00D5250D"/>
    <w:rsid w:val="00D52B64"/>
    <w:rsid w:val="00D55605"/>
    <w:rsid w:val="00D60480"/>
    <w:rsid w:val="00D63352"/>
    <w:rsid w:val="00D63A79"/>
    <w:rsid w:val="00D63F28"/>
    <w:rsid w:val="00D64A58"/>
    <w:rsid w:val="00D64A8D"/>
    <w:rsid w:val="00D65874"/>
    <w:rsid w:val="00D66057"/>
    <w:rsid w:val="00D6662C"/>
    <w:rsid w:val="00D66C98"/>
    <w:rsid w:val="00D66DD6"/>
    <w:rsid w:val="00D70AAF"/>
    <w:rsid w:val="00D70FE6"/>
    <w:rsid w:val="00D71DE7"/>
    <w:rsid w:val="00D71FF8"/>
    <w:rsid w:val="00D72C52"/>
    <w:rsid w:val="00D74D17"/>
    <w:rsid w:val="00D7567B"/>
    <w:rsid w:val="00D7599E"/>
    <w:rsid w:val="00D75DE5"/>
    <w:rsid w:val="00D75E0F"/>
    <w:rsid w:val="00D76549"/>
    <w:rsid w:val="00D76593"/>
    <w:rsid w:val="00D770FF"/>
    <w:rsid w:val="00D77744"/>
    <w:rsid w:val="00D80055"/>
    <w:rsid w:val="00D80684"/>
    <w:rsid w:val="00D817D1"/>
    <w:rsid w:val="00D8355B"/>
    <w:rsid w:val="00D83DD8"/>
    <w:rsid w:val="00D8552D"/>
    <w:rsid w:val="00D85C06"/>
    <w:rsid w:val="00D866EA"/>
    <w:rsid w:val="00D86B96"/>
    <w:rsid w:val="00D86EF7"/>
    <w:rsid w:val="00D87062"/>
    <w:rsid w:val="00D90110"/>
    <w:rsid w:val="00D902EE"/>
    <w:rsid w:val="00D92194"/>
    <w:rsid w:val="00D93FDC"/>
    <w:rsid w:val="00D94CEB"/>
    <w:rsid w:val="00D96957"/>
    <w:rsid w:val="00D975C8"/>
    <w:rsid w:val="00D97F74"/>
    <w:rsid w:val="00D97FD4"/>
    <w:rsid w:val="00DA0652"/>
    <w:rsid w:val="00DA0DE0"/>
    <w:rsid w:val="00DA1757"/>
    <w:rsid w:val="00DA201C"/>
    <w:rsid w:val="00DA3123"/>
    <w:rsid w:val="00DA37D8"/>
    <w:rsid w:val="00DA4BE6"/>
    <w:rsid w:val="00DA5856"/>
    <w:rsid w:val="00DA7011"/>
    <w:rsid w:val="00DB00CA"/>
    <w:rsid w:val="00DB0325"/>
    <w:rsid w:val="00DB0C36"/>
    <w:rsid w:val="00DB0C4E"/>
    <w:rsid w:val="00DB127C"/>
    <w:rsid w:val="00DB2CED"/>
    <w:rsid w:val="00DB2E23"/>
    <w:rsid w:val="00DB323B"/>
    <w:rsid w:val="00DB49FE"/>
    <w:rsid w:val="00DB4B3C"/>
    <w:rsid w:val="00DB5E83"/>
    <w:rsid w:val="00DB6689"/>
    <w:rsid w:val="00DB6739"/>
    <w:rsid w:val="00DB7922"/>
    <w:rsid w:val="00DB7AA4"/>
    <w:rsid w:val="00DB7BF4"/>
    <w:rsid w:val="00DC0363"/>
    <w:rsid w:val="00DC14A8"/>
    <w:rsid w:val="00DC2FEE"/>
    <w:rsid w:val="00DC3CFA"/>
    <w:rsid w:val="00DC772F"/>
    <w:rsid w:val="00DC7A31"/>
    <w:rsid w:val="00DD00DA"/>
    <w:rsid w:val="00DD0925"/>
    <w:rsid w:val="00DD217B"/>
    <w:rsid w:val="00DD3487"/>
    <w:rsid w:val="00DD3F1B"/>
    <w:rsid w:val="00DD42DE"/>
    <w:rsid w:val="00DD663B"/>
    <w:rsid w:val="00DD6812"/>
    <w:rsid w:val="00DE1F29"/>
    <w:rsid w:val="00DE344E"/>
    <w:rsid w:val="00DE3B4C"/>
    <w:rsid w:val="00DE5ED9"/>
    <w:rsid w:val="00DE62A9"/>
    <w:rsid w:val="00DE7CAE"/>
    <w:rsid w:val="00DF034A"/>
    <w:rsid w:val="00DF2271"/>
    <w:rsid w:val="00DF350A"/>
    <w:rsid w:val="00DF6282"/>
    <w:rsid w:val="00E00BC6"/>
    <w:rsid w:val="00E017AD"/>
    <w:rsid w:val="00E02151"/>
    <w:rsid w:val="00E029C9"/>
    <w:rsid w:val="00E02DC7"/>
    <w:rsid w:val="00E03624"/>
    <w:rsid w:val="00E03807"/>
    <w:rsid w:val="00E03950"/>
    <w:rsid w:val="00E03D7B"/>
    <w:rsid w:val="00E04326"/>
    <w:rsid w:val="00E046DC"/>
    <w:rsid w:val="00E047F8"/>
    <w:rsid w:val="00E04898"/>
    <w:rsid w:val="00E05C2D"/>
    <w:rsid w:val="00E07D07"/>
    <w:rsid w:val="00E10521"/>
    <w:rsid w:val="00E1064B"/>
    <w:rsid w:val="00E10B61"/>
    <w:rsid w:val="00E1155C"/>
    <w:rsid w:val="00E11C91"/>
    <w:rsid w:val="00E11FFF"/>
    <w:rsid w:val="00E13881"/>
    <w:rsid w:val="00E13AE2"/>
    <w:rsid w:val="00E14394"/>
    <w:rsid w:val="00E146C4"/>
    <w:rsid w:val="00E15771"/>
    <w:rsid w:val="00E159B1"/>
    <w:rsid w:val="00E15C4A"/>
    <w:rsid w:val="00E160FE"/>
    <w:rsid w:val="00E2018C"/>
    <w:rsid w:val="00E201B3"/>
    <w:rsid w:val="00E20B6D"/>
    <w:rsid w:val="00E22E14"/>
    <w:rsid w:val="00E24DB7"/>
    <w:rsid w:val="00E261E6"/>
    <w:rsid w:val="00E26DEC"/>
    <w:rsid w:val="00E30F24"/>
    <w:rsid w:val="00E31994"/>
    <w:rsid w:val="00E31AB8"/>
    <w:rsid w:val="00E31E37"/>
    <w:rsid w:val="00E322A2"/>
    <w:rsid w:val="00E326B7"/>
    <w:rsid w:val="00E32A2A"/>
    <w:rsid w:val="00E32AE2"/>
    <w:rsid w:val="00E338B7"/>
    <w:rsid w:val="00E3524A"/>
    <w:rsid w:val="00E35296"/>
    <w:rsid w:val="00E37571"/>
    <w:rsid w:val="00E40C9E"/>
    <w:rsid w:val="00E411B5"/>
    <w:rsid w:val="00E430B1"/>
    <w:rsid w:val="00E43AC7"/>
    <w:rsid w:val="00E453D3"/>
    <w:rsid w:val="00E463D1"/>
    <w:rsid w:val="00E46FBF"/>
    <w:rsid w:val="00E477B2"/>
    <w:rsid w:val="00E47D75"/>
    <w:rsid w:val="00E503DE"/>
    <w:rsid w:val="00E5075B"/>
    <w:rsid w:val="00E50B7D"/>
    <w:rsid w:val="00E525A1"/>
    <w:rsid w:val="00E53240"/>
    <w:rsid w:val="00E534AC"/>
    <w:rsid w:val="00E5385E"/>
    <w:rsid w:val="00E544B6"/>
    <w:rsid w:val="00E55436"/>
    <w:rsid w:val="00E565CF"/>
    <w:rsid w:val="00E57A1F"/>
    <w:rsid w:val="00E60C2A"/>
    <w:rsid w:val="00E61097"/>
    <w:rsid w:val="00E61C09"/>
    <w:rsid w:val="00E63D7A"/>
    <w:rsid w:val="00E66E58"/>
    <w:rsid w:val="00E71CBE"/>
    <w:rsid w:val="00E72009"/>
    <w:rsid w:val="00E72117"/>
    <w:rsid w:val="00E72385"/>
    <w:rsid w:val="00E749DD"/>
    <w:rsid w:val="00E76188"/>
    <w:rsid w:val="00E76D85"/>
    <w:rsid w:val="00E77B6D"/>
    <w:rsid w:val="00E81576"/>
    <w:rsid w:val="00E817B4"/>
    <w:rsid w:val="00E81A57"/>
    <w:rsid w:val="00E81F7A"/>
    <w:rsid w:val="00E82007"/>
    <w:rsid w:val="00E83238"/>
    <w:rsid w:val="00E83BA7"/>
    <w:rsid w:val="00E85296"/>
    <w:rsid w:val="00E858F5"/>
    <w:rsid w:val="00E90CB4"/>
    <w:rsid w:val="00E916F0"/>
    <w:rsid w:val="00E9484F"/>
    <w:rsid w:val="00EA037D"/>
    <w:rsid w:val="00EA0396"/>
    <w:rsid w:val="00EA0670"/>
    <w:rsid w:val="00EA0688"/>
    <w:rsid w:val="00EA09A1"/>
    <w:rsid w:val="00EA12AD"/>
    <w:rsid w:val="00EA1C3D"/>
    <w:rsid w:val="00EA2332"/>
    <w:rsid w:val="00EA3613"/>
    <w:rsid w:val="00EA68F5"/>
    <w:rsid w:val="00EA6D31"/>
    <w:rsid w:val="00EA6EA3"/>
    <w:rsid w:val="00EA7D95"/>
    <w:rsid w:val="00EB1B9C"/>
    <w:rsid w:val="00EB25BA"/>
    <w:rsid w:val="00EB2FFC"/>
    <w:rsid w:val="00EB37BF"/>
    <w:rsid w:val="00EB389E"/>
    <w:rsid w:val="00EB6FA6"/>
    <w:rsid w:val="00EC0036"/>
    <w:rsid w:val="00EC1B8D"/>
    <w:rsid w:val="00EC1B9B"/>
    <w:rsid w:val="00EC28D9"/>
    <w:rsid w:val="00EC4C48"/>
    <w:rsid w:val="00EC58F7"/>
    <w:rsid w:val="00EC63EE"/>
    <w:rsid w:val="00EC6B2B"/>
    <w:rsid w:val="00EC6C73"/>
    <w:rsid w:val="00EC74E3"/>
    <w:rsid w:val="00EC764D"/>
    <w:rsid w:val="00ED011D"/>
    <w:rsid w:val="00ED178B"/>
    <w:rsid w:val="00ED301C"/>
    <w:rsid w:val="00ED4785"/>
    <w:rsid w:val="00ED4F2D"/>
    <w:rsid w:val="00ED581D"/>
    <w:rsid w:val="00EE0D77"/>
    <w:rsid w:val="00EE1C33"/>
    <w:rsid w:val="00EE36CC"/>
    <w:rsid w:val="00EE36E6"/>
    <w:rsid w:val="00EE3897"/>
    <w:rsid w:val="00EE44C0"/>
    <w:rsid w:val="00EE68D1"/>
    <w:rsid w:val="00EE6E20"/>
    <w:rsid w:val="00EF0EF2"/>
    <w:rsid w:val="00EF1C91"/>
    <w:rsid w:val="00EF2A6B"/>
    <w:rsid w:val="00EF2CD5"/>
    <w:rsid w:val="00EF52A3"/>
    <w:rsid w:val="00EF6040"/>
    <w:rsid w:val="00EF61B7"/>
    <w:rsid w:val="00EF6926"/>
    <w:rsid w:val="00F029C6"/>
    <w:rsid w:val="00F02ECA"/>
    <w:rsid w:val="00F034F2"/>
    <w:rsid w:val="00F0412A"/>
    <w:rsid w:val="00F0582B"/>
    <w:rsid w:val="00F05C11"/>
    <w:rsid w:val="00F07008"/>
    <w:rsid w:val="00F1040C"/>
    <w:rsid w:val="00F10C2C"/>
    <w:rsid w:val="00F117D7"/>
    <w:rsid w:val="00F117E0"/>
    <w:rsid w:val="00F13038"/>
    <w:rsid w:val="00F13D8D"/>
    <w:rsid w:val="00F156CF"/>
    <w:rsid w:val="00F17DE3"/>
    <w:rsid w:val="00F202CE"/>
    <w:rsid w:val="00F2038C"/>
    <w:rsid w:val="00F20871"/>
    <w:rsid w:val="00F20C7F"/>
    <w:rsid w:val="00F22E2C"/>
    <w:rsid w:val="00F24EC4"/>
    <w:rsid w:val="00F2667D"/>
    <w:rsid w:val="00F2746B"/>
    <w:rsid w:val="00F27FB7"/>
    <w:rsid w:val="00F309C2"/>
    <w:rsid w:val="00F31ABA"/>
    <w:rsid w:val="00F31B45"/>
    <w:rsid w:val="00F3253B"/>
    <w:rsid w:val="00F3294D"/>
    <w:rsid w:val="00F36599"/>
    <w:rsid w:val="00F37EC2"/>
    <w:rsid w:val="00F402ED"/>
    <w:rsid w:val="00F40D41"/>
    <w:rsid w:val="00F411AC"/>
    <w:rsid w:val="00F411CA"/>
    <w:rsid w:val="00F41B03"/>
    <w:rsid w:val="00F42E88"/>
    <w:rsid w:val="00F443D5"/>
    <w:rsid w:val="00F45A7C"/>
    <w:rsid w:val="00F47926"/>
    <w:rsid w:val="00F47B2C"/>
    <w:rsid w:val="00F47E93"/>
    <w:rsid w:val="00F50172"/>
    <w:rsid w:val="00F5096D"/>
    <w:rsid w:val="00F50C48"/>
    <w:rsid w:val="00F52129"/>
    <w:rsid w:val="00F53BE0"/>
    <w:rsid w:val="00F541BD"/>
    <w:rsid w:val="00F54493"/>
    <w:rsid w:val="00F550EF"/>
    <w:rsid w:val="00F55746"/>
    <w:rsid w:val="00F56D47"/>
    <w:rsid w:val="00F57514"/>
    <w:rsid w:val="00F60E0E"/>
    <w:rsid w:val="00F62F0E"/>
    <w:rsid w:val="00F63EAC"/>
    <w:rsid w:val="00F65236"/>
    <w:rsid w:val="00F654AA"/>
    <w:rsid w:val="00F65769"/>
    <w:rsid w:val="00F70177"/>
    <w:rsid w:val="00F70480"/>
    <w:rsid w:val="00F70A22"/>
    <w:rsid w:val="00F7171D"/>
    <w:rsid w:val="00F71EB4"/>
    <w:rsid w:val="00F72FBD"/>
    <w:rsid w:val="00F736A9"/>
    <w:rsid w:val="00F74B1E"/>
    <w:rsid w:val="00F74C86"/>
    <w:rsid w:val="00F75B17"/>
    <w:rsid w:val="00F75F7A"/>
    <w:rsid w:val="00F767C7"/>
    <w:rsid w:val="00F76BAB"/>
    <w:rsid w:val="00F76E94"/>
    <w:rsid w:val="00F77BD5"/>
    <w:rsid w:val="00F807C7"/>
    <w:rsid w:val="00F82F1E"/>
    <w:rsid w:val="00F83636"/>
    <w:rsid w:val="00F83C7D"/>
    <w:rsid w:val="00F85B4D"/>
    <w:rsid w:val="00F865B7"/>
    <w:rsid w:val="00F86663"/>
    <w:rsid w:val="00F86BB7"/>
    <w:rsid w:val="00F90FD9"/>
    <w:rsid w:val="00F91D47"/>
    <w:rsid w:val="00F92A18"/>
    <w:rsid w:val="00F92F84"/>
    <w:rsid w:val="00F93253"/>
    <w:rsid w:val="00F93C03"/>
    <w:rsid w:val="00F9463C"/>
    <w:rsid w:val="00F94A41"/>
    <w:rsid w:val="00F95288"/>
    <w:rsid w:val="00F95EFF"/>
    <w:rsid w:val="00F96BD7"/>
    <w:rsid w:val="00F979D4"/>
    <w:rsid w:val="00FA0B6F"/>
    <w:rsid w:val="00FA147B"/>
    <w:rsid w:val="00FA357B"/>
    <w:rsid w:val="00FA3C78"/>
    <w:rsid w:val="00FA6D01"/>
    <w:rsid w:val="00FA6E63"/>
    <w:rsid w:val="00FA733D"/>
    <w:rsid w:val="00FB001B"/>
    <w:rsid w:val="00FB1931"/>
    <w:rsid w:val="00FB1C5A"/>
    <w:rsid w:val="00FB29CE"/>
    <w:rsid w:val="00FB4345"/>
    <w:rsid w:val="00FB4922"/>
    <w:rsid w:val="00FB56D1"/>
    <w:rsid w:val="00FB72D7"/>
    <w:rsid w:val="00FB7316"/>
    <w:rsid w:val="00FC0811"/>
    <w:rsid w:val="00FC0C1D"/>
    <w:rsid w:val="00FC17B6"/>
    <w:rsid w:val="00FC25A2"/>
    <w:rsid w:val="00FC2B26"/>
    <w:rsid w:val="00FC2FCA"/>
    <w:rsid w:val="00FC31F6"/>
    <w:rsid w:val="00FC433B"/>
    <w:rsid w:val="00FC57EF"/>
    <w:rsid w:val="00FC616F"/>
    <w:rsid w:val="00FC65DB"/>
    <w:rsid w:val="00FC7F74"/>
    <w:rsid w:val="00FD15A2"/>
    <w:rsid w:val="00FD25E1"/>
    <w:rsid w:val="00FD2D75"/>
    <w:rsid w:val="00FD4E4D"/>
    <w:rsid w:val="00FD512D"/>
    <w:rsid w:val="00FD5296"/>
    <w:rsid w:val="00FD55F2"/>
    <w:rsid w:val="00FD5D3E"/>
    <w:rsid w:val="00FD61A4"/>
    <w:rsid w:val="00FD6487"/>
    <w:rsid w:val="00FD6BC4"/>
    <w:rsid w:val="00FD77DF"/>
    <w:rsid w:val="00FE1761"/>
    <w:rsid w:val="00FE1AD1"/>
    <w:rsid w:val="00FE28A7"/>
    <w:rsid w:val="00FE3E8D"/>
    <w:rsid w:val="00FE416F"/>
    <w:rsid w:val="00FE4526"/>
    <w:rsid w:val="00FE49DD"/>
    <w:rsid w:val="00FE49DE"/>
    <w:rsid w:val="00FE4ED7"/>
    <w:rsid w:val="00FE5C4F"/>
    <w:rsid w:val="00FE61F5"/>
    <w:rsid w:val="00FE6856"/>
    <w:rsid w:val="00FE6DA1"/>
    <w:rsid w:val="00FE6E35"/>
    <w:rsid w:val="00FE74B7"/>
    <w:rsid w:val="00FF22E1"/>
    <w:rsid w:val="00FF30D9"/>
    <w:rsid w:val="00FF405A"/>
    <w:rsid w:val="00FF5E77"/>
    <w:rsid w:val="00FF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7DAAEA"/>
  <w15:docId w15:val="{CE5A7D1F-1678-7E43-8343-44AACA0E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4A"/>
    <w:rPr>
      <w:rFonts w:ascii="Times New Roman" w:eastAsia="Times New Roman" w:hAnsi="Times New Roman" w:cs="Times New Roman"/>
    </w:rPr>
  </w:style>
  <w:style w:type="paragraph" w:styleId="Heading1">
    <w:name w:val="heading 1"/>
    <w:basedOn w:val="Normal"/>
    <w:next w:val="Normal"/>
    <w:link w:val="Heading1Char"/>
    <w:uiPriority w:val="9"/>
    <w:qFormat/>
    <w:rsid w:val="004A5EF9"/>
    <w:pPr>
      <w:keepNext/>
      <w:keepLines/>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link w:val="Heading2Char"/>
    <w:uiPriority w:val="9"/>
    <w:qFormat/>
    <w:rsid w:val="00A1587F"/>
    <w:pPr>
      <w:spacing w:before="100" w:beforeAutospacing="1" w:after="100" w:afterAutospacing="1"/>
      <w:outlineLvl w:val="1"/>
      <w:pPrChange w:id="0" w:author="Nallamothu, Brahmajee" w:date="2019-12-16T12:13:00Z">
        <w:pPr>
          <w:spacing w:before="100" w:beforeAutospacing="1" w:after="100" w:afterAutospacing="1"/>
          <w:outlineLvl w:val="1"/>
        </w:pPr>
      </w:pPrChange>
    </w:pPr>
    <w:rPr>
      <w:rFonts w:ascii="Arial" w:hAnsi="Arial"/>
      <w:b/>
      <w:bCs/>
      <w:sz w:val="32"/>
      <w:szCs w:val="36"/>
      <w:rPrChange w:id="0" w:author="Nallamothu, Brahmajee" w:date="2019-12-16T12:13:00Z">
        <w:rPr>
          <w:b/>
          <w:bCs/>
          <w:sz w:val="36"/>
          <w:szCs w:val="36"/>
          <w:lang w:val="en-US" w:eastAsia="en-US" w:bidi="ar-SA"/>
        </w:rPr>
      </w:rPrChange>
    </w:rPr>
  </w:style>
  <w:style w:type="paragraph" w:styleId="Heading3">
    <w:name w:val="heading 3"/>
    <w:basedOn w:val="Normal"/>
    <w:next w:val="Normal"/>
    <w:link w:val="Heading3Char"/>
    <w:uiPriority w:val="9"/>
    <w:semiHidden/>
    <w:unhideWhenUsed/>
    <w:qFormat/>
    <w:rsid w:val="007C710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00F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5E218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B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C3426"/>
    <w:rPr>
      <w:color w:val="0563C1" w:themeColor="hyperlink"/>
      <w:u w:val="single"/>
    </w:rPr>
  </w:style>
  <w:style w:type="character" w:customStyle="1" w:styleId="UnresolvedMention1">
    <w:name w:val="Unresolved Mention1"/>
    <w:basedOn w:val="DefaultParagraphFont"/>
    <w:uiPriority w:val="99"/>
    <w:rsid w:val="00FD25E1"/>
    <w:rPr>
      <w:color w:val="605E5C"/>
      <w:shd w:val="clear" w:color="auto" w:fill="E1DFDD"/>
    </w:rPr>
  </w:style>
  <w:style w:type="table" w:styleId="TableGrid">
    <w:name w:val="Table Grid"/>
    <w:basedOn w:val="TableNormal"/>
    <w:uiPriority w:val="39"/>
    <w:rsid w:val="001A287C"/>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4B04"/>
    <w:pPr>
      <w:spacing w:before="100" w:beforeAutospacing="1" w:after="100" w:afterAutospacing="1"/>
    </w:pPr>
  </w:style>
  <w:style w:type="character" w:styleId="CommentReference">
    <w:name w:val="annotation reference"/>
    <w:basedOn w:val="DefaultParagraphFont"/>
    <w:uiPriority w:val="99"/>
    <w:semiHidden/>
    <w:unhideWhenUsed/>
    <w:rsid w:val="00054026"/>
    <w:rPr>
      <w:sz w:val="16"/>
      <w:szCs w:val="16"/>
    </w:rPr>
  </w:style>
  <w:style w:type="paragraph" w:styleId="CommentText">
    <w:name w:val="annotation text"/>
    <w:basedOn w:val="Normal"/>
    <w:link w:val="CommentTextChar"/>
    <w:uiPriority w:val="99"/>
    <w:semiHidden/>
    <w:unhideWhenUsed/>
    <w:rsid w:val="0005402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54026"/>
    <w:rPr>
      <w:sz w:val="20"/>
      <w:szCs w:val="20"/>
    </w:rPr>
  </w:style>
  <w:style w:type="paragraph" w:styleId="CommentSubject">
    <w:name w:val="annotation subject"/>
    <w:basedOn w:val="CommentText"/>
    <w:next w:val="CommentText"/>
    <w:link w:val="CommentSubjectChar"/>
    <w:uiPriority w:val="99"/>
    <w:semiHidden/>
    <w:unhideWhenUsed/>
    <w:rsid w:val="00054026"/>
    <w:rPr>
      <w:b/>
      <w:bCs/>
    </w:rPr>
  </w:style>
  <w:style w:type="character" w:customStyle="1" w:styleId="CommentSubjectChar">
    <w:name w:val="Comment Subject Char"/>
    <w:basedOn w:val="CommentTextChar"/>
    <w:link w:val="CommentSubject"/>
    <w:uiPriority w:val="99"/>
    <w:semiHidden/>
    <w:rsid w:val="00054026"/>
    <w:rPr>
      <w:b/>
      <w:bCs/>
      <w:sz w:val="20"/>
      <w:szCs w:val="20"/>
    </w:rPr>
  </w:style>
  <w:style w:type="paragraph" w:styleId="BalloonText">
    <w:name w:val="Balloon Text"/>
    <w:basedOn w:val="Normal"/>
    <w:link w:val="BalloonTextChar"/>
    <w:uiPriority w:val="99"/>
    <w:semiHidden/>
    <w:unhideWhenUsed/>
    <w:rsid w:val="00054026"/>
    <w:rPr>
      <w:rFonts w:eastAsiaTheme="minorHAnsi"/>
      <w:sz w:val="18"/>
      <w:szCs w:val="18"/>
    </w:rPr>
  </w:style>
  <w:style w:type="character" w:customStyle="1" w:styleId="BalloonTextChar">
    <w:name w:val="Balloon Text Char"/>
    <w:basedOn w:val="DefaultParagraphFont"/>
    <w:link w:val="BalloonText"/>
    <w:uiPriority w:val="99"/>
    <w:semiHidden/>
    <w:rsid w:val="0005402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7EFE"/>
    <w:rPr>
      <w:color w:val="954F72" w:themeColor="followedHyperlink"/>
      <w:u w:val="single"/>
    </w:rPr>
  </w:style>
  <w:style w:type="character" w:customStyle="1" w:styleId="UnresolvedMention2">
    <w:name w:val="Unresolved Mention2"/>
    <w:basedOn w:val="DefaultParagraphFont"/>
    <w:uiPriority w:val="99"/>
    <w:semiHidden/>
    <w:unhideWhenUsed/>
    <w:rsid w:val="0022691B"/>
    <w:rPr>
      <w:color w:val="605E5C"/>
      <w:shd w:val="clear" w:color="auto" w:fill="E1DFDD"/>
    </w:rPr>
  </w:style>
  <w:style w:type="paragraph" w:styleId="Revision">
    <w:name w:val="Revision"/>
    <w:hidden/>
    <w:uiPriority w:val="99"/>
    <w:semiHidden/>
    <w:rsid w:val="00E40C9E"/>
  </w:style>
  <w:style w:type="character" w:customStyle="1" w:styleId="Heading2Char">
    <w:name w:val="Heading 2 Char"/>
    <w:basedOn w:val="DefaultParagraphFont"/>
    <w:link w:val="Heading2"/>
    <w:uiPriority w:val="9"/>
    <w:rsid w:val="00551546"/>
    <w:rPr>
      <w:rFonts w:ascii="Arial" w:eastAsia="Times New Roman" w:hAnsi="Arial" w:cs="Times New Roman"/>
      <w:b/>
      <w:bCs/>
      <w:sz w:val="32"/>
      <w:szCs w:val="36"/>
    </w:rPr>
  </w:style>
  <w:style w:type="character" w:customStyle="1" w:styleId="apple-converted-space">
    <w:name w:val="apple-converted-space"/>
    <w:basedOn w:val="DefaultParagraphFont"/>
    <w:rsid w:val="008023AC"/>
  </w:style>
  <w:style w:type="character" w:styleId="Strong">
    <w:name w:val="Strong"/>
    <w:basedOn w:val="DefaultParagraphFont"/>
    <w:uiPriority w:val="22"/>
    <w:qFormat/>
    <w:rsid w:val="008023AC"/>
    <w:rPr>
      <w:b/>
      <w:bCs/>
    </w:rPr>
  </w:style>
  <w:style w:type="character" w:styleId="Emphasis">
    <w:name w:val="Emphasis"/>
    <w:basedOn w:val="DefaultParagraphFont"/>
    <w:uiPriority w:val="20"/>
    <w:qFormat/>
    <w:rsid w:val="008023AC"/>
    <w:rPr>
      <w:i/>
      <w:iCs/>
    </w:rPr>
  </w:style>
  <w:style w:type="character" w:customStyle="1" w:styleId="Heading4Char">
    <w:name w:val="Heading 4 Char"/>
    <w:basedOn w:val="DefaultParagraphFont"/>
    <w:link w:val="Heading4"/>
    <w:uiPriority w:val="9"/>
    <w:rsid w:val="00A800F7"/>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4611D2"/>
    <w:pPr>
      <w:tabs>
        <w:tab w:val="center" w:pos="4680"/>
        <w:tab w:val="right" w:pos="9360"/>
      </w:tabs>
    </w:pPr>
  </w:style>
  <w:style w:type="character" w:customStyle="1" w:styleId="FooterChar">
    <w:name w:val="Footer Char"/>
    <w:basedOn w:val="DefaultParagraphFont"/>
    <w:link w:val="Footer"/>
    <w:uiPriority w:val="99"/>
    <w:rsid w:val="004611D2"/>
    <w:rPr>
      <w:rFonts w:ascii="Times New Roman" w:eastAsia="Times New Roman" w:hAnsi="Times New Roman" w:cs="Times New Roman"/>
    </w:rPr>
  </w:style>
  <w:style w:type="character" w:styleId="PageNumber">
    <w:name w:val="page number"/>
    <w:basedOn w:val="DefaultParagraphFont"/>
    <w:uiPriority w:val="99"/>
    <w:semiHidden/>
    <w:unhideWhenUsed/>
    <w:rsid w:val="004611D2"/>
  </w:style>
  <w:style w:type="paragraph" w:styleId="FootnoteText">
    <w:name w:val="footnote text"/>
    <w:basedOn w:val="Normal"/>
    <w:link w:val="FootnoteTextChar"/>
    <w:uiPriority w:val="99"/>
    <w:semiHidden/>
    <w:unhideWhenUsed/>
    <w:rsid w:val="00FB4345"/>
    <w:rPr>
      <w:sz w:val="20"/>
      <w:szCs w:val="20"/>
    </w:rPr>
  </w:style>
  <w:style w:type="character" w:customStyle="1" w:styleId="FootnoteTextChar">
    <w:name w:val="Footnote Text Char"/>
    <w:basedOn w:val="DefaultParagraphFont"/>
    <w:link w:val="FootnoteText"/>
    <w:uiPriority w:val="99"/>
    <w:semiHidden/>
    <w:rsid w:val="00FB434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B4345"/>
    <w:rPr>
      <w:vertAlign w:val="superscript"/>
    </w:rPr>
  </w:style>
  <w:style w:type="character" w:customStyle="1" w:styleId="UnresolvedMention3">
    <w:name w:val="Unresolved Mention3"/>
    <w:basedOn w:val="DefaultParagraphFont"/>
    <w:uiPriority w:val="99"/>
    <w:semiHidden/>
    <w:unhideWhenUsed/>
    <w:rsid w:val="008E2795"/>
    <w:rPr>
      <w:color w:val="605E5C"/>
      <w:shd w:val="clear" w:color="auto" w:fill="E1DFDD"/>
    </w:rPr>
  </w:style>
  <w:style w:type="character" w:customStyle="1" w:styleId="UnresolvedMention4">
    <w:name w:val="Unresolved Mention4"/>
    <w:basedOn w:val="DefaultParagraphFont"/>
    <w:uiPriority w:val="99"/>
    <w:semiHidden/>
    <w:unhideWhenUsed/>
    <w:rsid w:val="00D70FE6"/>
    <w:rPr>
      <w:color w:val="605E5C"/>
      <w:shd w:val="clear" w:color="auto" w:fill="E1DFDD"/>
    </w:rPr>
  </w:style>
  <w:style w:type="paragraph" w:styleId="Header">
    <w:name w:val="header"/>
    <w:basedOn w:val="Normal"/>
    <w:link w:val="HeaderChar"/>
    <w:uiPriority w:val="99"/>
    <w:unhideWhenUsed/>
    <w:rsid w:val="0024760E"/>
    <w:pPr>
      <w:tabs>
        <w:tab w:val="center" w:pos="4680"/>
        <w:tab w:val="right" w:pos="9360"/>
      </w:tabs>
    </w:pPr>
  </w:style>
  <w:style w:type="character" w:customStyle="1" w:styleId="HeaderChar">
    <w:name w:val="Header Char"/>
    <w:basedOn w:val="DefaultParagraphFont"/>
    <w:link w:val="Header"/>
    <w:uiPriority w:val="99"/>
    <w:rsid w:val="0024760E"/>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C71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2183"/>
    <w:rPr>
      <w:rFonts w:asciiTheme="majorHAnsi" w:eastAsiaTheme="majorEastAsia" w:hAnsiTheme="majorHAnsi" w:cstheme="majorBidi"/>
      <w:i/>
      <w:iCs/>
      <w:color w:val="1F3763" w:themeColor="accent1" w:themeShade="7F"/>
    </w:rPr>
  </w:style>
  <w:style w:type="paragraph" w:customStyle="1" w:styleId="normalJAMA">
    <w:name w:val="normal_JAMA"/>
    <w:basedOn w:val="Normal"/>
    <w:link w:val="normalJAMAChar"/>
    <w:qFormat/>
    <w:rsid w:val="00BB20CD"/>
    <w:pPr>
      <w:spacing w:line="480" w:lineRule="auto"/>
    </w:pPr>
    <w:rPr>
      <w:rFonts w:ascii="Arial" w:hAnsi="Arial" w:cs="Arial"/>
      <w:sz w:val="22"/>
      <w:szCs w:val="22"/>
    </w:rPr>
  </w:style>
  <w:style w:type="paragraph" w:customStyle="1" w:styleId="headingJAMA">
    <w:name w:val="heading_JAMA"/>
    <w:basedOn w:val="Normal"/>
    <w:link w:val="headingJAMAChar"/>
    <w:qFormat/>
    <w:rsid w:val="00BB20CD"/>
    <w:pPr>
      <w:spacing w:line="360" w:lineRule="auto"/>
      <w:outlineLvl w:val="0"/>
    </w:pPr>
    <w:rPr>
      <w:rFonts w:ascii="Arial" w:hAnsi="Arial" w:cs="Arial"/>
      <w:sz w:val="22"/>
      <w:szCs w:val="22"/>
      <w:u w:val="single"/>
    </w:rPr>
  </w:style>
  <w:style w:type="character" w:customStyle="1" w:styleId="normalJAMAChar">
    <w:name w:val="normal_JAMA Char"/>
    <w:basedOn w:val="DefaultParagraphFont"/>
    <w:link w:val="normalJAMA"/>
    <w:rsid w:val="00BB20CD"/>
    <w:rPr>
      <w:rFonts w:ascii="Arial" w:eastAsia="Times New Roman" w:hAnsi="Arial" w:cs="Arial"/>
      <w:sz w:val="22"/>
      <w:szCs w:val="22"/>
    </w:rPr>
  </w:style>
  <w:style w:type="paragraph" w:customStyle="1" w:styleId="sectionJAMA">
    <w:name w:val="section_JAMA"/>
    <w:basedOn w:val="Normal"/>
    <w:link w:val="sectionJAMAChar"/>
    <w:qFormat/>
    <w:rsid w:val="0059011C"/>
    <w:pPr>
      <w:spacing w:line="360" w:lineRule="auto"/>
      <w:outlineLvl w:val="0"/>
    </w:pPr>
    <w:rPr>
      <w:rFonts w:ascii="Arial" w:hAnsi="Arial" w:cs="Arial"/>
      <w:b/>
      <w:sz w:val="22"/>
      <w:szCs w:val="22"/>
    </w:rPr>
  </w:style>
  <w:style w:type="character" w:customStyle="1" w:styleId="headingJAMAChar">
    <w:name w:val="heading_JAMA Char"/>
    <w:basedOn w:val="DefaultParagraphFont"/>
    <w:link w:val="headingJAMA"/>
    <w:rsid w:val="00BB20CD"/>
    <w:rPr>
      <w:rFonts w:ascii="Arial" w:eastAsia="Times New Roman" w:hAnsi="Arial" w:cs="Arial"/>
      <w:sz w:val="22"/>
      <w:szCs w:val="22"/>
      <w:u w:val="single"/>
    </w:rPr>
  </w:style>
  <w:style w:type="paragraph" w:styleId="Bibliography">
    <w:name w:val="Bibliography"/>
    <w:basedOn w:val="Normal"/>
    <w:next w:val="Normal"/>
    <w:uiPriority w:val="37"/>
    <w:unhideWhenUsed/>
    <w:rsid w:val="0048362C"/>
    <w:pPr>
      <w:tabs>
        <w:tab w:val="left" w:pos="504"/>
      </w:tabs>
      <w:spacing w:after="240"/>
      <w:ind w:left="504" w:hanging="504"/>
    </w:pPr>
  </w:style>
  <w:style w:type="character" w:customStyle="1" w:styleId="sectionJAMAChar">
    <w:name w:val="section_JAMA Char"/>
    <w:basedOn w:val="DefaultParagraphFont"/>
    <w:link w:val="sectionJAMA"/>
    <w:rsid w:val="0059011C"/>
    <w:rPr>
      <w:rFonts w:ascii="Arial" w:eastAsia="Times New Roman" w:hAnsi="Arial" w:cs="Arial"/>
      <w:b/>
      <w:sz w:val="22"/>
      <w:szCs w:val="22"/>
    </w:rPr>
  </w:style>
  <w:style w:type="table" w:customStyle="1" w:styleId="PlainTable21">
    <w:name w:val="Plain Table 21"/>
    <w:basedOn w:val="TableNormal"/>
    <w:next w:val="PlainTable2"/>
    <w:uiPriority w:val="42"/>
    <w:rsid w:val="004B7BC4"/>
    <w:pPr>
      <w:jc w:val="center"/>
    </w:pPr>
    <w:rPr>
      <w:rFonts w:ascii="Cambria" w:eastAsia="Cambria" w:hAnsi="Cambria" w:cs="Cambria"/>
      <w:lang w:val="en-GB" w:eastAsia="zh-CN"/>
    </w:rPr>
    <w:tblPr>
      <w:tblStyleRowBandSize w:val="1"/>
      <w:tblStyleColBandSize w:val="1"/>
      <w:tblBorders>
        <w:top w:val="single" w:sz="8" w:space="0" w:color="auto"/>
        <w:bottom w:val="single" w:sz="8" w:space="0" w:color="auto"/>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4B7BC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JAMA">
    <w:name w:val="table caption_JAMA"/>
    <w:basedOn w:val="Normal"/>
    <w:link w:val="tablecaptionJAMAChar"/>
    <w:qFormat/>
    <w:rsid w:val="004B7BC4"/>
    <w:rPr>
      <w:rFonts w:ascii="Arial" w:hAnsi="Arial" w:cs="Arial"/>
      <w:color w:val="000000"/>
      <w:sz w:val="22"/>
      <w:szCs w:val="22"/>
    </w:rPr>
  </w:style>
  <w:style w:type="table" w:customStyle="1" w:styleId="PlainTable22">
    <w:name w:val="Plain Table 22"/>
    <w:basedOn w:val="TableNormal"/>
    <w:next w:val="PlainTable2"/>
    <w:uiPriority w:val="42"/>
    <w:rsid w:val="004B7BC4"/>
    <w:pPr>
      <w:jc w:val="center"/>
    </w:pPr>
    <w:rPr>
      <w:rFonts w:ascii="Cambria" w:eastAsia="Cambria" w:hAnsi="Cambria" w:cs="Cambria"/>
      <w:lang w:val="en-GB" w:eastAsia="zh-CN"/>
    </w:rPr>
    <w:tblPr>
      <w:tblStyleRowBandSize w:val="1"/>
      <w:tblStyleColBandSize w:val="1"/>
      <w:tblBorders>
        <w:top w:val="single" w:sz="8" w:space="0" w:color="auto"/>
        <w:bottom w:val="single" w:sz="8" w:space="0" w:color="auto"/>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tablecaptionJAMAChar">
    <w:name w:val="table caption_JAMA Char"/>
    <w:basedOn w:val="DefaultParagraphFont"/>
    <w:link w:val="tablecaptionJAMA"/>
    <w:rsid w:val="004B7BC4"/>
    <w:rPr>
      <w:rFonts w:ascii="Arial" w:eastAsia="Times New Roman" w:hAnsi="Arial" w:cs="Arial"/>
      <w:color w:val="000000"/>
      <w:sz w:val="22"/>
      <w:szCs w:val="22"/>
    </w:rPr>
  </w:style>
  <w:style w:type="table" w:customStyle="1" w:styleId="PlainTable23">
    <w:name w:val="Plain Table 23"/>
    <w:basedOn w:val="TableNormal"/>
    <w:next w:val="PlainTable2"/>
    <w:uiPriority w:val="42"/>
    <w:rsid w:val="004B7BC4"/>
    <w:pPr>
      <w:jc w:val="center"/>
    </w:pPr>
    <w:rPr>
      <w:rFonts w:ascii="Cambria" w:eastAsia="Cambria" w:hAnsi="Cambria" w:cs="Cambria"/>
      <w:lang w:val="en-GB" w:eastAsia="zh-CN"/>
    </w:rPr>
    <w:tblPr>
      <w:tblStyleRowBandSize w:val="1"/>
      <w:tblStyleColBandSize w:val="1"/>
      <w:tblBorders>
        <w:top w:val="single" w:sz="8" w:space="0" w:color="auto"/>
        <w:bottom w:val="single" w:sz="8" w:space="0" w:color="auto"/>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5">
    <w:name w:val="Unresolved Mention5"/>
    <w:basedOn w:val="DefaultParagraphFont"/>
    <w:uiPriority w:val="99"/>
    <w:semiHidden/>
    <w:unhideWhenUsed/>
    <w:rsid w:val="00410092"/>
    <w:rPr>
      <w:color w:val="605E5C"/>
      <w:shd w:val="clear" w:color="auto" w:fill="E1DFDD"/>
    </w:rPr>
  </w:style>
  <w:style w:type="character" w:customStyle="1" w:styleId="UnresolvedMention6">
    <w:name w:val="Unresolved Mention6"/>
    <w:basedOn w:val="DefaultParagraphFont"/>
    <w:uiPriority w:val="99"/>
    <w:semiHidden/>
    <w:unhideWhenUsed/>
    <w:rsid w:val="000C48E1"/>
    <w:rPr>
      <w:color w:val="605E5C"/>
      <w:shd w:val="clear" w:color="auto" w:fill="E1DFDD"/>
    </w:rPr>
  </w:style>
  <w:style w:type="character" w:customStyle="1" w:styleId="hljs-keyword">
    <w:name w:val="hljs-keyword"/>
    <w:basedOn w:val="DefaultParagraphFont"/>
    <w:rsid w:val="00D90110"/>
  </w:style>
  <w:style w:type="character" w:customStyle="1" w:styleId="hljs-number">
    <w:name w:val="hljs-number"/>
    <w:basedOn w:val="DefaultParagraphFont"/>
    <w:rsid w:val="00D90110"/>
  </w:style>
  <w:style w:type="character" w:customStyle="1" w:styleId="hljs-regexp">
    <w:name w:val="hljs-regexp"/>
    <w:basedOn w:val="DefaultParagraphFont"/>
    <w:rsid w:val="00D90110"/>
  </w:style>
  <w:style w:type="paragraph" w:styleId="HTMLPreformatted">
    <w:name w:val="HTML Preformatted"/>
    <w:basedOn w:val="Normal"/>
    <w:link w:val="HTMLPreformattedChar"/>
    <w:uiPriority w:val="99"/>
    <w:semiHidden/>
    <w:unhideWhenUsed/>
    <w:rsid w:val="00D9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011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74B1E"/>
  </w:style>
  <w:style w:type="character" w:customStyle="1" w:styleId="Heading1Char">
    <w:name w:val="Heading 1 Char"/>
    <w:basedOn w:val="DefaultParagraphFont"/>
    <w:link w:val="Heading1"/>
    <w:uiPriority w:val="9"/>
    <w:rsid w:val="004A5EF9"/>
    <w:rPr>
      <w:rFonts w:ascii="Arial" w:eastAsiaTheme="majorEastAsia" w:hAnsi="Arial"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108">
      <w:bodyDiv w:val="1"/>
      <w:marLeft w:val="0"/>
      <w:marRight w:val="0"/>
      <w:marTop w:val="0"/>
      <w:marBottom w:val="0"/>
      <w:divBdr>
        <w:top w:val="none" w:sz="0" w:space="0" w:color="auto"/>
        <w:left w:val="none" w:sz="0" w:space="0" w:color="auto"/>
        <w:bottom w:val="none" w:sz="0" w:space="0" w:color="auto"/>
        <w:right w:val="none" w:sz="0" w:space="0" w:color="auto"/>
      </w:divBdr>
    </w:div>
    <w:div w:id="15818079">
      <w:bodyDiv w:val="1"/>
      <w:marLeft w:val="0"/>
      <w:marRight w:val="0"/>
      <w:marTop w:val="0"/>
      <w:marBottom w:val="0"/>
      <w:divBdr>
        <w:top w:val="none" w:sz="0" w:space="0" w:color="auto"/>
        <w:left w:val="none" w:sz="0" w:space="0" w:color="auto"/>
        <w:bottom w:val="none" w:sz="0" w:space="0" w:color="auto"/>
        <w:right w:val="none" w:sz="0" w:space="0" w:color="auto"/>
      </w:divBdr>
      <w:divsChild>
        <w:div w:id="297762161">
          <w:marLeft w:val="0"/>
          <w:marRight w:val="0"/>
          <w:marTop w:val="0"/>
          <w:marBottom w:val="0"/>
          <w:divBdr>
            <w:top w:val="none" w:sz="0" w:space="0" w:color="auto"/>
            <w:left w:val="none" w:sz="0" w:space="0" w:color="auto"/>
            <w:bottom w:val="none" w:sz="0" w:space="0" w:color="auto"/>
            <w:right w:val="none" w:sz="0" w:space="0" w:color="auto"/>
          </w:divBdr>
        </w:div>
      </w:divsChild>
    </w:div>
    <w:div w:id="29916726">
      <w:bodyDiv w:val="1"/>
      <w:marLeft w:val="0"/>
      <w:marRight w:val="0"/>
      <w:marTop w:val="0"/>
      <w:marBottom w:val="0"/>
      <w:divBdr>
        <w:top w:val="none" w:sz="0" w:space="0" w:color="auto"/>
        <w:left w:val="none" w:sz="0" w:space="0" w:color="auto"/>
        <w:bottom w:val="none" w:sz="0" w:space="0" w:color="auto"/>
        <w:right w:val="none" w:sz="0" w:space="0" w:color="auto"/>
      </w:divBdr>
    </w:div>
    <w:div w:id="47002334">
      <w:bodyDiv w:val="1"/>
      <w:marLeft w:val="0"/>
      <w:marRight w:val="0"/>
      <w:marTop w:val="0"/>
      <w:marBottom w:val="0"/>
      <w:divBdr>
        <w:top w:val="none" w:sz="0" w:space="0" w:color="auto"/>
        <w:left w:val="none" w:sz="0" w:space="0" w:color="auto"/>
        <w:bottom w:val="none" w:sz="0" w:space="0" w:color="auto"/>
        <w:right w:val="none" w:sz="0" w:space="0" w:color="auto"/>
      </w:divBdr>
    </w:div>
    <w:div w:id="135880429">
      <w:bodyDiv w:val="1"/>
      <w:marLeft w:val="0"/>
      <w:marRight w:val="0"/>
      <w:marTop w:val="0"/>
      <w:marBottom w:val="0"/>
      <w:divBdr>
        <w:top w:val="none" w:sz="0" w:space="0" w:color="auto"/>
        <w:left w:val="none" w:sz="0" w:space="0" w:color="auto"/>
        <w:bottom w:val="none" w:sz="0" w:space="0" w:color="auto"/>
        <w:right w:val="none" w:sz="0" w:space="0" w:color="auto"/>
      </w:divBdr>
    </w:div>
    <w:div w:id="212931981">
      <w:bodyDiv w:val="1"/>
      <w:marLeft w:val="0"/>
      <w:marRight w:val="0"/>
      <w:marTop w:val="0"/>
      <w:marBottom w:val="0"/>
      <w:divBdr>
        <w:top w:val="none" w:sz="0" w:space="0" w:color="auto"/>
        <w:left w:val="none" w:sz="0" w:space="0" w:color="auto"/>
        <w:bottom w:val="none" w:sz="0" w:space="0" w:color="auto"/>
        <w:right w:val="none" w:sz="0" w:space="0" w:color="auto"/>
      </w:divBdr>
    </w:div>
    <w:div w:id="216863195">
      <w:bodyDiv w:val="1"/>
      <w:marLeft w:val="0"/>
      <w:marRight w:val="0"/>
      <w:marTop w:val="0"/>
      <w:marBottom w:val="0"/>
      <w:divBdr>
        <w:top w:val="none" w:sz="0" w:space="0" w:color="auto"/>
        <w:left w:val="none" w:sz="0" w:space="0" w:color="auto"/>
        <w:bottom w:val="none" w:sz="0" w:space="0" w:color="auto"/>
        <w:right w:val="none" w:sz="0" w:space="0" w:color="auto"/>
      </w:divBdr>
    </w:div>
    <w:div w:id="221064960">
      <w:bodyDiv w:val="1"/>
      <w:marLeft w:val="0"/>
      <w:marRight w:val="0"/>
      <w:marTop w:val="0"/>
      <w:marBottom w:val="0"/>
      <w:divBdr>
        <w:top w:val="none" w:sz="0" w:space="0" w:color="auto"/>
        <w:left w:val="none" w:sz="0" w:space="0" w:color="auto"/>
        <w:bottom w:val="none" w:sz="0" w:space="0" w:color="auto"/>
        <w:right w:val="none" w:sz="0" w:space="0" w:color="auto"/>
      </w:divBdr>
      <w:divsChild>
        <w:div w:id="1330718496">
          <w:marLeft w:val="0"/>
          <w:marRight w:val="0"/>
          <w:marTop w:val="0"/>
          <w:marBottom w:val="0"/>
          <w:divBdr>
            <w:top w:val="none" w:sz="0" w:space="0" w:color="auto"/>
            <w:left w:val="none" w:sz="0" w:space="0" w:color="auto"/>
            <w:bottom w:val="none" w:sz="0" w:space="0" w:color="auto"/>
            <w:right w:val="none" w:sz="0" w:space="0" w:color="auto"/>
          </w:divBdr>
          <w:divsChild>
            <w:div w:id="869682604">
              <w:marLeft w:val="0"/>
              <w:marRight w:val="0"/>
              <w:marTop w:val="0"/>
              <w:marBottom w:val="0"/>
              <w:divBdr>
                <w:top w:val="none" w:sz="0" w:space="0" w:color="auto"/>
                <w:left w:val="none" w:sz="0" w:space="0" w:color="auto"/>
                <w:bottom w:val="none" w:sz="0" w:space="0" w:color="auto"/>
                <w:right w:val="none" w:sz="0" w:space="0" w:color="auto"/>
              </w:divBdr>
              <w:divsChild>
                <w:div w:id="13525645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7153786">
      <w:bodyDiv w:val="1"/>
      <w:marLeft w:val="0"/>
      <w:marRight w:val="0"/>
      <w:marTop w:val="0"/>
      <w:marBottom w:val="0"/>
      <w:divBdr>
        <w:top w:val="none" w:sz="0" w:space="0" w:color="auto"/>
        <w:left w:val="none" w:sz="0" w:space="0" w:color="auto"/>
        <w:bottom w:val="none" w:sz="0" w:space="0" w:color="auto"/>
        <w:right w:val="none" w:sz="0" w:space="0" w:color="auto"/>
      </w:divBdr>
    </w:div>
    <w:div w:id="283081409">
      <w:bodyDiv w:val="1"/>
      <w:marLeft w:val="0"/>
      <w:marRight w:val="0"/>
      <w:marTop w:val="0"/>
      <w:marBottom w:val="0"/>
      <w:divBdr>
        <w:top w:val="none" w:sz="0" w:space="0" w:color="auto"/>
        <w:left w:val="none" w:sz="0" w:space="0" w:color="auto"/>
        <w:bottom w:val="none" w:sz="0" w:space="0" w:color="auto"/>
        <w:right w:val="none" w:sz="0" w:space="0" w:color="auto"/>
      </w:divBdr>
    </w:div>
    <w:div w:id="316232773">
      <w:bodyDiv w:val="1"/>
      <w:marLeft w:val="0"/>
      <w:marRight w:val="0"/>
      <w:marTop w:val="0"/>
      <w:marBottom w:val="0"/>
      <w:divBdr>
        <w:top w:val="none" w:sz="0" w:space="0" w:color="auto"/>
        <w:left w:val="none" w:sz="0" w:space="0" w:color="auto"/>
        <w:bottom w:val="none" w:sz="0" w:space="0" w:color="auto"/>
        <w:right w:val="none" w:sz="0" w:space="0" w:color="auto"/>
      </w:divBdr>
    </w:div>
    <w:div w:id="363099922">
      <w:bodyDiv w:val="1"/>
      <w:marLeft w:val="0"/>
      <w:marRight w:val="0"/>
      <w:marTop w:val="0"/>
      <w:marBottom w:val="0"/>
      <w:divBdr>
        <w:top w:val="none" w:sz="0" w:space="0" w:color="auto"/>
        <w:left w:val="none" w:sz="0" w:space="0" w:color="auto"/>
        <w:bottom w:val="none" w:sz="0" w:space="0" w:color="auto"/>
        <w:right w:val="none" w:sz="0" w:space="0" w:color="auto"/>
      </w:divBdr>
      <w:divsChild>
        <w:div w:id="1861235946">
          <w:marLeft w:val="0"/>
          <w:marRight w:val="0"/>
          <w:marTop w:val="0"/>
          <w:marBottom w:val="0"/>
          <w:divBdr>
            <w:top w:val="none" w:sz="0" w:space="0" w:color="auto"/>
            <w:left w:val="none" w:sz="0" w:space="0" w:color="auto"/>
            <w:bottom w:val="none" w:sz="0" w:space="0" w:color="auto"/>
            <w:right w:val="none" w:sz="0" w:space="0" w:color="auto"/>
          </w:divBdr>
        </w:div>
      </w:divsChild>
    </w:div>
    <w:div w:id="425855012">
      <w:bodyDiv w:val="1"/>
      <w:marLeft w:val="0"/>
      <w:marRight w:val="0"/>
      <w:marTop w:val="0"/>
      <w:marBottom w:val="0"/>
      <w:divBdr>
        <w:top w:val="none" w:sz="0" w:space="0" w:color="auto"/>
        <w:left w:val="none" w:sz="0" w:space="0" w:color="auto"/>
        <w:bottom w:val="none" w:sz="0" w:space="0" w:color="auto"/>
        <w:right w:val="none" w:sz="0" w:space="0" w:color="auto"/>
      </w:divBdr>
      <w:divsChild>
        <w:div w:id="467674002">
          <w:marLeft w:val="0"/>
          <w:marRight w:val="0"/>
          <w:marTop w:val="0"/>
          <w:marBottom w:val="0"/>
          <w:divBdr>
            <w:top w:val="none" w:sz="0" w:space="0" w:color="auto"/>
            <w:left w:val="none" w:sz="0" w:space="0" w:color="auto"/>
            <w:bottom w:val="none" w:sz="0" w:space="0" w:color="auto"/>
            <w:right w:val="none" w:sz="0" w:space="0" w:color="auto"/>
          </w:divBdr>
          <w:divsChild>
            <w:div w:id="712770184">
              <w:marLeft w:val="0"/>
              <w:marRight w:val="0"/>
              <w:marTop w:val="0"/>
              <w:marBottom w:val="0"/>
              <w:divBdr>
                <w:top w:val="none" w:sz="0" w:space="0" w:color="auto"/>
                <w:left w:val="none" w:sz="0" w:space="0" w:color="auto"/>
                <w:bottom w:val="none" w:sz="0" w:space="0" w:color="auto"/>
                <w:right w:val="none" w:sz="0" w:space="0" w:color="auto"/>
              </w:divBdr>
              <w:divsChild>
                <w:div w:id="2955246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5998490">
      <w:bodyDiv w:val="1"/>
      <w:marLeft w:val="0"/>
      <w:marRight w:val="0"/>
      <w:marTop w:val="0"/>
      <w:marBottom w:val="0"/>
      <w:divBdr>
        <w:top w:val="none" w:sz="0" w:space="0" w:color="auto"/>
        <w:left w:val="none" w:sz="0" w:space="0" w:color="auto"/>
        <w:bottom w:val="none" w:sz="0" w:space="0" w:color="auto"/>
        <w:right w:val="none" w:sz="0" w:space="0" w:color="auto"/>
      </w:divBdr>
    </w:div>
    <w:div w:id="476803013">
      <w:bodyDiv w:val="1"/>
      <w:marLeft w:val="0"/>
      <w:marRight w:val="0"/>
      <w:marTop w:val="0"/>
      <w:marBottom w:val="0"/>
      <w:divBdr>
        <w:top w:val="none" w:sz="0" w:space="0" w:color="auto"/>
        <w:left w:val="none" w:sz="0" w:space="0" w:color="auto"/>
        <w:bottom w:val="none" w:sz="0" w:space="0" w:color="auto"/>
        <w:right w:val="none" w:sz="0" w:space="0" w:color="auto"/>
      </w:divBdr>
    </w:div>
    <w:div w:id="494959799">
      <w:bodyDiv w:val="1"/>
      <w:marLeft w:val="0"/>
      <w:marRight w:val="0"/>
      <w:marTop w:val="0"/>
      <w:marBottom w:val="0"/>
      <w:divBdr>
        <w:top w:val="none" w:sz="0" w:space="0" w:color="auto"/>
        <w:left w:val="none" w:sz="0" w:space="0" w:color="auto"/>
        <w:bottom w:val="none" w:sz="0" w:space="0" w:color="auto"/>
        <w:right w:val="none" w:sz="0" w:space="0" w:color="auto"/>
      </w:divBdr>
      <w:divsChild>
        <w:div w:id="177695822">
          <w:marLeft w:val="0"/>
          <w:marRight w:val="0"/>
          <w:marTop w:val="0"/>
          <w:marBottom w:val="0"/>
          <w:divBdr>
            <w:top w:val="none" w:sz="0" w:space="0" w:color="auto"/>
            <w:left w:val="none" w:sz="0" w:space="0" w:color="auto"/>
            <w:bottom w:val="none" w:sz="0" w:space="0" w:color="auto"/>
            <w:right w:val="none" w:sz="0" w:space="0" w:color="auto"/>
          </w:divBdr>
          <w:divsChild>
            <w:div w:id="949974912">
              <w:marLeft w:val="0"/>
              <w:marRight w:val="0"/>
              <w:marTop w:val="0"/>
              <w:marBottom w:val="0"/>
              <w:divBdr>
                <w:top w:val="none" w:sz="0" w:space="0" w:color="auto"/>
                <w:left w:val="none" w:sz="0" w:space="0" w:color="auto"/>
                <w:bottom w:val="none" w:sz="0" w:space="0" w:color="auto"/>
                <w:right w:val="none" w:sz="0" w:space="0" w:color="auto"/>
              </w:divBdr>
              <w:divsChild>
                <w:div w:id="676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4504">
      <w:bodyDiv w:val="1"/>
      <w:marLeft w:val="0"/>
      <w:marRight w:val="0"/>
      <w:marTop w:val="0"/>
      <w:marBottom w:val="0"/>
      <w:divBdr>
        <w:top w:val="none" w:sz="0" w:space="0" w:color="auto"/>
        <w:left w:val="none" w:sz="0" w:space="0" w:color="auto"/>
        <w:bottom w:val="none" w:sz="0" w:space="0" w:color="auto"/>
        <w:right w:val="none" w:sz="0" w:space="0" w:color="auto"/>
      </w:divBdr>
    </w:div>
    <w:div w:id="633830773">
      <w:bodyDiv w:val="1"/>
      <w:marLeft w:val="0"/>
      <w:marRight w:val="0"/>
      <w:marTop w:val="0"/>
      <w:marBottom w:val="0"/>
      <w:divBdr>
        <w:top w:val="none" w:sz="0" w:space="0" w:color="auto"/>
        <w:left w:val="none" w:sz="0" w:space="0" w:color="auto"/>
        <w:bottom w:val="none" w:sz="0" w:space="0" w:color="auto"/>
        <w:right w:val="none" w:sz="0" w:space="0" w:color="auto"/>
      </w:divBdr>
    </w:div>
    <w:div w:id="646714298">
      <w:bodyDiv w:val="1"/>
      <w:marLeft w:val="0"/>
      <w:marRight w:val="0"/>
      <w:marTop w:val="0"/>
      <w:marBottom w:val="0"/>
      <w:divBdr>
        <w:top w:val="none" w:sz="0" w:space="0" w:color="auto"/>
        <w:left w:val="none" w:sz="0" w:space="0" w:color="auto"/>
        <w:bottom w:val="none" w:sz="0" w:space="0" w:color="auto"/>
        <w:right w:val="none" w:sz="0" w:space="0" w:color="auto"/>
      </w:divBdr>
    </w:div>
    <w:div w:id="648556928">
      <w:bodyDiv w:val="1"/>
      <w:marLeft w:val="0"/>
      <w:marRight w:val="0"/>
      <w:marTop w:val="0"/>
      <w:marBottom w:val="0"/>
      <w:divBdr>
        <w:top w:val="none" w:sz="0" w:space="0" w:color="auto"/>
        <w:left w:val="none" w:sz="0" w:space="0" w:color="auto"/>
        <w:bottom w:val="none" w:sz="0" w:space="0" w:color="auto"/>
        <w:right w:val="none" w:sz="0" w:space="0" w:color="auto"/>
      </w:divBdr>
    </w:div>
    <w:div w:id="701633028">
      <w:bodyDiv w:val="1"/>
      <w:marLeft w:val="0"/>
      <w:marRight w:val="0"/>
      <w:marTop w:val="0"/>
      <w:marBottom w:val="0"/>
      <w:divBdr>
        <w:top w:val="none" w:sz="0" w:space="0" w:color="auto"/>
        <w:left w:val="none" w:sz="0" w:space="0" w:color="auto"/>
        <w:bottom w:val="none" w:sz="0" w:space="0" w:color="auto"/>
        <w:right w:val="none" w:sz="0" w:space="0" w:color="auto"/>
      </w:divBdr>
    </w:div>
    <w:div w:id="714886730">
      <w:bodyDiv w:val="1"/>
      <w:marLeft w:val="0"/>
      <w:marRight w:val="0"/>
      <w:marTop w:val="0"/>
      <w:marBottom w:val="0"/>
      <w:divBdr>
        <w:top w:val="none" w:sz="0" w:space="0" w:color="auto"/>
        <w:left w:val="none" w:sz="0" w:space="0" w:color="auto"/>
        <w:bottom w:val="none" w:sz="0" w:space="0" w:color="auto"/>
        <w:right w:val="none" w:sz="0" w:space="0" w:color="auto"/>
      </w:divBdr>
    </w:div>
    <w:div w:id="720253036">
      <w:bodyDiv w:val="1"/>
      <w:marLeft w:val="0"/>
      <w:marRight w:val="0"/>
      <w:marTop w:val="0"/>
      <w:marBottom w:val="0"/>
      <w:divBdr>
        <w:top w:val="none" w:sz="0" w:space="0" w:color="auto"/>
        <w:left w:val="none" w:sz="0" w:space="0" w:color="auto"/>
        <w:bottom w:val="none" w:sz="0" w:space="0" w:color="auto"/>
        <w:right w:val="none" w:sz="0" w:space="0" w:color="auto"/>
      </w:divBdr>
    </w:div>
    <w:div w:id="827282253">
      <w:bodyDiv w:val="1"/>
      <w:marLeft w:val="0"/>
      <w:marRight w:val="0"/>
      <w:marTop w:val="0"/>
      <w:marBottom w:val="0"/>
      <w:divBdr>
        <w:top w:val="none" w:sz="0" w:space="0" w:color="auto"/>
        <w:left w:val="none" w:sz="0" w:space="0" w:color="auto"/>
        <w:bottom w:val="none" w:sz="0" w:space="0" w:color="auto"/>
        <w:right w:val="none" w:sz="0" w:space="0" w:color="auto"/>
      </w:divBdr>
    </w:div>
    <w:div w:id="897326971">
      <w:bodyDiv w:val="1"/>
      <w:marLeft w:val="0"/>
      <w:marRight w:val="0"/>
      <w:marTop w:val="0"/>
      <w:marBottom w:val="0"/>
      <w:divBdr>
        <w:top w:val="none" w:sz="0" w:space="0" w:color="auto"/>
        <w:left w:val="none" w:sz="0" w:space="0" w:color="auto"/>
        <w:bottom w:val="none" w:sz="0" w:space="0" w:color="auto"/>
        <w:right w:val="none" w:sz="0" w:space="0" w:color="auto"/>
      </w:divBdr>
    </w:div>
    <w:div w:id="990135748">
      <w:bodyDiv w:val="1"/>
      <w:marLeft w:val="0"/>
      <w:marRight w:val="0"/>
      <w:marTop w:val="0"/>
      <w:marBottom w:val="0"/>
      <w:divBdr>
        <w:top w:val="none" w:sz="0" w:space="0" w:color="auto"/>
        <w:left w:val="none" w:sz="0" w:space="0" w:color="auto"/>
        <w:bottom w:val="none" w:sz="0" w:space="0" w:color="auto"/>
        <w:right w:val="none" w:sz="0" w:space="0" w:color="auto"/>
      </w:divBdr>
    </w:div>
    <w:div w:id="1018579705">
      <w:bodyDiv w:val="1"/>
      <w:marLeft w:val="0"/>
      <w:marRight w:val="0"/>
      <w:marTop w:val="0"/>
      <w:marBottom w:val="0"/>
      <w:divBdr>
        <w:top w:val="none" w:sz="0" w:space="0" w:color="auto"/>
        <w:left w:val="none" w:sz="0" w:space="0" w:color="auto"/>
        <w:bottom w:val="none" w:sz="0" w:space="0" w:color="auto"/>
        <w:right w:val="none" w:sz="0" w:space="0" w:color="auto"/>
      </w:divBdr>
    </w:div>
    <w:div w:id="1077750618">
      <w:bodyDiv w:val="1"/>
      <w:marLeft w:val="0"/>
      <w:marRight w:val="0"/>
      <w:marTop w:val="0"/>
      <w:marBottom w:val="0"/>
      <w:divBdr>
        <w:top w:val="none" w:sz="0" w:space="0" w:color="auto"/>
        <w:left w:val="none" w:sz="0" w:space="0" w:color="auto"/>
        <w:bottom w:val="none" w:sz="0" w:space="0" w:color="auto"/>
        <w:right w:val="none" w:sz="0" w:space="0" w:color="auto"/>
      </w:divBdr>
      <w:divsChild>
        <w:div w:id="784664645">
          <w:marLeft w:val="0"/>
          <w:marRight w:val="0"/>
          <w:marTop w:val="0"/>
          <w:marBottom w:val="0"/>
          <w:divBdr>
            <w:top w:val="none" w:sz="0" w:space="0" w:color="auto"/>
            <w:left w:val="none" w:sz="0" w:space="0" w:color="auto"/>
            <w:bottom w:val="none" w:sz="0" w:space="0" w:color="auto"/>
            <w:right w:val="none" w:sz="0" w:space="0" w:color="auto"/>
          </w:divBdr>
          <w:divsChild>
            <w:div w:id="811141372">
              <w:marLeft w:val="0"/>
              <w:marRight w:val="0"/>
              <w:marTop w:val="0"/>
              <w:marBottom w:val="0"/>
              <w:divBdr>
                <w:top w:val="none" w:sz="0" w:space="0" w:color="auto"/>
                <w:left w:val="none" w:sz="0" w:space="0" w:color="auto"/>
                <w:bottom w:val="none" w:sz="0" w:space="0" w:color="auto"/>
                <w:right w:val="none" w:sz="0" w:space="0" w:color="auto"/>
              </w:divBdr>
              <w:divsChild>
                <w:div w:id="15447084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9228533">
      <w:bodyDiv w:val="1"/>
      <w:marLeft w:val="0"/>
      <w:marRight w:val="0"/>
      <w:marTop w:val="0"/>
      <w:marBottom w:val="0"/>
      <w:divBdr>
        <w:top w:val="none" w:sz="0" w:space="0" w:color="auto"/>
        <w:left w:val="none" w:sz="0" w:space="0" w:color="auto"/>
        <w:bottom w:val="none" w:sz="0" w:space="0" w:color="auto"/>
        <w:right w:val="none" w:sz="0" w:space="0" w:color="auto"/>
      </w:divBdr>
    </w:div>
    <w:div w:id="1103383555">
      <w:bodyDiv w:val="1"/>
      <w:marLeft w:val="0"/>
      <w:marRight w:val="0"/>
      <w:marTop w:val="0"/>
      <w:marBottom w:val="0"/>
      <w:divBdr>
        <w:top w:val="none" w:sz="0" w:space="0" w:color="auto"/>
        <w:left w:val="none" w:sz="0" w:space="0" w:color="auto"/>
        <w:bottom w:val="none" w:sz="0" w:space="0" w:color="auto"/>
        <w:right w:val="none" w:sz="0" w:space="0" w:color="auto"/>
      </w:divBdr>
    </w:div>
    <w:div w:id="1106732369">
      <w:bodyDiv w:val="1"/>
      <w:marLeft w:val="0"/>
      <w:marRight w:val="0"/>
      <w:marTop w:val="0"/>
      <w:marBottom w:val="0"/>
      <w:divBdr>
        <w:top w:val="none" w:sz="0" w:space="0" w:color="auto"/>
        <w:left w:val="none" w:sz="0" w:space="0" w:color="auto"/>
        <w:bottom w:val="none" w:sz="0" w:space="0" w:color="auto"/>
        <w:right w:val="none" w:sz="0" w:space="0" w:color="auto"/>
      </w:divBdr>
      <w:divsChild>
        <w:div w:id="326597098">
          <w:marLeft w:val="0"/>
          <w:marRight w:val="0"/>
          <w:marTop w:val="0"/>
          <w:marBottom w:val="0"/>
          <w:divBdr>
            <w:top w:val="none" w:sz="0" w:space="0" w:color="auto"/>
            <w:left w:val="none" w:sz="0" w:space="0" w:color="auto"/>
            <w:bottom w:val="none" w:sz="0" w:space="0" w:color="auto"/>
            <w:right w:val="none" w:sz="0" w:space="0" w:color="auto"/>
          </w:divBdr>
          <w:divsChild>
            <w:div w:id="1983463235">
              <w:marLeft w:val="0"/>
              <w:marRight w:val="0"/>
              <w:marTop w:val="0"/>
              <w:marBottom w:val="0"/>
              <w:divBdr>
                <w:top w:val="none" w:sz="0" w:space="0" w:color="auto"/>
                <w:left w:val="none" w:sz="0" w:space="0" w:color="auto"/>
                <w:bottom w:val="none" w:sz="0" w:space="0" w:color="auto"/>
                <w:right w:val="none" w:sz="0" w:space="0" w:color="auto"/>
              </w:divBdr>
              <w:divsChild>
                <w:div w:id="1286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9047">
      <w:bodyDiv w:val="1"/>
      <w:marLeft w:val="0"/>
      <w:marRight w:val="0"/>
      <w:marTop w:val="0"/>
      <w:marBottom w:val="0"/>
      <w:divBdr>
        <w:top w:val="none" w:sz="0" w:space="0" w:color="auto"/>
        <w:left w:val="none" w:sz="0" w:space="0" w:color="auto"/>
        <w:bottom w:val="none" w:sz="0" w:space="0" w:color="auto"/>
        <w:right w:val="none" w:sz="0" w:space="0" w:color="auto"/>
      </w:divBdr>
    </w:div>
    <w:div w:id="1211846427">
      <w:bodyDiv w:val="1"/>
      <w:marLeft w:val="0"/>
      <w:marRight w:val="0"/>
      <w:marTop w:val="0"/>
      <w:marBottom w:val="0"/>
      <w:divBdr>
        <w:top w:val="none" w:sz="0" w:space="0" w:color="auto"/>
        <w:left w:val="none" w:sz="0" w:space="0" w:color="auto"/>
        <w:bottom w:val="none" w:sz="0" w:space="0" w:color="auto"/>
        <w:right w:val="none" w:sz="0" w:space="0" w:color="auto"/>
      </w:divBdr>
    </w:div>
    <w:div w:id="1222711342">
      <w:bodyDiv w:val="1"/>
      <w:marLeft w:val="0"/>
      <w:marRight w:val="0"/>
      <w:marTop w:val="0"/>
      <w:marBottom w:val="0"/>
      <w:divBdr>
        <w:top w:val="none" w:sz="0" w:space="0" w:color="auto"/>
        <w:left w:val="none" w:sz="0" w:space="0" w:color="auto"/>
        <w:bottom w:val="none" w:sz="0" w:space="0" w:color="auto"/>
        <w:right w:val="none" w:sz="0" w:space="0" w:color="auto"/>
      </w:divBdr>
    </w:div>
    <w:div w:id="1281374350">
      <w:bodyDiv w:val="1"/>
      <w:marLeft w:val="0"/>
      <w:marRight w:val="0"/>
      <w:marTop w:val="0"/>
      <w:marBottom w:val="0"/>
      <w:divBdr>
        <w:top w:val="none" w:sz="0" w:space="0" w:color="auto"/>
        <w:left w:val="none" w:sz="0" w:space="0" w:color="auto"/>
        <w:bottom w:val="none" w:sz="0" w:space="0" w:color="auto"/>
        <w:right w:val="none" w:sz="0" w:space="0" w:color="auto"/>
      </w:divBdr>
    </w:div>
    <w:div w:id="1308972641">
      <w:bodyDiv w:val="1"/>
      <w:marLeft w:val="0"/>
      <w:marRight w:val="0"/>
      <w:marTop w:val="0"/>
      <w:marBottom w:val="0"/>
      <w:divBdr>
        <w:top w:val="none" w:sz="0" w:space="0" w:color="auto"/>
        <w:left w:val="none" w:sz="0" w:space="0" w:color="auto"/>
        <w:bottom w:val="none" w:sz="0" w:space="0" w:color="auto"/>
        <w:right w:val="none" w:sz="0" w:space="0" w:color="auto"/>
      </w:divBdr>
    </w:div>
    <w:div w:id="1319724498">
      <w:bodyDiv w:val="1"/>
      <w:marLeft w:val="0"/>
      <w:marRight w:val="0"/>
      <w:marTop w:val="0"/>
      <w:marBottom w:val="0"/>
      <w:divBdr>
        <w:top w:val="none" w:sz="0" w:space="0" w:color="auto"/>
        <w:left w:val="none" w:sz="0" w:space="0" w:color="auto"/>
        <w:bottom w:val="none" w:sz="0" w:space="0" w:color="auto"/>
        <w:right w:val="none" w:sz="0" w:space="0" w:color="auto"/>
      </w:divBdr>
      <w:divsChild>
        <w:div w:id="1666323256">
          <w:marLeft w:val="0"/>
          <w:marRight w:val="0"/>
          <w:marTop w:val="0"/>
          <w:marBottom w:val="0"/>
          <w:divBdr>
            <w:top w:val="none" w:sz="0" w:space="0" w:color="auto"/>
            <w:left w:val="none" w:sz="0" w:space="0" w:color="auto"/>
            <w:bottom w:val="none" w:sz="0" w:space="0" w:color="auto"/>
            <w:right w:val="none" w:sz="0" w:space="0" w:color="auto"/>
          </w:divBdr>
          <w:divsChild>
            <w:div w:id="1022319481">
              <w:marLeft w:val="0"/>
              <w:marRight w:val="0"/>
              <w:marTop w:val="0"/>
              <w:marBottom w:val="0"/>
              <w:divBdr>
                <w:top w:val="none" w:sz="0" w:space="0" w:color="auto"/>
                <w:left w:val="none" w:sz="0" w:space="0" w:color="auto"/>
                <w:bottom w:val="none" w:sz="0" w:space="0" w:color="auto"/>
                <w:right w:val="none" w:sz="0" w:space="0" w:color="auto"/>
              </w:divBdr>
              <w:divsChild>
                <w:div w:id="16338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2574">
      <w:bodyDiv w:val="1"/>
      <w:marLeft w:val="0"/>
      <w:marRight w:val="0"/>
      <w:marTop w:val="0"/>
      <w:marBottom w:val="0"/>
      <w:divBdr>
        <w:top w:val="none" w:sz="0" w:space="0" w:color="auto"/>
        <w:left w:val="none" w:sz="0" w:space="0" w:color="auto"/>
        <w:bottom w:val="none" w:sz="0" w:space="0" w:color="auto"/>
        <w:right w:val="none" w:sz="0" w:space="0" w:color="auto"/>
      </w:divBdr>
    </w:div>
    <w:div w:id="1392733807">
      <w:bodyDiv w:val="1"/>
      <w:marLeft w:val="0"/>
      <w:marRight w:val="0"/>
      <w:marTop w:val="0"/>
      <w:marBottom w:val="0"/>
      <w:divBdr>
        <w:top w:val="none" w:sz="0" w:space="0" w:color="auto"/>
        <w:left w:val="none" w:sz="0" w:space="0" w:color="auto"/>
        <w:bottom w:val="none" w:sz="0" w:space="0" w:color="auto"/>
        <w:right w:val="none" w:sz="0" w:space="0" w:color="auto"/>
      </w:divBdr>
    </w:div>
    <w:div w:id="1454014314">
      <w:bodyDiv w:val="1"/>
      <w:marLeft w:val="0"/>
      <w:marRight w:val="0"/>
      <w:marTop w:val="0"/>
      <w:marBottom w:val="0"/>
      <w:divBdr>
        <w:top w:val="none" w:sz="0" w:space="0" w:color="auto"/>
        <w:left w:val="none" w:sz="0" w:space="0" w:color="auto"/>
        <w:bottom w:val="none" w:sz="0" w:space="0" w:color="auto"/>
        <w:right w:val="none" w:sz="0" w:space="0" w:color="auto"/>
      </w:divBdr>
      <w:divsChild>
        <w:div w:id="347022978">
          <w:marLeft w:val="0"/>
          <w:marRight w:val="0"/>
          <w:marTop w:val="0"/>
          <w:marBottom w:val="0"/>
          <w:divBdr>
            <w:top w:val="none" w:sz="0" w:space="0" w:color="auto"/>
            <w:left w:val="none" w:sz="0" w:space="0" w:color="auto"/>
            <w:bottom w:val="none" w:sz="0" w:space="0" w:color="auto"/>
            <w:right w:val="none" w:sz="0" w:space="0" w:color="auto"/>
          </w:divBdr>
          <w:divsChild>
            <w:div w:id="2042780746">
              <w:marLeft w:val="0"/>
              <w:marRight w:val="0"/>
              <w:marTop w:val="0"/>
              <w:marBottom w:val="0"/>
              <w:divBdr>
                <w:top w:val="none" w:sz="0" w:space="0" w:color="auto"/>
                <w:left w:val="none" w:sz="0" w:space="0" w:color="auto"/>
                <w:bottom w:val="none" w:sz="0" w:space="0" w:color="auto"/>
                <w:right w:val="none" w:sz="0" w:space="0" w:color="auto"/>
              </w:divBdr>
              <w:divsChild>
                <w:div w:id="18196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6077">
      <w:bodyDiv w:val="1"/>
      <w:marLeft w:val="0"/>
      <w:marRight w:val="0"/>
      <w:marTop w:val="0"/>
      <w:marBottom w:val="0"/>
      <w:divBdr>
        <w:top w:val="none" w:sz="0" w:space="0" w:color="auto"/>
        <w:left w:val="none" w:sz="0" w:space="0" w:color="auto"/>
        <w:bottom w:val="none" w:sz="0" w:space="0" w:color="auto"/>
        <w:right w:val="none" w:sz="0" w:space="0" w:color="auto"/>
      </w:divBdr>
    </w:div>
    <w:div w:id="1577861896">
      <w:bodyDiv w:val="1"/>
      <w:marLeft w:val="0"/>
      <w:marRight w:val="0"/>
      <w:marTop w:val="0"/>
      <w:marBottom w:val="0"/>
      <w:divBdr>
        <w:top w:val="none" w:sz="0" w:space="0" w:color="auto"/>
        <w:left w:val="none" w:sz="0" w:space="0" w:color="auto"/>
        <w:bottom w:val="none" w:sz="0" w:space="0" w:color="auto"/>
        <w:right w:val="none" w:sz="0" w:space="0" w:color="auto"/>
      </w:divBdr>
    </w:div>
    <w:div w:id="1585721315">
      <w:bodyDiv w:val="1"/>
      <w:marLeft w:val="0"/>
      <w:marRight w:val="0"/>
      <w:marTop w:val="0"/>
      <w:marBottom w:val="0"/>
      <w:divBdr>
        <w:top w:val="none" w:sz="0" w:space="0" w:color="auto"/>
        <w:left w:val="none" w:sz="0" w:space="0" w:color="auto"/>
        <w:bottom w:val="none" w:sz="0" w:space="0" w:color="auto"/>
        <w:right w:val="none" w:sz="0" w:space="0" w:color="auto"/>
      </w:divBdr>
    </w:div>
    <w:div w:id="1598366075">
      <w:bodyDiv w:val="1"/>
      <w:marLeft w:val="0"/>
      <w:marRight w:val="0"/>
      <w:marTop w:val="0"/>
      <w:marBottom w:val="0"/>
      <w:divBdr>
        <w:top w:val="none" w:sz="0" w:space="0" w:color="auto"/>
        <w:left w:val="none" w:sz="0" w:space="0" w:color="auto"/>
        <w:bottom w:val="none" w:sz="0" w:space="0" w:color="auto"/>
        <w:right w:val="none" w:sz="0" w:space="0" w:color="auto"/>
      </w:divBdr>
    </w:div>
    <w:div w:id="1635331423">
      <w:bodyDiv w:val="1"/>
      <w:marLeft w:val="0"/>
      <w:marRight w:val="0"/>
      <w:marTop w:val="0"/>
      <w:marBottom w:val="0"/>
      <w:divBdr>
        <w:top w:val="none" w:sz="0" w:space="0" w:color="auto"/>
        <w:left w:val="none" w:sz="0" w:space="0" w:color="auto"/>
        <w:bottom w:val="none" w:sz="0" w:space="0" w:color="auto"/>
        <w:right w:val="none" w:sz="0" w:space="0" w:color="auto"/>
      </w:divBdr>
    </w:div>
    <w:div w:id="1689672062">
      <w:bodyDiv w:val="1"/>
      <w:marLeft w:val="0"/>
      <w:marRight w:val="0"/>
      <w:marTop w:val="0"/>
      <w:marBottom w:val="0"/>
      <w:divBdr>
        <w:top w:val="none" w:sz="0" w:space="0" w:color="auto"/>
        <w:left w:val="none" w:sz="0" w:space="0" w:color="auto"/>
        <w:bottom w:val="none" w:sz="0" w:space="0" w:color="auto"/>
        <w:right w:val="none" w:sz="0" w:space="0" w:color="auto"/>
      </w:divBdr>
    </w:div>
    <w:div w:id="1867526721">
      <w:bodyDiv w:val="1"/>
      <w:marLeft w:val="0"/>
      <w:marRight w:val="0"/>
      <w:marTop w:val="0"/>
      <w:marBottom w:val="0"/>
      <w:divBdr>
        <w:top w:val="none" w:sz="0" w:space="0" w:color="auto"/>
        <w:left w:val="none" w:sz="0" w:space="0" w:color="auto"/>
        <w:bottom w:val="none" w:sz="0" w:space="0" w:color="auto"/>
        <w:right w:val="none" w:sz="0" w:space="0" w:color="auto"/>
      </w:divBdr>
    </w:div>
    <w:div w:id="1910994743">
      <w:bodyDiv w:val="1"/>
      <w:marLeft w:val="0"/>
      <w:marRight w:val="0"/>
      <w:marTop w:val="0"/>
      <w:marBottom w:val="0"/>
      <w:divBdr>
        <w:top w:val="none" w:sz="0" w:space="0" w:color="auto"/>
        <w:left w:val="none" w:sz="0" w:space="0" w:color="auto"/>
        <w:bottom w:val="none" w:sz="0" w:space="0" w:color="auto"/>
        <w:right w:val="none" w:sz="0" w:space="0" w:color="auto"/>
      </w:divBdr>
    </w:div>
    <w:div w:id="1919435379">
      <w:bodyDiv w:val="1"/>
      <w:marLeft w:val="0"/>
      <w:marRight w:val="0"/>
      <w:marTop w:val="0"/>
      <w:marBottom w:val="0"/>
      <w:divBdr>
        <w:top w:val="none" w:sz="0" w:space="0" w:color="auto"/>
        <w:left w:val="none" w:sz="0" w:space="0" w:color="auto"/>
        <w:bottom w:val="none" w:sz="0" w:space="0" w:color="auto"/>
        <w:right w:val="none" w:sz="0" w:space="0" w:color="auto"/>
      </w:divBdr>
    </w:div>
    <w:div w:id="1947926847">
      <w:bodyDiv w:val="1"/>
      <w:marLeft w:val="0"/>
      <w:marRight w:val="0"/>
      <w:marTop w:val="0"/>
      <w:marBottom w:val="0"/>
      <w:divBdr>
        <w:top w:val="none" w:sz="0" w:space="0" w:color="auto"/>
        <w:left w:val="none" w:sz="0" w:space="0" w:color="auto"/>
        <w:bottom w:val="none" w:sz="0" w:space="0" w:color="auto"/>
        <w:right w:val="none" w:sz="0" w:space="0" w:color="auto"/>
      </w:divBdr>
    </w:div>
    <w:div w:id="1961761712">
      <w:bodyDiv w:val="1"/>
      <w:marLeft w:val="0"/>
      <w:marRight w:val="0"/>
      <w:marTop w:val="0"/>
      <w:marBottom w:val="0"/>
      <w:divBdr>
        <w:top w:val="none" w:sz="0" w:space="0" w:color="auto"/>
        <w:left w:val="none" w:sz="0" w:space="0" w:color="auto"/>
        <w:bottom w:val="none" w:sz="0" w:space="0" w:color="auto"/>
        <w:right w:val="none" w:sz="0" w:space="0" w:color="auto"/>
      </w:divBdr>
    </w:div>
    <w:div w:id="1970427497">
      <w:bodyDiv w:val="1"/>
      <w:marLeft w:val="0"/>
      <w:marRight w:val="0"/>
      <w:marTop w:val="0"/>
      <w:marBottom w:val="0"/>
      <w:divBdr>
        <w:top w:val="none" w:sz="0" w:space="0" w:color="auto"/>
        <w:left w:val="none" w:sz="0" w:space="0" w:color="auto"/>
        <w:bottom w:val="none" w:sz="0" w:space="0" w:color="auto"/>
        <w:right w:val="none" w:sz="0" w:space="0" w:color="auto"/>
      </w:divBdr>
    </w:div>
    <w:div w:id="1972594131">
      <w:bodyDiv w:val="1"/>
      <w:marLeft w:val="0"/>
      <w:marRight w:val="0"/>
      <w:marTop w:val="0"/>
      <w:marBottom w:val="0"/>
      <w:divBdr>
        <w:top w:val="none" w:sz="0" w:space="0" w:color="auto"/>
        <w:left w:val="none" w:sz="0" w:space="0" w:color="auto"/>
        <w:bottom w:val="none" w:sz="0" w:space="0" w:color="auto"/>
        <w:right w:val="none" w:sz="0" w:space="0" w:color="auto"/>
      </w:divBdr>
    </w:div>
    <w:div w:id="1977225136">
      <w:bodyDiv w:val="1"/>
      <w:marLeft w:val="0"/>
      <w:marRight w:val="0"/>
      <w:marTop w:val="0"/>
      <w:marBottom w:val="0"/>
      <w:divBdr>
        <w:top w:val="none" w:sz="0" w:space="0" w:color="auto"/>
        <w:left w:val="none" w:sz="0" w:space="0" w:color="auto"/>
        <w:bottom w:val="none" w:sz="0" w:space="0" w:color="auto"/>
        <w:right w:val="none" w:sz="0" w:space="0" w:color="auto"/>
      </w:divBdr>
      <w:divsChild>
        <w:div w:id="72052860">
          <w:marLeft w:val="0"/>
          <w:marRight w:val="0"/>
          <w:marTop w:val="0"/>
          <w:marBottom w:val="0"/>
          <w:divBdr>
            <w:top w:val="none" w:sz="0" w:space="0" w:color="auto"/>
            <w:left w:val="none" w:sz="0" w:space="0" w:color="auto"/>
            <w:bottom w:val="none" w:sz="0" w:space="0" w:color="auto"/>
            <w:right w:val="none" w:sz="0" w:space="0" w:color="auto"/>
          </w:divBdr>
          <w:divsChild>
            <w:div w:id="643117616">
              <w:marLeft w:val="0"/>
              <w:marRight w:val="0"/>
              <w:marTop w:val="0"/>
              <w:marBottom w:val="0"/>
              <w:divBdr>
                <w:top w:val="none" w:sz="0" w:space="0" w:color="auto"/>
                <w:left w:val="none" w:sz="0" w:space="0" w:color="auto"/>
                <w:bottom w:val="none" w:sz="0" w:space="0" w:color="auto"/>
                <w:right w:val="none" w:sz="0" w:space="0" w:color="auto"/>
              </w:divBdr>
              <w:divsChild>
                <w:div w:id="1267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110">
      <w:bodyDiv w:val="1"/>
      <w:marLeft w:val="0"/>
      <w:marRight w:val="0"/>
      <w:marTop w:val="0"/>
      <w:marBottom w:val="0"/>
      <w:divBdr>
        <w:top w:val="none" w:sz="0" w:space="0" w:color="auto"/>
        <w:left w:val="none" w:sz="0" w:space="0" w:color="auto"/>
        <w:bottom w:val="none" w:sz="0" w:space="0" w:color="auto"/>
        <w:right w:val="none" w:sz="0" w:space="0" w:color="auto"/>
      </w:divBdr>
    </w:div>
    <w:div w:id="2007856613">
      <w:bodyDiv w:val="1"/>
      <w:marLeft w:val="0"/>
      <w:marRight w:val="0"/>
      <w:marTop w:val="0"/>
      <w:marBottom w:val="0"/>
      <w:divBdr>
        <w:top w:val="none" w:sz="0" w:space="0" w:color="auto"/>
        <w:left w:val="none" w:sz="0" w:space="0" w:color="auto"/>
        <w:bottom w:val="none" w:sz="0" w:space="0" w:color="auto"/>
        <w:right w:val="none" w:sz="0" w:space="0" w:color="auto"/>
      </w:divBdr>
      <w:divsChild>
        <w:div w:id="2035418742">
          <w:marLeft w:val="0"/>
          <w:marRight w:val="0"/>
          <w:marTop w:val="0"/>
          <w:marBottom w:val="0"/>
          <w:divBdr>
            <w:top w:val="none" w:sz="0" w:space="0" w:color="auto"/>
            <w:left w:val="none" w:sz="0" w:space="0" w:color="auto"/>
            <w:bottom w:val="none" w:sz="0" w:space="0" w:color="auto"/>
            <w:right w:val="none" w:sz="0" w:space="0" w:color="auto"/>
          </w:divBdr>
          <w:divsChild>
            <w:div w:id="1417938000">
              <w:marLeft w:val="0"/>
              <w:marRight w:val="0"/>
              <w:marTop w:val="0"/>
              <w:marBottom w:val="0"/>
              <w:divBdr>
                <w:top w:val="none" w:sz="0" w:space="0" w:color="auto"/>
                <w:left w:val="none" w:sz="0" w:space="0" w:color="auto"/>
                <w:bottom w:val="none" w:sz="0" w:space="0" w:color="auto"/>
                <w:right w:val="none" w:sz="0" w:space="0" w:color="auto"/>
              </w:divBdr>
              <w:divsChild>
                <w:div w:id="207099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5524053">
      <w:bodyDiv w:val="1"/>
      <w:marLeft w:val="0"/>
      <w:marRight w:val="0"/>
      <w:marTop w:val="0"/>
      <w:marBottom w:val="0"/>
      <w:divBdr>
        <w:top w:val="none" w:sz="0" w:space="0" w:color="auto"/>
        <w:left w:val="none" w:sz="0" w:space="0" w:color="auto"/>
        <w:bottom w:val="none" w:sz="0" w:space="0" w:color="auto"/>
        <w:right w:val="none" w:sz="0" w:space="0" w:color="auto"/>
      </w:divBdr>
    </w:div>
    <w:div w:id="2048022126">
      <w:bodyDiv w:val="1"/>
      <w:marLeft w:val="0"/>
      <w:marRight w:val="0"/>
      <w:marTop w:val="0"/>
      <w:marBottom w:val="0"/>
      <w:divBdr>
        <w:top w:val="none" w:sz="0" w:space="0" w:color="auto"/>
        <w:left w:val="none" w:sz="0" w:space="0" w:color="auto"/>
        <w:bottom w:val="none" w:sz="0" w:space="0" w:color="auto"/>
        <w:right w:val="none" w:sz="0" w:space="0" w:color="auto"/>
      </w:divBdr>
      <w:divsChild>
        <w:div w:id="1219394271">
          <w:marLeft w:val="0"/>
          <w:marRight w:val="0"/>
          <w:marTop w:val="0"/>
          <w:marBottom w:val="0"/>
          <w:divBdr>
            <w:top w:val="none" w:sz="0" w:space="0" w:color="auto"/>
            <w:left w:val="none" w:sz="0" w:space="0" w:color="auto"/>
            <w:bottom w:val="none" w:sz="0" w:space="0" w:color="auto"/>
            <w:right w:val="none" w:sz="0" w:space="0" w:color="auto"/>
          </w:divBdr>
          <w:divsChild>
            <w:div w:id="1247961026">
              <w:marLeft w:val="0"/>
              <w:marRight w:val="0"/>
              <w:marTop w:val="0"/>
              <w:marBottom w:val="0"/>
              <w:divBdr>
                <w:top w:val="none" w:sz="0" w:space="0" w:color="auto"/>
                <w:left w:val="none" w:sz="0" w:space="0" w:color="auto"/>
                <w:bottom w:val="none" w:sz="0" w:space="0" w:color="auto"/>
                <w:right w:val="none" w:sz="0" w:space="0" w:color="auto"/>
              </w:divBdr>
              <w:divsChild>
                <w:div w:id="18880310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0860609">
      <w:bodyDiv w:val="1"/>
      <w:marLeft w:val="0"/>
      <w:marRight w:val="0"/>
      <w:marTop w:val="0"/>
      <w:marBottom w:val="0"/>
      <w:divBdr>
        <w:top w:val="none" w:sz="0" w:space="0" w:color="auto"/>
        <w:left w:val="none" w:sz="0" w:space="0" w:color="auto"/>
        <w:bottom w:val="none" w:sz="0" w:space="0" w:color="auto"/>
        <w:right w:val="none" w:sz="0" w:space="0" w:color="auto"/>
      </w:divBdr>
    </w:div>
    <w:div w:id="2079205293">
      <w:bodyDiv w:val="1"/>
      <w:marLeft w:val="0"/>
      <w:marRight w:val="0"/>
      <w:marTop w:val="0"/>
      <w:marBottom w:val="0"/>
      <w:divBdr>
        <w:top w:val="none" w:sz="0" w:space="0" w:color="auto"/>
        <w:left w:val="none" w:sz="0" w:space="0" w:color="auto"/>
        <w:bottom w:val="none" w:sz="0" w:space="0" w:color="auto"/>
        <w:right w:val="none" w:sz="0" w:space="0" w:color="auto"/>
      </w:divBdr>
    </w:div>
    <w:div w:id="2096240791">
      <w:bodyDiv w:val="1"/>
      <w:marLeft w:val="0"/>
      <w:marRight w:val="0"/>
      <w:marTop w:val="0"/>
      <w:marBottom w:val="0"/>
      <w:divBdr>
        <w:top w:val="none" w:sz="0" w:space="0" w:color="auto"/>
        <w:left w:val="none" w:sz="0" w:space="0" w:color="auto"/>
        <w:bottom w:val="none" w:sz="0" w:space="0" w:color="auto"/>
        <w:right w:val="none" w:sz="0" w:space="0" w:color="auto"/>
      </w:divBdr>
      <w:divsChild>
        <w:div w:id="1729298992">
          <w:marLeft w:val="0"/>
          <w:marRight w:val="0"/>
          <w:marTop w:val="0"/>
          <w:marBottom w:val="0"/>
          <w:divBdr>
            <w:top w:val="none" w:sz="0" w:space="0" w:color="auto"/>
            <w:left w:val="none" w:sz="0" w:space="0" w:color="auto"/>
            <w:bottom w:val="none" w:sz="0" w:space="0" w:color="auto"/>
            <w:right w:val="none" w:sz="0" w:space="0" w:color="auto"/>
          </w:divBdr>
          <w:divsChild>
            <w:div w:id="1811240391">
              <w:marLeft w:val="0"/>
              <w:marRight w:val="0"/>
              <w:marTop w:val="0"/>
              <w:marBottom w:val="0"/>
              <w:divBdr>
                <w:top w:val="none" w:sz="0" w:space="0" w:color="auto"/>
                <w:left w:val="none" w:sz="0" w:space="0" w:color="auto"/>
                <w:bottom w:val="none" w:sz="0" w:space="0" w:color="auto"/>
                <w:right w:val="none" w:sz="0" w:space="0" w:color="auto"/>
              </w:divBdr>
              <w:divsChild>
                <w:div w:id="20752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2010">
      <w:bodyDiv w:val="1"/>
      <w:marLeft w:val="0"/>
      <w:marRight w:val="0"/>
      <w:marTop w:val="0"/>
      <w:marBottom w:val="0"/>
      <w:divBdr>
        <w:top w:val="none" w:sz="0" w:space="0" w:color="auto"/>
        <w:left w:val="none" w:sz="0" w:space="0" w:color="auto"/>
        <w:bottom w:val="none" w:sz="0" w:space="0" w:color="auto"/>
        <w:right w:val="none" w:sz="0" w:space="0" w:color="auto"/>
      </w:divBdr>
      <w:divsChild>
        <w:div w:id="1619412603">
          <w:marLeft w:val="0"/>
          <w:marRight w:val="0"/>
          <w:marTop w:val="0"/>
          <w:marBottom w:val="0"/>
          <w:divBdr>
            <w:top w:val="none" w:sz="0" w:space="0" w:color="auto"/>
            <w:left w:val="none" w:sz="0" w:space="0" w:color="auto"/>
            <w:bottom w:val="none" w:sz="0" w:space="0" w:color="auto"/>
            <w:right w:val="none" w:sz="0" w:space="0" w:color="auto"/>
          </w:divBdr>
          <w:divsChild>
            <w:div w:id="1341738742">
              <w:marLeft w:val="0"/>
              <w:marRight w:val="0"/>
              <w:marTop w:val="0"/>
              <w:marBottom w:val="0"/>
              <w:divBdr>
                <w:top w:val="none" w:sz="0" w:space="0" w:color="auto"/>
                <w:left w:val="none" w:sz="0" w:space="0" w:color="auto"/>
                <w:bottom w:val="none" w:sz="0" w:space="0" w:color="auto"/>
                <w:right w:val="none" w:sz="0" w:space="0" w:color="auto"/>
              </w:divBdr>
              <w:divsChild>
                <w:div w:id="6933855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6098902">
      <w:bodyDiv w:val="1"/>
      <w:marLeft w:val="0"/>
      <w:marRight w:val="0"/>
      <w:marTop w:val="0"/>
      <w:marBottom w:val="0"/>
      <w:divBdr>
        <w:top w:val="none" w:sz="0" w:space="0" w:color="auto"/>
        <w:left w:val="none" w:sz="0" w:space="0" w:color="auto"/>
        <w:bottom w:val="none" w:sz="0" w:space="0" w:color="auto"/>
        <w:right w:val="none" w:sz="0" w:space="0" w:color="auto"/>
      </w:divBdr>
    </w:div>
    <w:div w:id="2142577732">
      <w:bodyDiv w:val="1"/>
      <w:marLeft w:val="0"/>
      <w:marRight w:val="0"/>
      <w:marTop w:val="0"/>
      <w:marBottom w:val="0"/>
      <w:divBdr>
        <w:top w:val="none" w:sz="0" w:space="0" w:color="auto"/>
        <w:left w:val="none" w:sz="0" w:space="0" w:color="auto"/>
        <w:bottom w:val="none" w:sz="0" w:space="0" w:color="auto"/>
        <w:right w:val="none" w:sz="0" w:space="0" w:color="auto"/>
      </w:divBdr>
      <w:divsChild>
        <w:div w:id="610430603">
          <w:marLeft w:val="0"/>
          <w:marRight w:val="0"/>
          <w:marTop w:val="0"/>
          <w:marBottom w:val="0"/>
          <w:divBdr>
            <w:top w:val="none" w:sz="0" w:space="0" w:color="auto"/>
            <w:left w:val="none" w:sz="0" w:space="0" w:color="auto"/>
            <w:bottom w:val="none" w:sz="0" w:space="0" w:color="auto"/>
            <w:right w:val="none" w:sz="0" w:space="0" w:color="auto"/>
          </w:divBdr>
          <w:divsChild>
            <w:div w:id="686979985">
              <w:marLeft w:val="0"/>
              <w:marRight w:val="0"/>
              <w:marTop w:val="0"/>
              <w:marBottom w:val="0"/>
              <w:divBdr>
                <w:top w:val="none" w:sz="0" w:space="0" w:color="auto"/>
                <w:left w:val="none" w:sz="0" w:space="0" w:color="auto"/>
                <w:bottom w:val="none" w:sz="0" w:space="0" w:color="auto"/>
                <w:right w:val="none" w:sz="0" w:space="0" w:color="auto"/>
              </w:divBdr>
              <w:divsChild>
                <w:div w:id="10956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EA0B-8B06-B747-9D28-44A87A2B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7220</Words>
  <Characters>41155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48279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Stidham</dc:creator>
  <cp:lastModifiedBy>Microsoft Office User</cp:lastModifiedBy>
  <cp:revision>14</cp:revision>
  <dcterms:created xsi:type="dcterms:W3CDTF">2020-03-16T14:07:00Z</dcterms:created>
  <dcterms:modified xsi:type="dcterms:W3CDTF">2020-03-16T14:39:00Z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id="http://www.zotero.org/styles/american-medical-association"/&gt;&lt;format class="21"/&gt;&lt;count citations="19" publications="24"/&gt;&lt;/info&gt;PAPERS2_INFO_END</vt:lpwstr>
  </property>
  <property fmtid="{D5CDD505-2E9C-101B-9397-08002B2CF9AE}" pid="3" name="ZOTERO_PREF_1">
    <vt:lpwstr>&lt;data data-version="3" zotero-version="5.0.66"&gt;&lt;session id="u6vcBh6f"/&gt;&lt;style id="http://www.zotero.org/styles/jama" hasBibliography="1" bibliographyStyleHasBeenSet="1"/&gt;&lt;prefs&gt;&lt;pref name="fieldType" value="Field"/&gt;&lt;/prefs&gt;&lt;/data&gt;</vt:lpwstr>
  </property>
</Properties>
</file>